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B4DEC" w14:textId="02EEC565" w:rsidR="00946380" w:rsidRPr="00200AE0" w:rsidRDefault="008D6348" w:rsidP="00946380">
      <w:pPr>
        <w:pStyle w:val="Heading1"/>
        <w:spacing w:before="120" w:after="120" w:line="276" w:lineRule="auto"/>
        <w:jc w:val="center"/>
        <w:rPr>
          <w:rFonts w:ascii="Times New Roman" w:hAnsi="Times New Roman" w:cs="Times New Roman"/>
        </w:rPr>
      </w:pPr>
      <w:r>
        <w:rPr>
          <w:rFonts w:ascii="Times New Roman" w:hAnsi="Times New Roman" w:cs="Times New Roman"/>
        </w:rPr>
        <w:t>Using Georeferenced Data to Understand t</w:t>
      </w:r>
      <w:r w:rsidR="00946380" w:rsidRPr="00200AE0">
        <w:rPr>
          <w:rFonts w:ascii="Times New Roman" w:hAnsi="Times New Roman" w:cs="Times New Roman"/>
        </w:rPr>
        <w:t xml:space="preserve">he </w:t>
      </w:r>
      <w:r w:rsidR="00946380">
        <w:rPr>
          <w:rFonts w:ascii="Times New Roman" w:hAnsi="Times New Roman" w:cs="Times New Roman"/>
        </w:rPr>
        <w:t>I</w:t>
      </w:r>
      <w:r w:rsidR="00946380" w:rsidRPr="00200AE0">
        <w:rPr>
          <w:rFonts w:ascii="Times New Roman" w:hAnsi="Times New Roman" w:cs="Times New Roman"/>
        </w:rPr>
        <w:t xml:space="preserve">nfluence of </w:t>
      </w:r>
      <w:r w:rsidR="005623F6">
        <w:rPr>
          <w:rFonts w:ascii="Times New Roman" w:hAnsi="Times New Roman" w:cs="Times New Roman"/>
        </w:rPr>
        <w:t xml:space="preserve">Weather Conditions </w:t>
      </w:r>
      <w:r w:rsidR="00946380" w:rsidRPr="00200AE0">
        <w:rPr>
          <w:rFonts w:ascii="Times New Roman" w:hAnsi="Times New Roman" w:cs="Times New Roman"/>
        </w:rPr>
        <w:t xml:space="preserve">on </w:t>
      </w:r>
      <w:r w:rsidR="00CD799B">
        <w:rPr>
          <w:rFonts w:ascii="Times New Roman" w:hAnsi="Times New Roman" w:cs="Times New Roman"/>
        </w:rPr>
        <w:t>COVID-19</w:t>
      </w:r>
    </w:p>
    <w:p w14:paraId="6BC6767E" w14:textId="7DC60510" w:rsidR="004F07A5" w:rsidRPr="0023459E" w:rsidRDefault="007F115B" w:rsidP="41C0F02C">
      <w:pPr>
        <w:shd w:val="clear" w:color="auto" w:fill="FFFFFF" w:themeFill="background1"/>
        <w:spacing w:before="120" w:line="276" w:lineRule="auto"/>
        <w:jc w:val="center"/>
      </w:pPr>
      <w:r w:rsidRPr="0023459E">
        <w:t>Francois</w:t>
      </w:r>
      <w:bookmarkStart w:id="0" w:name="_Ref36220853"/>
      <w:r w:rsidR="004F07A5" w:rsidRPr="0023459E">
        <w:t xml:space="preserve"> Cohen</w:t>
      </w:r>
      <w:bookmarkStart w:id="1" w:name="_Ref36462768"/>
      <w:r w:rsidRPr="00F66805">
        <w:rPr>
          <w:rStyle w:val="FootnoteReference"/>
        </w:rPr>
        <w:footnoteReference w:id="2"/>
      </w:r>
      <w:bookmarkEnd w:id="0"/>
      <w:bookmarkEnd w:id="1"/>
      <w:r w:rsidRPr="0023459E">
        <w:t xml:space="preserve">, </w:t>
      </w:r>
      <w:ins w:id="2" w:author="Francois Cohen" w:date="2020-04-11T14:55:00Z">
        <w:r w:rsidR="00567FD7" w:rsidRPr="0023459E">
          <w:t>Anant Jani</w:t>
        </w:r>
      </w:ins>
      <w:r w:rsidR="00567FD7">
        <w:rPr>
          <w:rStyle w:val="FootnoteReference"/>
          <w:lang w:val="de-AT"/>
        </w:rPr>
        <w:footnoteReference w:id="3"/>
      </w:r>
      <w:ins w:id="3" w:author="Francois Cohen" w:date="2020-04-11T14:55:00Z">
        <w:r w:rsidR="00567FD7" w:rsidRPr="0023459E">
          <w:t>,</w:t>
        </w:r>
      </w:ins>
      <w:r w:rsidR="00567FD7" w:rsidRPr="0023459E">
        <w:t xml:space="preserve"> </w:t>
      </w:r>
      <w:r w:rsidRPr="0023459E">
        <w:t>Sihan Li</w:t>
      </w:r>
      <w:r w:rsidRPr="00F66805">
        <w:rPr>
          <w:rStyle w:val="FootnoteReference"/>
        </w:rPr>
        <w:footnoteReference w:id="4"/>
      </w:r>
      <w:r w:rsidR="004F07A5" w:rsidRPr="0023459E">
        <w:t>,</w:t>
      </w:r>
      <w:r w:rsidRPr="0023459E">
        <w:t xml:space="preserve"> Yangsiyu L</w:t>
      </w:r>
      <w:r w:rsidR="005A6F29" w:rsidRPr="0023459E">
        <w:t>u</w:t>
      </w:r>
      <w:r w:rsidR="005A6F29" w:rsidRPr="005623F6">
        <w:rPr>
          <w:rStyle w:val="FootnoteReference"/>
        </w:rPr>
        <w:fldChar w:fldCharType="begin"/>
      </w:r>
      <w:r w:rsidR="005A6F29" w:rsidRPr="0023459E">
        <w:rPr>
          <w:rStyle w:val="FootnoteReference"/>
        </w:rPr>
        <w:instrText xml:space="preserve"> NOTEREF _Ref36462768 \h  \* MERGEFORMAT </w:instrText>
      </w:r>
      <w:r w:rsidR="005A6F29" w:rsidRPr="005623F6">
        <w:rPr>
          <w:rStyle w:val="FootnoteReference"/>
        </w:rPr>
      </w:r>
      <w:r w:rsidR="005A6F29" w:rsidRPr="005623F6">
        <w:rPr>
          <w:rStyle w:val="FootnoteReference"/>
        </w:rPr>
        <w:fldChar w:fldCharType="separate"/>
      </w:r>
      <w:r w:rsidR="00A34209" w:rsidRPr="0023459E">
        <w:rPr>
          <w:rStyle w:val="FootnoteReference"/>
        </w:rPr>
        <w:t>i</w:t>
      </w:r>
      <w:r w:rsidR="005A6F29" w:rsidRPr="005623F6">
        <w:rPr>
          <w:rStyle w:val="FootnoteReference"/>
        </w:rPr>
        <w:fldChar w:fldCharType="end"/>
      </w:r>
      <w:r w:rsidR="005A6F29" w:rsidRPr="0023459E">
        <w:t xml:space="preserve"> </w:t>
      </w:r>
      <w:r w:rsidR="004F07A5" w:rsidRPr="0023459E">
        <w:t>and Moritz Schwarz</w:t>
      </w:r>
      <w:r w:rsidR="005A6F29">
        <w:fldChar w:fldCharType="begin"/>
      </w:r>
      <w:r w:rsidR="005A6F29" w:rsidRPr="0023459E">
        <w:rPr>
          <w:rStyle w:val="FootnoteReference"/>
        </w:rPr>
        <w:instrText xml:space="preserve"> NOTEREF _Ref36462768 \h </w:instrText>
      </w:r>
      <w:r w:rsidR="005A6F29">
        <w:fldChar w:fldCharType="separate"/>
      </w:r>
      <w:r w:rsidR="00A34209" w:rsidRPr="0023459E">
        <w:rPr>
          <w:rStyle w:val="FootnoteReference"/>
        </w:rPr>
        <w:t>i</w:t>
      </w:r>
      <w:r w:rsidR="005A6F29">
        <w:fldChar w:fldCharType="end"/>
      </w:r>
      <w:r w:rsidR="00D55241" w:rsidRPr="0023459E">
        <w:rPr>
          <w:rStyle w:val="FootnoteReference"/>
        </w:rPr>
        <w:t>,</w:t>
      </w:r>
      <w:r w:rsidR="00CB34BC">
        <w:rPr>
          <w:rStyle w:val="FootnoteReference"/>
          <w:lang w:val="de-AT"/>
        </w:rPr>
        <w:footnoteReference w:id="5"/>
      </w:r>
    </w:p>
    <w:p w14:paraId="1EA8FA2E" w14:textId="5F70DD76" w:rsidR="007F115B" w:rsidRPr="00114025" w:rsidRDefault="54D79A2A" w:rsidP="004F07A5">
      <w:pPr>
        <w:shd w:val="clear" w:color="auto" w:fill="FFFFFF" w:themeFill="background1"/>
        <w:spacing w:before="120" w:line="276" w:lineRule="auto"/>
        <w:jc w:val="center"/>
      </w:pPr>
      <w:r>
        <w:t xml:space="preserve">This version: </w:t>
      </w:r>
      <w:r w:rsidR="00E21CA4">
        <w:t>1</w:t>
      </w:r>
      <w:r w:rsidR="00E21CA4" w:rsidRPr="00E21CA4">
        <w:rPr>
          <w:vertAlign w:val="superscript"/>
        </w:rPr>
        <w:t>st</w:t>
      </w:r>
      <w:r w:rsidR="00E21CA4">
        <w:t xml:space="preserve"> April</w:t>
      </w:r>
      <w:r w:rsidR="00114025">
        <w:t xml:space="preserve"> 2020</w:t>
      </w:r>
      <w:r>
        <w:t xml:space="preserve">; first version: </w:t>
      </w:r>
      <w:r w:rsidR="00E21CA4">
        <w:t>1</w:t>
      </w:r>
      <w:r w:rsidR="00E21CA4" w:rsidRPr="00E21CA4">
        <w:rPr>
          <w:vertAlign w:val="superscript"/>
        </w:rPr>
        <w:t>st</w:t>
      </w:r>
      <w:r w:rsidR="00E21CA4">
        <w:t xml:space="preserve"> April</w:t>
      </w:r>
      <w:r w:rsidR="00114025">
        <w:t xml:space="preserve"> 2020</w:t>
      </w:r>
      <w:r>
        <w:t xml:space="preserve">; data update: </w:t>
      </w:r>
      <w:r w:rsidR="00F66805">
        <w:t>March 2</w:t>
      </w:r>
      <w:r w:rsidR="000B639E">
        <w:t>9</w:t>
      </w:r>
      <w:r w:rsidR="00F66805" w:rsidRPr="41C0F02C">
        <w:rPr>
          <w:vertAlign w:val="superscript"/>
        </w:rPr>
        <w:t>th</w:t>
      </w:r>
      <w:r w:rsidR="00F66805">
        <w:t>, 2020</w:t>
      </w:r>
      <w:r>
        <w:t>.</w:t>
      </w:r>
    </w:p>
    <w:p w14:paraId="266359D4" w14:textId="77777777" w:rsidR="00E21CA4" w:rsidRPr="007F115B" w:rsidRDefault="00E21CA4" w:rsidP="007E6F03">
      <w:pPr>
        <w:spacing w:before="120" w:line="276" w:lineRule="auto"/>
      </w:pPr>
    </w:p>
    <w:p w14:paraId="09FEEDE9" w14:textId="5E3F9756" w:rsidR="007E2A36" w:rsidRDefault="00B653F4" w:rsidP="007E2A36">
      <w:pPr>
        <w:pStyle w:val="Heading2"/>
        <w:spacing w:before="120" w:line="276" w:lineRule="auto"/>
        <w:rPr>
          <w:ins w:id="4" w:author="Francois Cohen" w:date="2020-04-05T20:56:00Z"/>
          <w:shd w:val="clear" w:color="auto" w:fill="FFFFFF"/>
        </w:rPr>
      </w:pPr>
      <w:r>
        <w:rPr>
          <w:shd w:val="clear" w:color="auto" w:fill="FFFFFF"/>
        </w:rPr>
        <w:t>Supplementary material</w:t>
      </w:r>
    </w:p>
    <w:p w14:paraId="6F56185E" w14:textId="54F1B3C0" w:rsidR="004F03FC" w:rsidRDefault="004F03FC" w:rsidP="004F03FC">
      <w:pPr>
        <w:rPr>
          <w:ins w:id="5" w:author="Francois Cohen" w:date="2020-04-05T20:56:00Z"/>
        </w:rPr>
      </w:pPr>
    </w:p>
    <w:p w14:paraId="7AF9542D" w14:textId="77777777" w:rsidR="004F03FC" w:rsidRDefault="004F03FC" w:rsidP="004F03FC">
      <w:pPr>
        <w:pStyle w:val="Heading3"/>
        <w:numPr>
          <w:ilvl w:val="0"/>
          <w:numId w:val="3"/>
        </w:numPr>
      </w:pPr>
      <w:r>
        <w:t>Summary statistics of meteorological data</w:t>
      </w:r>
    </w:p>
    <w:p w14:paraId="4A1F4E8A" w14:textId="77777777" w:rsidR="004F03FC" w:rsidRPr="00CF6C02" w:rsidRDefault="004F03FC" w:rsidP="004F03FC"/>
    <w:p w14:paraId="2E14D847" w14:textId="03CDD07E" w:rsidR="004F03FC" w:rsidRPr="005623F6" w:rsidRDefault="004F03FC" w:rsidP="004F03FC">
      <w:pPr>
        <w:spacing w:after="160"/>
        <w:jc w:val="center"/>
        <w:rPr>
          <w:rFonts w:eastAsia="Times New Roman"/>
          <w:b/>
          <w:bCs/>
          <w:sz w:val="28"/>
          <w:szCs w:val="28"/>
          <w:lang w:val="en-US"/>
        </w:rPr>
      </w:pPr>
      <w:r w:rsidRPr="00612A53">
        <w:rPr>
          <w:rFonts w:eastAsia="Times New Roman"/>
          <w:b/>
          <w:bCs/>
          <w:sz w:val="24"/>
          <w:szCs w:val="24"/>
          <w:lang w:val="en-US"/>
        </w:rPr>
        <w:t>Appendix Table A</w:t>
      </w:r>
      <w:r w:rsidR="00D53D5B">
        <w:rPr>
          <w:rFonts w:eastAsia="Times New Roman"/>
          <w:b/>
          <w:bCs/>
          <w:sz w:val="24"/>
          <w:szCs w:val="24"/>
          <w:lang w:val="en-US"/>
        </w:rPr>
        <w:t>1</w:t>
      </w:r>
      <w:r w:rsidRPr="00612A53">
        <w:rPr>
          <w:rFonts w:eastAsia="Times New Roman"/>
          <w:b/>
          <w:bCs/>
          <w:sz w:val="24"/>
          <w:szCs w:val="24"/>
          <w:lang w:val="en-US"/>
        </w:rPr>
        <w:t xml:space="preserve">:  </w:t>
      </w:r>
      <w:r>
        <w:rPr>
          <w:rFonts w:eastAsia="Times New Roman"/>
          <w:b/>
          <w:bCs/>
          <w:sz w:val="24"/>
          <w:szCs w:val="24"/>
          <w:lang w:val="en-US"/>
        </w:rPr>
        <w:t>Summary statistics of the meteorological data after it is matched to the COVID-19 data</w:t>
      </w:r>
    </w:p>
    <w:tbl>
      <w:tblPr>
        <w:tblStyle w:val="PlainTable2"/>
        <w:tblW w:w="0" w:type="auto"/>
        <w:tblLayout w:type="fixed"/>
        <w:tblLook w:val="06A0" w:firstRow="1" w:lastRow="0" w:firstColumn="1" w:lastColumn="0" w:noHBand="1" w:noVBand="1"/>
      </w:tblPr>
      <w:tblGrid>
        <w:gridCol w:w="3828"/>
        <w:gridCol w:w="1310"/>
        <w:gridCol w:w="1311"/>
        <w:gridCol w:w="1310"/>
        <w:gridCol w:w="1311"/>
      </w:tblGrid>
      <w:tr w:rsidR="004F03FC" w:rsidRPr="001543C7" w14:paraId="57B74A06" w14:textId="77777777" w:rsidTr="00227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0B9F4F4" w14:textId="77777777" w:rsidR="004F03FC" w:rsidRPr="00E33437" w:rsidRDefault="004F03FC" w:rsidP="00B86276">
            <w:pPr>
              <w:spacing w:after="40"/>
              <w:rPr>
                <w:b w:val="0"/>
                <w:bCs w:val="0"/>
                <w:highlight w:val="yellow"/>
              </w:rPr>
            </w:pPr>
            <w:r w:rsidRPr="00E33437">
              <w:rPr>
                <w:b w:val="0"/>
                <w:bCs w:val="0"/>
                <w:highlight w:val="yellow"/>
              </w:rPr>
              <w:t>Variable</w:t>
            </w:r>
          </w:p>
        </w:tc>
        <w:tc>
          <w:tcPr>
            <w:tcW w:w="1310" w:type="dxa"/>
          </w:tcPr>
          <w:p w14:paraId="28F73AB0" w14:textId="77777777" w:rsidR="004F03FC" w:rsidRPr="00E33437" w:rsidRDefault="004F03FC" w:rsidP="00B86276">
            <w:pPr>
              <w:spacing w:after="40"/>
              <w:jc w:val="center"/>
              <w:cnfStyle w:val="100000000000" w:firstRow="1" w:lastRow="0" w:firstColumn="0" w:lastColumn="0" w:oddVBand="0" w:evenVBand="0" w:oddHBand="0" w:evenHBand="0" w:firstRowFirstColumn="0" w:firstRowLastColumn="0" w:lastRowFirstColumn="0" w:lastRowLastColumn="0"/>
              <w:rPr>
                <w:b w:val="0"/>
                <w:bCs w:val="0"/>
                <w:highlight w:val="yellow"/>
              </w:rPr>
            </w:pPr>
            <w:r w:rsidRPr="00E33437">
              <w:rPr>
                <w:rFonts w:eastAsia="Calibri"/>
                <w:b w:val="0"/>
                <w:bCs w:val="0"/>
                <w:color w:val="000000" w:themeColor="text1"/>
                <w:highlight w:val="yellow"/>
              </w:rPr>
              <w:t>Mean</w:t>
            </w:r>
          </w:p>
        </w:tc>
        <w:tc>
          <w:tcPr>
            <w:tcW w:w="1311" w:type="dxa"/>
          </w:tcPr>
          <w:p w14:paraId="2F934A21" w14:textId="77777777" w:rsidR="004F03FC" w:rsidRPr="00E33437" w:rsidRDefault="004F03FC" w:rsidP="00B86276">
            <w:pPr>
              <w:spacing w:after="40"/>
              <w:jc w:val="center"/>
              <w:cnfStyle w:val="100000000000" w:firstRow="1" w:lastRow="0" w:firstColumn="0" w:lastColumn="0" w:oddVBand="0" w:evenVBand="0" w:oddHBand="0" w:evenHBand="0" w:firstRowFirstColumn="0" w:firstRowLastColumn="0" w:lastRowFirstColumn="0" w:lastRowLastColumn="0"/>
              <w:rPr>
                <w:b w:val="0"/>
                <w:bCs w:val="0"/>
                <w:highlight w:val="yellow"/>
              </w:rPr>
            </w:pPr>
            <w:r w:rsidRPr="00E33437">
              <w:rPr>
                <w:rFonts w:eastAsia="Calibri"/>
                <w:b w:val="0"/>
                <w:bCs w:val="0"/>
                <w:color w:val="000000" w:themeColor="text1"/>
                <w:highlight w:val="yellow"/>
              </w:rPr>
              <w:t>Std. Dev.</w:t>
            </w:r>
          </w:p>
        </w:tc>
        <w:tc>
          <w:tcPr>
            <w:tcW w:w="1310" w:type="dxa"/>
          </w:tcPr>
          <w:p w14:paraId="408FA5CF" w14:textId="77777777" w:rsidR="004F03FC" w:rsidRPr="00E33437" w:rsidRDefault="004F03FC" w:rsidP="00B86276">
            <w:pPr>
              <w:spacing w:after="40"/>
              <w:jc w:val="center"/>
              <w:cnfStyle w:val="100000000000" w:firstRow="1" w:lastRow="0" w:firstColumn="0" w:lastColumn="0" w:oddVBand="0" w:evenVBand="0" w:oddHBand="0" w:evenHBand="0" w:firstRowFirstColumn="0" w:firstRowLastColumn="0" w:lastRowFirstColumn="0" w:lastRowLastColumn="0"/>
              <w:rPr>
                <w:b w:val="0"/>
                <w:bCs w:val="0"/>
                <w:highlight w:val="yellow"/>
              </w:rPr>
            </w:pPr>
            <w:r w:rsidRPr="00E33437">
              <w:rPr>
                <w:rFonts w:eastAsia="Calibri"/>
                <w:b w:val="0"/>
                <w:bCs w:val="0"/>
                <w:color w:val="000000" w:themeColor="text1"/>
                <w:highlight w:val="yellow"/>
              </w:rPr>
              <w:t>Min</w:t>
            </w:r>
          </w:p>
        </w:tc>
        <w:tc>
          <w:tcPr>
            <w:tcW w:w="1311" w:type="dxa"/>
          </w:tcPr>
          <w:p w14:paraId="61D8DD86" w14:textId="77777777" w:rsidR="004F03FC" w:rsidRPr="00E33437" w:rsidRDefault="004F03FC" w:rsidP="00B86276">
            <w:pPr>
              <w:spacing w:after="40"/>
              <w:jc w:val="center"/>
              <w:cnfStyle w:val="100000000000" w:firstRow="1" w:lastRow="0" w:firstColumn="0" w:lastColumn="0" w:oddVBand="0" w:evenVBand="0" w:oddHBand="0" w:evenHBand="0" w:firstRowFirstColumn="0" w:firstRowLastColumn="0" w:lastRowFirstColumn="0" w:lastRowLastColumn="0"/>
              <w:rPr>
                <w:b w:val="0"/>
                <w:bCs w:val="0"/>
                <w:highlight w:val="yellow"/>
              </w:rPr>
            </w:pPr>
            <w:r w:rsidRPr="00E33437">
              <w:rPr>
                <w:rFonts w:eastAsia="Calibri"/>
                <w:b w:val="0"/>
                <w:bCs w:val="0"/>
                <w:color w:val="000000" w:themeColor="text1"/>
                <w:highlight w:val="yellow"/>
              </w:rPr>
              <w:t>Max</w:t>
            </w:r>
          </w:p>
        </w:tc>
      </w:tr>
      <w:tr w:rsidR="00587043" w:rsidRPr="001543C7" w14:paraId="2EF1EA63"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2D9FBB0C" w14:textId="77777777" w:rsidR="00587043" w:rsidRPr="00E33437" w:rsidRDefault="00587043" w:rsidP="00587043">
            <w:pPr>
              <w:tabs>
                <w:tab w:val="right" w:pos="3612"/>
              </w:tabs>
              <w:spacing w:after="40"/>
              <w:rPr>
                <w:b w:val="0"/>
                <w:bCs w:val="0"/>
                <w:highlight w:val="yellow"/>
              </w:rPr>
            </w:pPr>
            <w:r w:rsidRPr="00E33437">
              <w:rPr>
                <w:rFonts w:eastAsia="Calibri"/>
                <w:b w:val="0"/>
                <w:bCs w:val="0"/>
                <w:color w:val="000000" w:themeColor="text1"/>
                <w:highlight w:val="yellow"/>
              </w:rPr>
              <w:t>Av. temperature (°C)</w:t>
            </w:r>
            <w:r w:rsidRPr="00E33437">
              <w:rPr>
                <w:rFonts w:eastAsia="Calibri"/>
                <w:b w:val="0"/>
                <w:bCs w:val="0"/>
                <w:color w:val="000000" w:themeColor="text1"/>
                <w:highlight w:val="yellow"/>
              </w:rPr>
              <w:tab/>
            </w:r>
          </w:p>
        </w:tc>
        <w:tc>
          <w:tcPr>
            <w:tcW w:w="1310" w:type="dxa"/>
            <w:vAlign w:val="bottom"/>
          </w:tcPr>
          <w:p w14:paraId="63D7804B" w14:textId="64CBB32F"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 w:author="Yangsiyu Lu" w:date="2020-04-09T12:34:00Z">
              <w:r w:rsidRPr="00E33437">
                <w:rPr>
                  <w:rFonts w:eastAsia="Times New Roman"/>
                  <w:color w:val="000000"/>
                  <w:highlight w:val="yellow"/>
                  <w:lang w:eastAsia="zh-CN"/>
                </w:rPr>
                <w:t>9.97</w:t>
              </w:r>
            </w:ins>
          </w:p>
        </w:tc>
        <w:tc>
          <w:tcPr>
            <w:tcW w:w="1311" w:type="dxa"/>
            <w:vAlign w:val="bottom"/>
          </w:tcPr>
          <w:p w14:paraId="5D619B48" w14:textId="7D15769C"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 w:author="Yangsiyu Lu" w:date="2020-04-09T12:34:00Z">
              <w:r w:rsidRPr="00E33437">
                <w:rPr>
                  <w:rFonts w:eastAsia="Times New Roman"/>
                  <w:color w:val="000000"/>
                  <w:highlight w:val="yellow"/>
                  <w:lang w:eastAsia="zh-CN"/>
                </w:rPr>
                <w:t>8.93</w:t>
              </w:r>
            </w:ins>
          </w:p>
        </w:tc>
        <w:tc>
          <w:tcPr>
            <w:tcW w:w="1310" w:type="dxa"/>
            <w:vAlign w:val="bottom"/>
          </w:tcPr>
          <w:p w14:paraId="048EF16D"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 w:author="Yangsiyu Lu" w:date="2020-04-09T12:34:00Z">
              <w:r w:rsidRPr="00E33437">
                <w:rPr>
                  <w:rFonts w:eastAsia="Times New Roman"/>
                  <w:color w:val="000000"/>
                  <w:highlight w:val="yellow"/>
                  <w:lang w:eastAsia="zh-CN"/>
                </w:rPr>
                <w:t>-30.81</w:t>
              </w:r>
            </w:ins>
          </w:p>
        </w:tc>
        <w:tc>
          <w:tcPr>
            <w:tcW w:w="1311" w:type="dxa"/>
            <w:vAlign w:val="bottom"/>
          </w:tcPr>
          <w:p w14:paraId="7AD09505"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9" w:author="Yangsiyu Lu" w:date="2020-04-09T12:34:00Z">
              <w:r w:rsidRPr="00E33437">
                <w:rPr>
                  <w:rFonts w:eastAsia="Times New Roman"/>
                  <w:color w:val="000000"/>
                  <w:highlight w:val="yellow"/>
                  <w:lang w:eastAsia="zh-CN"/>
                </w:rPr>
                <w:t>38.08</w:t>
              </w:r>
            </w:ins>
          </w:p>
        </w:tc>
      </w:tr>
      <w:tr w:rsidR="00587043" w:rsidRPr="001543C7" w14:paraId="4500E50A"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1B99E53"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Min. temperature (°C)</w:t>
            </w:r>
          </w:p>
        </w:tc>
        <w:tc>
          <w:tcPr>
            <w:tcW w:w="1310" w:type="dxa"/>
            <w:vAlign w:val="bottom"/>
          </w:tcPr>
          <w:p w14:paraId="18FB9F23" w14:textId="72519B0D"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0" w:author="Yangsiyu Lu" w:date="2020-04-09T12:34:00Z">
              <w:r w:rsidRPr="00E33437">
                <w:rPr>
                  <w:rFonts w:eastAsia="Times New Roman"/>
                  <w:color w:val="000000"/>
                  <w:highlight w:val="yellow"/>
                  <w:lang w:eastAsia="zh-CN"/>
                </w:rPr>
                <w:t>5.41</w:t>
              </w:r>
            </w:ins>
          </w:p>
        </w:tc>
        <w:tc>
          <w:tcPr>
            <w:tcW w:w="1311" w:type="dxa"/>
            <w:vAlign w:val="bottom"/>
          </w:tcPr>
          <w:p w14:paraId="0814B20C" w14:textId="4C85046F"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1" w:author="Yangsiyu Lu" w:date="2020-04-09T12:34:00Z">
              <w:r w:rsidRPr="00E33437">
                <w:rPr>
                  <w:rFonts w:eastAsia="Times New Roman"/>
                  <w:color w:val="000000"/>
                  <w:highlight w:val="yellow"/>
                  <w:lang w:eastAsia="zh-CN"/>
                </w:rPr>
                <w:t>9.46</w:t>
              </w:r>
            </w:ins>
          </w:p>
        </w:tc>
        <w:tc>
          <w:tcPr>
            <w:tcW w:w="1310" w:type="dxa"/>
            <w:vAlign w:val="bottom"/>
          </w:tcPr>
          <w:p w14:paraId="1CFF2FE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2" w:author="Yangsiyu Lu" w:date="2020-04-09T12:34:00Z">
              <w:r w:rsidRPr="00E33437">
                <w:rPr>
                  <w:rFonts w:eastAsia="Times New Roman"/>
                  <w:color w:val="000000"/>
                  <w:highlight w:val="yellow"/>
                  <w:lang w:eastAsia="zh-CN"/>
                </w:rPr>
                <w:t>-36.25</w:t>
              </w:r>
            </w:ins>
          </w:p>
        </w:tc>
        <w:tc>
          <w:tcPr>
            <w:tcW w:w="1311" w:type="dxa"/>
            <w:vAlign w:val="bottom"/>
          </w:tcPr>
          <w:p w14:paraId="04DD9DF1"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3" w:author="Yangsiyu Lu" w:date="2020-04-09T12:34:00Z">
              <w:r w:rsidRPr="00E33437">
                <w:rPr>
                  <w:rFonts w:eastAsia="Times New Roman"/>
                  <w:color w:val="000000"/>
                  <w:highlight w:val="yellow"/>
                  <w:lang w:eastAsia="zh-CN"/>
                </w:rPr>
                <w:t>32.62</w:t>
              </w:r>
            </w:ins>
          </w:p>
        </w:tc>
      </w:tr>
      <w:tr w:rsidR="00587043" w:rsidRPr="001543C7" w14:paraId="209B59A3"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4E5F9D34"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Max. temperature (°C)</w:t>
            </w:r>
          </w:p>
        </w:tc>
        <w:tc>
          <w:tcPr>
            <w:tcW w:w="1310" w:type="dxa"/>
            <w:vAlign w:val="bottom"/>
          </w:tcPr>
          <w:p w14:paraId="451EB54C" w14:textId="587C9B75"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4" w:author="Yangsiyu Lu" w:date="2020-04-09T12:34:00Z">
              <w:r w:rsidRPr="00E33437">
                <w:rPr>
                  <w:rFonts w:eastAsia="Times New Roman"/>
                  <w:color w:val="000000"/>
                  <w:highlight w:val="yellow"/>
                  <w:lang w:eastAsia="zh-CN"/>
                </w:rPr>
                <w:t>14.54</w:t>
              </w:r>
            </w:ins>
          </w:p>
        </w:tc>
        <w:tc>
          <w:tcPr>
            <w:tcW w:w="1311" w:type="dxa"/>
            <w:vAlign w:val="bottom"/>
          </w:tcPr>
          <w:p w14:paraId="461E038B" w14:textId="18CB626A"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5" w:author="Yangsiyu Lu" w:date="2020-04-09T12:34:00Z">
              <w:r w:rsidRPr="00E33437">
                <w:rPr>
                  <w:rFonts w:eastAsia="Times New Roman"/>
                  <w:color w:val="000000"/>
                  <w:highlight w:val="yellow"/>
                  <w:lang w:eastAsia="zh-CN"/>
                </w:rPr>
                <w:t>8.8</w:t>
              </w:r>
            </w:ins>
          </w:p>
        </w:tc>
        <w:tc>
          <w:tcPr>
            <w:tcW w:w="1310" w:type="dxa"/>
            <w:vAlign w:val="bottom"/>
          </w:tcPr>
          <w:p w14:paraId="087ACAA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6" w:author="Yangsiyu Lu" w:date="2020-04-09T12:34:00Z">
              <w:r w:rsidRPr="00E33437">
                <w:rPr>
                  <w:rFonts w:eastAsia="Times New Roman"/>
                  <w:color w:val="000000"/>
                  <w:highlight w:val="yellow"/>
                  <w:lang w:eastAsia="zh-CN"/>
                </w:rPr>
                <w:t>-29.00</w:t>
              </w:r>
            </w:ins>
          </w:p>
        </w:tc>
        <w:tc>
          <w:tcPr>
            <w:tcW w:w="1311" w:type="dxa"/>
            <w:vAlign w:val="bottom"/>
          </w:tcPr>
          <w:p w14:paraId="69BD5CBB"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17" w:author="Yangsiyu Lu" w:date="2020-04-09T12:34:00Z">
              <w:r w:rsidRPr="00E33437">
                <w:rPr>
                  <w:rFonts w:eastAsia="Times New Roman"/>
                  <w:color w:val="000000"/>
                  <w:highlight w:val="yellow"/>
                  <w:lang w:eastAsia="zh-CN"/>
                </w:rPr>
                <w:t>43.55</w:t>
              </w:r>
            </w:ins>
          </w:p>
        </w:tc>
      </w:tr>
      <w:tr w:rsidR="00587043" w:rsidRPr="001543C7" w14:paraId="5EDC27BD"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02CA84AE" w14:textId="77777777" w:rsidR="00587043" w:rsidRPr="00E33437" w:rsidRDefault="00587043" w:rsidP="00587043">
            <w:pPr>
              <w:spacing w:after="40"/>
              <w:rPr>
                <w:rFonts w:eastAsia="Calibri"/>
                <w:b w:val="0"/>
                <w:bCs w:val="0"/>
                <w:color w:val="000000" w:themeColor="text1"/>
                <w:highlight w:val="yellow"/>
              </w:rPr>
            </w:pPr>
            <w:r w:rsidRPr="00E33437">
              <w:rPr>
                <w:rFonts w:eastAsia="Calibri"/>
                <w:b w:val="0"/>
                <w:bCs w:val="0"/>
                <w:color w:val="000000" w:themeColor="text1"/>
                <w:highlight w:val="yellow"/>
              </w:rPr>
              <w:t>Total Precipitation (mm)</w:t>
            </w:r>
          </w:p>
        </w:tc>
        <w:tc>
          <w:tcPr>
            <w:tcW w:w="1310" w:type="dxa"/>
            <w:vAlign w:val="bottom"/>
          </w:tcPr>
          <w:p w14:paraId="2E50BF1C" w14:textId="19244F38"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18" w:author="Yangsiyu Lu" w:date="2020-04-09T12:34:00Z">
              <w:r w:rsidRPr="00E33437">
                <w:rPr>
                  <w:rFonts w:eastAsia="Times New Roman"/>
                  <w:color w:val="000000"/>
                  <w:highlight w:val="yellow"/>
                  <w:lang w:eastAsia="zh-CN"/>
                </w:rPr>
                <w:t>2.48</w:t>
              </w:r>
            </w:ins>
          </w:p>
        </w:tc>
        <w:tc>
          <w:tcPr>
            <w:tcW w:w="1311" w:type="dxa"/>
            <w:vAlign w:val="bottom"/>
          </w:tcPr>
          <w:p w14:paraId="6AC05BFB" w14:textId="12A12E9B"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19" w:author="Yangsiyu Lu" w:date="2020-04-09T12:34:00Z">
              <w:r w:rsidRPr="00E33437">
                <w:rPr>
                  <w:rFonts w:eastAsia="Times New Roman"/>
                  <w:color w:val="000000"/>
                  <w:highlight w:val="yellow"/>
                  <w:lang w:eastAsia="zh-CN"/>
                </w:rPr>
                <w:t>5.63</w:t>
              </w:r>
            </w:ins>
          </w:p>
        </w:tc>
        <w:tc>
          <w:tcPr>
            <w:tcW w:w="1310" w:type="dxa"/>
            <w:vAlign w:val="bottom"/>
          </w:tcPr>
          <w:p w14:paraId="70958F9C"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0" w:author="Yangsiyu Lu" w:date="2020-04-09T12:34:00Z">
              <w:r w:rsidRPr="00E33437">
                <w:rPr>
                  <w:rFonts w:eastAsia="Times New Roman"/>
                  <w:color w:val="000000"/>
                  <w:highlight w:val="yellow"/>
                  <w:lang w:eastAsia="zh-CN"/>
                </w:rPr>
                <w:t>0.00</w:t>
              </w:r>
            </w:ins>
          </w:p>
        </w:tc>
        <w:tc>
          <w:tcPr>
            <w:tcW w:w="1311" w:type="dxa"/>
            <w:vAlign w:val="bottom"/>
          </w:tcPr>
          <w:p w14:paraId="34B3554D" w14:textId="2286452F"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1" w:author="Yangsiyu Lu" w:date="2020-04-09T12:34:00Z">
              <w:r w:rsidRPr="00E33437">
                <w:rPr>
                  <w:rFonts w:eastAsia="Times New Roman"/>
                  <w:color w:val="000000"/>
                  <w:highlight w:val="yellow"/>
                  <w:lang w:eastAsia="zh-CN"/>
                </w:rPr>
                <w:t>169.39</w:t>
              </w:r>
            </w:ins>
          </w:p>
        </w:tc>
      </w:tr>
      <w:tr w:rsidR="00587043" w:rsidRPr="001543C7" w14:paraId="5BDB84A1"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3EED636A" w14:textId="77777777" w:rsidR="00587043" w:rsidRPr="00E33437" w:rsidRDefault="00587043" w:rsidP="00587043">
            <w:pPr>
              <w:spacing w:after="40"/>
              <w:rPr>
                <w:rFonts w:eastAsia="Calibri"/>
                <w:b w:val="0"/>
                <w:bCs w:val="0"/>
                <w:color w:val="000000" w:themeColor="text1"/>
                <w:highlight w:val="yellow"/>
              </w:rPr>
            </w:pPr>
            <w:r w:rsidRPr="00E33437">
              <w:rPr>
                <w:rFonts w:eastAsia="Calibri"/>
                <w:b w:val="0"/>
                <w:bCs w:val="0"/>
                <w:color w:val="000000" w:themeColor="text1"/>
                <w:highlight w:val="yellow"/>
              </w:rPr>
              <w:t>Relative humidity (%)</w:t>
            </w:r>
          </w:p>
        </w:tc>
        <w:tc>
          <w:tcPr>
            <w:tcW w:w="1310" w:type="dxa"/>
            <w:vAlign w:val="bottom"/>
          </w:tcPr>
          <w:p w14:paraId="340BA69C" w14:textId="1868F42E"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2" w:author="Yangsiyu Lu" w:date="2020-04-09T12:34:00Z">
              <w:r w:rsidRPr="00E33437">
                <w:rPr>
                  <w:rFonts w:eastAsia="Times New Roman"/>
                  <w:color w:val="000000"/>
                  <w:highlight w:val="yellow"/>
                  <w:lang w:eastAsia="zh-CN"/>
                </w:rPr>
                <w:t>67.09</w:t>
              </w:r>
            </w:ins>
          </w:p>
        </w:tc>
        <w:tc>
          <w:tcPr>
            <w:tcW w:w="1311" w:type="dxa"/>
            <w:vAlign w:val="bottom"/>
          </w:tcPr>
          <w:p w14:paraId="3E0384FD" w14:textId="0DDD5D23"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3" w:author="Yangsiyu Lu" w:date="2020-04-09T12:34:00Z">
              <w:r w:rsidRPr="00E33437">
                <w:rPr>
                  <w:rFonts w:eastAsia="Times New Roman"/>
                  <w:color w:val="000000"/>
                  <w:highlight w:val="yellow"/>
                  <w:lang w:eastAsia="zh-CN"/>
                </w:rPr>
                <w:t>17.19</w:t>
              </w:r>
            </w:ins>
          </w:p>
        </w:tc>
        <w:tc>
          <w:tcPr>
            <w:tcW w:w="1310" w:type="dxa"/>
            <w:vAlign w:val="bottom"/>
          </w:tcPr>
          <w:p w14:paraId="2811C157"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4" w:author="Yangsiyu Lu" w:date="2020-04-09T12:34:00Z">
              <w:r w:rsidRPr="00E33437">
                <w:rPr>
                  <w:rFonts w:eastAsia="Times New Roman"/>
                  <w:color w:val="000000"/>
                  <w:highlight w:val="yellow"/>
                  <w:lang w:eastAsia="zh-CN"/>
                </w:rPr>
                <w:t>5.74</w:t>
              </w:r>
            </w:ins>
          </w:p>
        </w:tc>
        <w:tc>
          <w:tcPr>
            <w:tcW w:w="1311" w:type="dxa"/>
            <w:vAlign w:val="bottom"/>
          </w:tcPr>
          <w:p w14:paraId="4C3301DE"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ins w:id="25" w:author="Yangsiyu Lu" w:date="2020-04-09T12:34:00Z">
              <w:r w:rsidRPr="00E33437">
                <w:rPr>
                  <w:rFonts w:eastAsia="Times New Roman"/>
                  <w:color w:val="000000"/>
                  <w:highlight w:val="yellow"/>
                  <w:lang w:eastAsia="zh-CN"/>
                </w:rPr>
                <w:t>99.97</w:t>
              </w:r>
            </w:ins>
          </w:p>
        </w:tc>
      </w:tr>
      <w:tr w:rsidR="00587043" w:rsidRPr="001543C7" w14:paraId="646C3A4B" w14:textId="77777777" w:rsidTr="00587043">
        <w:tc>
          <w:tcPr>
            <w:cnfStyle w:val="001000000000" w:firstRow="0" w:lastRow="0" w:firstColumn="1" w:lastColumn="0" w:oddVBand="0" w:evenVBand="0" w:oddHBand="0" w:evenHBand="0" w:firstRowFirstColumn="0" w:firstRowLastColumn="0" w:lastRowFirstColumn="0" w:lastRowLastColumn="0"/>
            <w:tcW w:w="3828" w:type="dxa"/>
          </w:tcPr>
          <w:p w14:paraId="0F7BEC4F" w14:textId="77777777" w:rsidR="00587043" w:rsidRPr="00E33437" w:rsidRDefault="00587043" w:rsidP="00587043">
            <w:pPr>
              <w:spacing w:after="40"/>
              <w:rPr>
                <w:rFonts w:eastAsia="Calibri"/>
                <w:b w:val="0"/>
                <w:bCs w:val="0"/>
                <w:color w:val="000000" w:themeColor="text1"/>
                <w:highlight w:val="yellow"/>
              </w:rPr>
            </w:pPr>
            <w:r w:rsidRPr="00E33437">
              <w:rPr>
                <w:rFonts w:eastAsia="Calibri"/>
                <w:b w:val="0"/>
                <w:bCs w:val="0"/>
                <w:color w:val="000000" w:themeColor="text1"/>
                <w:highlight w:val="yellow"/>
              </w:rPr>
              <w:t>Temperature bins</w:t>
            </w:r>
          </w:p>
        </w:tc>
        <w:tc>
          <w:tcPr>
            <w:tcW w:w="1310" w:type="dxa"/>
            <w:vAlign w:val="bottom"/>
          </w:tcPr>
          <w:p w14:paraId="202541AE"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505585C7"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0" w:type="dxa"/>
            <w:vAlign w:val="bottom"/>
          </w:tcPr>
          <w:p w14:paraId="7BFA0DC3"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42EEF650"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r>
      <w:tr w:rsidR="00587043" w:rsidRPr="001543C7" w14:paraId="1338EDEE"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27054A48" w14:textId="77777777" w:rsidR="00587043" w:rsidRPr="00E33437" w:rsidRDefault="00587043" w:rsidP="00587043">
            <w:pPr>
              <w:spacing w:after="40"/>
              <w:jc w:val="left"/>
              <w:rPr>
                <w:rFonts w:eastAsia="Calibri"/>
                <w:b w:val="0"/>
                <w:bCs w:val="0"/>
                <w:color w:val="000000" w:themeColor="text1"/>
                <w:highlight w:val="yellow"/>
              </w:rPr>
            </w:pPr>
            <w:r w:rsidRPr="00E33437">
              <w:rPr>
                <w:rFonts w:eastAsia="Calibri"/>
                <w:b w:val="0"/>
                <w:bCs w:val="0"/>
                <w:color w:val="000000" w:themeColor="text1"/>
                <w:highlight w:val="yellow"/>
              </w:rPr>
              <w:t>Average temperature:</w:t>
            </w:r>
          </w:p>
        </w:tc>
        <w:tc>
          <w:tcPr>
            <w:tcW w:w="1310" w:type="dxa"/>
            <w:vAlign w:val="bottom"/>
          </w:tcPr>
          <w:p w14:paraId="10FF6960"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317A4AB6"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0" w:type="dxa"/>
            <w:vAlign w:val="bottom"/>
          </w:tcPr>
          <w:p w14:paraId="3B9102DB"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45276420"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r>
      <w:tr w:rsidR="00587043" w:rsidRPr="001543C7" w14:paraId="3B6E5CF4"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0A0C6FD2" w14:textId="77777777" w:rsidR="00587043" w:rsidRPr="00E33437" w:rsidRDefault="00587043" w:rsidP="00587043">
            <w:pPr>
              <w:spacing w:after="40"/>
              <w:jc w:val="left"/>
              <w:rPr>
                <w:b w:val="0"/>
                <w:bCs w:val="0"/>
                <w:highlight w:val="yellow"/>
              </w:rPr>
            </w:pPr>
            <w:r w:rsidRPr="00E33437">
              <w:rPr>
                <w:rFonts w:eastAsia="Calibri"/>
                <w:b w:val="0"/>
                <w:bCs w:val="0"/>
                <w:color w:val="000000" w:themeColor="text1"/>
                <w:highlight w:val="yellow"/>
              </w:rPr>
              <w:t>&lt;0°C</w:t>
            </w:r>
          </w:p>
        </w:tc>
        <w:tc>
          <w:tcPr>
            <w:tcW w:w="1310" w:type="dxa"/>
            <w:vAlign w:val="bottom"/>
          </w:tcPr>
          <w:p w14:paraId="1A2A9326" w14:textId="18B63CAA"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26" w:author="Yangsiyu Lu" w:date="2020-04-09T12:34:00Z">
              <w:r w:rsidRPr="00E33437">
                <w:rPr>
                  <w:rFonts w:eastAsia="Times New Roman"/>
                  <w:color w:val="000000"/>
                  <w:highlight w:val="yellow"/>
                  <w:lang w:eastAsia="zh-CN"/>
                </w:rPr>
                <w:t>0.10</w:t>
              </w:r>
            </w:ins>
          </w:p>
        </w:tc>
        <w:tc>
          <w:tcPr>
            <w:tcW w:w="1311" w:type="dxa"/>
            <w:vAlign w:val="bottom"/>
          </w:tcPr>
          <w:p w14:paraId="6E5BD3B2" w14:textId="5ABDC50B"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27" w:author="Yangsiyu Lu" w:date="2020-04-09T12:34:00Z">
              <w:r w:rsidRPr="00E33437">
                <w:rPr>
                  <w:rFonts w:eastAsia="Times New Roman"/>
                  <w:color w:val="000000"/>
                  <w:highlight w:val="yellow"/>
                  <w:lang w:eastAsia="zh-CN"/>
                </w:rPr>
                <w:t>0.3</w:t>
              </w:r>
            </w:ins>
          </w:p>
        </w:tc>
        <w:tc>
          <w:tcPr>
            <w:tcW w:w="1310" w:type="dxa"/>
            <w:vAlign w:val="bottom"/>
          </w:tcPr>
          <w:p w14:paraId="53D54B06"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28" w:author="Yangsiyu Lu" w:date="2020-04-09T12:34:00Z">
              <w:r w:rsidRPr="00E33437">
                <w:rPr>
                  <w:rFonts w:eastAsia="Times New Roman"/>
                  <w:color w:val="000000"/>
                  <w:highlight w:val="yellow"/>
                  <w:lang w:eastAsia="zh-CN"/>
                </w:rPr>
                <w:t>0</w:t>
              </w:r>
            </w:ins>
          </w:p>
        </w:tc>
        <w:tc>
          <w:tcPr>
            <w:tcW w:w="1311" w:type="dxa"/>
            <w:vAlign w:val="bottom"/>
          </w:tcPr>
          <w:p w14:paraId="38AC0CA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29" w:author="Yangsiyu Lu" w:date="2020-04-09T12:34:00Z">
              <w:r w:rsidRPr="00E33437">
                <w:rPr>
                  <w:rFonts w:eastAsia="Times New Roman"/>
                  <w:color w:val="000000"/>
                  <w:highlight w:val="yellow"/>
                  <w:lang w:eastAsia="zh-CN"/>
                </w:rPr>
                <w:t>1</w:t>
              </w:r>
            </w:ins>
          </w:p>
        </w:tc>
      </w:tr>
      <w:tr w:rsidR="00587043" w:rsidRPr="001543C7" w14:paraId="406393D2"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3F0C0E7" w14:textId="77777777" w:rsidR="00587043" w:rsidRPr="00E33437" w:rsidRDefault="00587043" w:rsidP="00587043">
            <w:pPr>
              <w:spacing w:after="40"/>
              <w:jc w:val="left"/>
              <w:rPr>
                <w:b w:val="0"/>
                <w:bCs w:val="0"/>
                <w:highlight w:val="yellow"/>
              </w:rPr>
            </w:pPr>
            <w:r w:rsidRPr="00E33437">
              <w:rPr>
                <w:rFonts w:eastAsia="Calibri"/>
                <w:b w:val="0"/>
                <w:bCs w:val="0"/>
                <w:color w:val="000000" w:themeColor="text1"/>
                <w:highlight w:val="yellow"/>
              </w:rPr>
              <w:t>0-10°C</w:t>
            </w:r>
          </w:p>
        </w:tc>
        <w:tc>
          <w:tcPr>
            <w:tcW w:w="1310" w:type="dxa"/>
            <w:vAlign w:val="bottom"/>
          </w:tcPr>
          <w:p w14:paraId="1625239B"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0" w:author="Yangsiyu Lu" w:date="2020-04-09T12:34:00Z">
              <w:r w:rsidRPr="00E33437">
                <w:rPr>
                  <w:rFonts w:eastAsia="Times New Roman"/>
                  <w:color w:val="000000"/>
                  <w:highlight w:val="yellow"/>
                  <w:lang w:eastAsia="zh-CN"/>
                </w:rPr>
                <w:t>0.47</w:t>
              </w:r>
            </w:ins>
          </w:p>
        </w:tc>
        <w:tc>
          <w:tcPr>
            <w:tcW w:w="1311" w:type="dxa"/>
            <w:vAlign w:val="bottom"/>
          </w:tcPr>
          <w:p w14:paraId="29D3A1F0"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1" w:author="Yangsiyu Lu" w:date="2020-04-09T12:34:00Z">
              <w:r w:rsidRPr="00E33437">
                <w:rPr>
                  <w:rFonts w:eastAsia="Times New Roman"/>
                  <w:color w:val="000000"/>
                  <w:highlight w:val="yellow"/>
                  <w:lang w:eastAsia="zh-CN"/>
                </w:rPr>
                <w:t>0.5</w:t>
              </w:r>
            </w:ins>
          </w:p>
        </w:tc>
        <w:tc>
          <w:tcPr>
            <w:tcW w:w="1310" w:type="dxa"/>
            <w:vAlign w:val="bottom"/>
          </w:tcPr>
          <w:p w14:paraId="36F8499B"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2" w:author="Yangsiyu Lu" w:date="2020-04-09T12:34:00Z">
              <w:r w:rsidRPr="00E33437">
                <w:rPr>
                  <w:rFonts w:eastAsia="Times New Roman"/>
                  <w:color w:val="000000"/>
                  <w:highlight w:val="yellow"/>
                  <w:lang w:eastAsia="zh-CN"/>
                </w:rPr>
                <w:t>0</w:t>
              </w:r>
            </w:ins>
          </w:p>
        </w:tc>
        <w:tc>
          <w:tcPr>
            <w:tcW w:w="1311" w:type="dxa"/>
            <w:vAlign w:val="bottom"/>
          </w:tcPr>
          <w:p w14:paraId="6E2C9BD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3" w:author="Yangsiyu Lu" w:date="2020-04-09T12:34:00Z">
              <w:r w:rsidRPr="00E33437">
                <w:rPr>
                  <w:rFonts w:eastAsia="Times New Roman"/>
                  <w:color w:val="000000"/>
                  <w:highlight w:val="yellow"/>
                  <w:lang w:eastAsia="zh-CN"/>
                </w:rPr>
                <w:t>1</w:t>
              </w:r>
            </w:ins>
          </w:p>
        </w:tc>
      </w:tr>
      <w:tr w:rsidR="00587043" w:rsidRPr="001543C7" w14:paraId="6EDC4E91"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472ABDEC" w14:textId="77777777" w:rsidR="00587043" w:rsidRPr="00E33437" w:rsidRDefault="00587043" w:rsidP="00587043">
            <w:pPr>
              <w:spacing w:after="40"/>
              <w:jc w:val="left"/>
              <w:rPr>
                <w:b w:val="0"/>
                <w:bCs w:val="0"/>
                <w:highlight w:val="yellow"/>
              </w:rPr>
            </w:pPr>
            <w:r w:rsidRPr="00E33437">
              <w:rPr>
                <w:rFonts w:eastAsia="Calibri"/>
                <w:b w:val="0"/>
                <w:bCs w:val="0"/>
                <w:color w:val="000000" w:themeColor="text1"/>
                <w:highlight w:val="yellow"/>
              </w:rPr>
              <w:t>10-20°C</w:t>
            </w:r>
          </w:p>
        </w:tc>
        <w:tc>
          <w:tcPr>
            <w:tcW w:w="1310" w:type="dxa"/>
            <w:vAlign w:val="bottom"/>
          </w:tcPr>
          <w:p w14:paraId="4DC4F062" w14:textId="22A60693"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4" w:author="Yangsiyu Lu" w:date="2020-04-09T12:34:00Z">
              <w:r w:rsidRPr="00E33437">
                <w:rPr>
                  <w:rFonts w:eastAsia="Times New Roman"/>
                  <w:color w:val="000000"/>
                  <w:highlight w:val="yellow"/>
                  <w:lang w:eastAsia="zh-CN"/>
                </w:rPr>
                <w:t>0.27</w:t>
              </w:r>
            </w:ins>
          </w:p>
        </w:tc>
        <w:tc>
          <w:tcPr>
            <w:tcW w:w="1311" w:type="dxa"/>
            <w:vAlign w:val="bottom"/>
          </w:tcPr>
          <w:p w14:paraId="1746BDCA" w14:textId="634A0234"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5" w:author="Yangsiyu Lu" w:date="2020-04-09T12:34:00Z">
              <w:r w:rsidRPr="00E33437">
                <w:rPr>
                  <w:rFonts w:eastAsia="Times New Roman"/>
                  <w:color w:val="000000"/>
                  <w:highlight w:val="yellow"/>
                  <w:lang w:eastAsia="zh-CN"/>
                </w:rPr>
                <w:t>0.44</w:t>
              </w:r>
            </w:ins>
          </w:p>
        </w:tc>
        <w:tc>
          <w:tcPr>
            <w:tcW w:w="1310" w:type="dxa"/>
            <w:vAlign w:val="bottom"/>
          </w:tcPr>
          <w:p w14:paraId="0FEBAE3A"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6" w:author="Yangsiyu Lu" w:date="2020-04-09T12:34:00Z">
              <w:r w:rsidRPr="00E33437">
                <w:rPr>
                  <w:rFonts w:eastAsia="Times New Roman"/>
                  <w:color w:val="000000"/>
                  <w:highlight w:val="yellow"/>
                  <w:lang w:eastAsia="zh-CN"/>
                </w:rPr>
                <w:t>0</w:t>
              </w:r>
            </w:ins>
          </w:p>
        </w:tc>
        <w:tc>
          <w:tcPr>
            <w:tcW w:w="1311" w:type="dxa"/>
            <w:vAlign w:val="bottom"/>
          </w:tcPr>
          <w:p w14:paraId="5F879141"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7" w:author="Yangsiyu Lu" w:date="2020-04-09T12:34:00Z">
              <w:r w:rsidRPr="00E33437">
                <w:rPr>
                  <w:rFonts w:eastAsia="Times New Roman"/>
                  <w:color w:val="000000"/>
                  <w:highlight w:val="yellow"/>
                  <w:lang w:eastAsia="zh-CN"/>
                </w:rPr>
                <w:t>1</w:t>
              </w:r>
            </w:ins>
          </w:p>
        </w:tc>
      </w:tr>
      <w:tr w:rsidR="00587043" w:rsidRPr="001543C7" w14:paraId="65CA23CB"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4BEF65B" w14:textId="77777777" w:rsidR="00587043" w:rsidRPr="00E33437" w:rsidRDefault="00587043" w:rsidP="00587043">
            <w:pPr>
              <w:spacing w:after="40"/>
              <w:jc w:val="left"/>
              <w:rPr>
                <w:b w:val="0"/>
                <w:bCs w:val="0"/>
                <w:highlight w:val="yellow"/>
              </w:rPr>
            </w:pPr>
            <w:r w:rsidRPr="00E33437">
              <w:rPr>
                <w:rFonts w:eastAsia="Calibri"/>
                <w:b w:val="0"/>
                <w:bCs w:val="0"/>
                <w:color w:val="000000" w:themeColor="text1"/>
                <w:highlight w:val="yellow"/>
              </w:rPr>
              <w:t>20-30°C</w:t>
            </w:r>
          </w:p>
        </w:tc>
        <w:tc>
          <w:tcPr>
            <w:tcW w:w="1310" w:type="dxa"/>
            <w:vAlign w:val="bottom"/>
          </w:tcPr>
          <w:p w14:paraId="7CFDC743" w14:textId="3FC843CC"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8" w:author="Yangsiyu Lu" w:date="2020-04-09T12:34:00Z">
              <w:r w:rsidRPr="00E33437">
                <w:rPr>
                  <w:rFonts w:eastAsia="Times New Roman"/>
                  <w:color w:val="000000"/>
                  <w:highlight w:val="yellow"/>
                  <w:lang w:eastAsia="zh-CN"/>
                </w:rPr>
                <w:t>0.17</w:t>
              </w:r>
            </w:ins>
          </w:p>
        </w:tc>
        <w:tc>
          <w:tcPr>
            <w:tcW w:w="1311" w:type="dxa"/>
            <w:vAlign w:val="bottom"/>
          </w:tcPr>
          <w:p w14:paraId="2ED25D1C" w14:textId="54A40BEF"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39" w:author="Yangsiyu Lu" w:date="2020-04-09T12:34:00Z">
              <w:r w:rsidRPr="00E33437">
                <w:rPr>
                  <w:rFonts w:eastAsia="Times New Roman"/>
                  <w:color w:val="000000"/>
                  <w:highlight w:val="yellow"/>
                  <w:lang w:eastAsia="zh-CN"/>
                </w:rPr>
                <w:t>0.37</w:t>
              </w:r>
            </w:ins>
          </w:p>
        </w:tc>
        <w:tc>
          <w:tcPr>
            <w:tcW w:w="1310" w:type="dxa"/>
            <w:vAlign w:val="bottom"/>
          </w:tcPr>
          <w:p w14:paraId="574ADA1B"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0" w:author="Yangsiyu Lu" w:date="2020-04-09T12:34:00Z">
              <w:r w:rsidRPr="00E33437">
                <w:rPr>
                  <w:rFonts w:eastAsia="Times New Roman"/>
                  <w:color w:val="000000"/>
                  <w:highlight w:val="yellow"/>
                  <w:lang w:eastAsia="zh-CN"/>
                </w:rPr>
                <w:t>0</w:t>
              </w:r>
            </w:ins>
          </w:p>
        </w:tc>
        <w:tc>
          <w:tcPr>
            <w:tcW w:w="1311" w:type="dxa"/>
            <w:vAlign w:val="bottom"/>
          </w:tcPr>
          <w:p w14:paraId="6D9E1CF7"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1" w:author="Yangsiyu Lu" w:date="2020-04-09T12:34:00Z">
              <w:r w:rsidRPr="00E33437">
                <w:rPr>
                  <w:rFonts w:eastAsia="Times New Roman"/>
                  <w:color w:val="000000"/>
                  <w:highlight w:val="yellow"/>
                  <w:lang w:eastAsia="zh-CN"/>
                </w:rPr>
                <w:t>1</w:t>
              </w:r>
            </w:ins>
          </w:p>
        </w:tc>
      </w:tr>
      <w:tr w:rsidR="00587043" w:rsidRPr="001543C7" w14:paraId="23F39079"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6CC0A86" w14:textId="77777777" w:rsidR="00587043" w:rsidRPr="00E33437" w:rsidRDefault="00587043" w:rsidP="00587043">
            <w:pPr>
              <w:spacing w:after="40"/>
              <w:jc w:val="left"/>
              <w:rPr>
                <w:b w:val="0"/>
                <w:bCs w:val="0"/>
                <w:highlight w:val="yellow"/>
              </w:rPr>
            </w:pPr>
            <w:r w:rsidRPr="00E33437">
              <w:rPr>
                <w:rFonts w:eastAsia="Calibri"/>
                <w:b w:val="0"/>
                <w:bCs w:val="0"/>
                <w:color w:val="000000" w:themeColor="text1"/>
                <w:highlight w:val="yellow"/>
              </w:rPr>
              <w:t xml:space="preserve">&gt;30°C </w:t>
            </w:r>
          </w:p>
        </w:tc>
        <w:tc>
          <w:tcPr>
            <w:tcW w:w="1310" w:type="dxa"/>
            <w:vAlign w:val="bottom"/>
          </w:tcPr>
          <w:p w14:paraId="2CBC801C"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2" w:author="Yangsiyu Lu" w:date="2020-04-09T12:35:00Z">
              <w:r w:rsidRPr="00E33437">
                <w:rPr>
                  <w:rFonts w:eastAsia="Times New Roman"/>
                  <w:color w:val="000000"/>
                  <w:highlight w:val="yellow"/>
                  <w:lang w:eastAsia="zh-CN"/>
                </w:rPr>
                <w:t>&lt;</w:t>
              </w:r>
            </w:ins>
            <w:ins w:id="43" w:author="Yangsiyu Lu" w:date="2020-04-09T12:34:00Z">
              <w:r w:rsidRPr="00E33437">
                <w:rPr>
                  <w:rFonts w:eastAsia="Times New Roman"/>
                  <w:color w:val="000000"/>
                  <w:highlight w:val="yellow"/>
                  <w:lang w:eastAsia="zh-CN"/>
                </w:rPr>
                <w:t>0.0</w:t>
              </w:r>
            </w:ins>
            <w:ins w:id="44" w:author="Yangsiyu Lu" w:date="2020-04-09T12:35:00Z">
              <w:r w:rsidRPr="00E33437">
                <w:rPr>
                  <w:rFonts w:eastAsia="Times New Roman"/>
                  <w:color w:val="000000"/>
                  <w:highlight w:val="yellow"/>
                  <w:lang w:eastAsia="zh-CN"/>
                </w:rPr>
                <w:t>1</w:t>
              </w:r>
            </w:ins>
          </w:p>
        </w:tc>
        <w:tc>
          <w:tcPr>
            <w:tcW w:w="1311" w:type="dxa"/>
            <w:vAlign w:val="bottom"/>
          </w:tcPr>
          <w:p w14:paraId="568B8C4F" w14:textId="448A8AE1"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5" w:author="Yangsiyu Lu" w:date="2020-04-09T12:34:00Z">
              <w:r w:rsidRPr="00E33437">
                <w:rPr>
                  <w:rFonts w:eastAsia="Times New Roman"/>
                  <w:color w:val="000000"/>
                  <w:highlight w:val="yellow"/>
                  <w:lang w:eastAsia="zh-CN"/>
                </w:rPr>
                <w:t>0.05</w:t>
              </w:r>
            </w:ins>
          </w:p>
        </w:tc>
        <w:tc>
          <w:tcPr>
            <w:tcW w:w="1310" w:type="dxa"/>
            <w:vAlign w:val="bottom"/>
          </w:tcPr>
          <w:p w14:paraId="4292A03F"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6" w:author="Yangsiyu Lu" w:date="2020-04-09T12:34:00Z">
              <w:r w:rsidRPr="00E33437">
                <w:rPr>
                  <w:rFonts w:eastAsia="Times New Roman"/>
                  <w:color w:val="000000"/>
                  <w:highlight w:val="yellow"/>
                  <w:lang w:eastAsia="zh-CN"/>
                </w:rPr>
                <w:t>0</w:t>
              </w:r>
            </w:ins>
          </w:p>
        </w:tc>
        <w:tc>
          <w:tcPr>
            <w:tcW w:w="1311" w:type="dxa"/>
            <w:vAlign w:val="bottom"/>
          </w:tcPr>
          <w:p w14:paraId="0E1A59CC"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7" w:author="Yangsiyu Lu" w:date="2020-04-09T12:34:00Z">
              <w:r w:rsidRPr="00E33437">
                <w:rPr>
                  <w:rFonts w:eastAsia="Times New Roman"/>
                  <w:color w:val="000000"/>
                  <w:highlight w:val="yellow"/>
                  <w:lang w:eastAsia="zh-CN"/>
                </w:rPr>
                <w:t>1</w:t>
              </w:r>
            </w:ins>
          </w:p>
        </w:tc>
      </w:tr>
      <w:tr w:rsidR="00587043" w:rsidRPr="001543C7" w14:paraId="0C33AC0C"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51FA2F9F" w14:textId="77777777" w:rsidR="00587043" w:rsidRPr="00E33437" w:rsidRDefault="00587043" w:rsidP="00587043">
            <w:pPr>
              <w:spacing w:after="40"/>
              <w:jc w:val="left"/>
              <w:rPr>
                <w:rFonts w:eastAsia="Calibri"/>
                <w:b w:val="0"/>
                <w:bCs w:val="0"/>
                <w:color w:val="000000" w:themeColor="text1"/>
                <w:highlight w:val="yellow"/>
              </w:rPr>
            </w:pPr>
            <w:r w:rsidRPr="00E33437">
              <w:rPr>
                <w:rFonts w:eastAsia="Calibri"/>
                <w:b w:val="0"/>
                <w:bCs w:val="0"/>
                <w:color w:val="000000" w:themeColor="text1"/>
                <w:highlight w:val="yellow"/>
              </w:rPr>
              <w:t>Min. temperature:</w:t>
            </w:r>
          </w:p>
        </w:tc>
        <w:tc>
          <w:tcPr>
            <w:tcW w:w="1310" w:type="dxa"/>
            <w:vAlign w:val="bottom"/>
          </w:tcPr>
          <w:p w14:paraId="0601D36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0F18252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0" w:type="dxa"/>
            <w:vAlign w:val="bottom"/>
          </w:tcPr>
          <w:p w14:paraId="2C564A5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056EF182"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r>
      <w:tr w:rsidR="00587043" w:rsidRPr="001543C7" w14:paraId="5DFB7C48"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355BF518"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&lt;-10 °C</w:t>
            </w:r>
          </w:p>
        </w:tc>
        <w:tc>
          <w:tcPr>
            <w:tcW w:w="1310" w:type="dxa"/>
            <w:vAlign w:val="bottom"/>
          </w:tcPr>
          <w:p w14:paraId="23D65E0E" w14:textId="4C489978"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8" w:author="Yangsiyu Lu" w:date="2020-04-09T12:34:00Z">
              <w:r w:rsidRPr="00E33437">
                <w:rPr>
                  <w:rFonts w:eastAsia="Times New Roman"/>
                  <w:color w:val="000000"/>
                  <w:highlight w:val="yellow"/>
                  <w:lang w:eastAsia="zh-CN"/>
                </w:rPr>
                <w:t>0.04</w:t>
              </w:r>
            </w:ins>
          </w:p>
        </w:tc>
        <w:tc>
          <w:tcPr>
            <w:tcW w:w="1311" w:type="dxa"/>
            <w:vAlign w:val="bottom"/>
          </w:tcPr>
          <w:p w14:paraId="71E30BBC" w14:textId="2E962DFB"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49" w:author="Yangsiyu Lu" w:date="2020-04-09T12:34:00Z">
              <w:r w:rsidRPr="00E33437">
                <w:rPr>
                  <w:rFonts w:eastAsia="Times New Roman"/>
                  <w:color w:val="000000"/>
                  <w:highlight w:val="yellow"/>
                  <w:lang w:eastAsia="zh-CN"/>
                </w:rPr>
                <w:t>0.2</w:t>
              </w:r>
            </w:ins>
          </w:p>
        </w:tc>
        <w:tc>
          <w:tcPr>
            <w:tcW w:w="1310" w:type="dxa"/>
            <w:vAlign w:val="bottom"/>
          </w:tcPr>
          <w:p w14:paraId="2E46248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0" w:author="Yangsiyu Lu" w:date="2020-04-09T12:34:00Z">
              <w:r w:rsidRPr="00E33437">
                <w:rPr>
                  <w:rFonts w:eastAsia="Times New Roman"/>
                  <w:color w:val="000000"/>
                  <w:highlight w:val="yellow"/>
                  <w:lang w:eastAsia="zh-CN"/>
                </w:rPr>
                <w:t>0</w:t>
              </w:r>
            </w:ins>
          </w:p>
        </w:tc>
        <w:tc>
          <w:tcPr>
            <w:tcW w:w="1311" w:type="dxa"/>
            <w:vAlign w:val="bottom"/>
          </w:tcPr>
          <w:p w14:paraId="53F44B5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1" w:author="Yangsiyu Lu" w:date="2020-04-09T12:34:00Z">
              <w:r w:rsidRPr="00E33437">
                <w:rPr>
                  <w:rFonts w:eastAsia="Times New Roman"/>
                  <w:color w:val="000000"/>
                  <w:highlight w:val="yellow"/>
                  <w:lang w:eastAsia="zh-CN"/>
                </w:rPr>
                <w:t>1</w:t>
              </w:r>
            </w:ins>
          </w:p>
        </w:tc>
      </w:tr>
      <w:tr w:rsidR="00587043" w:rsidRPr="001543C7" w14:paraId="07066878"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3DBC607"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-10-0°C</w:t>
            </w:r>
          </w:p>
        </w:tc>
        <w:tc>
          <w:tcPr>
            <w:tcW w:w="1310" w:type="dxa"/>
            <w:vAlign w:val="bottom"/>
          </w:tcPr>
          <w:p w14:paraId="7148B549" w14:textId="1DA78BA4"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2" w:author="Yangsiyu Lu" w:date="2020-04-09T12:34:00Z">
              <w:r w:rsidRPr="00E33437">
                <w:rPr>
                  <w:rFonts w:eastAsia="Times New Roman"/>
                  <w:color w:val="000000"/>
                  <w:highlight w:val="yellow"/>
                  <w:lang w:eastAsia="zh-CN"/>
                </w:rPr>
                <w:t>0.25</w:t>
              </w:r>
            </w:ins>
          </w:p>
        </w:tc>
        <w:tc>
          <w:tcPr>
            <w:tcW w:w="1311" w:type="dxa"/>
            <w:vAlign w:val="bottom"/>
          </w:tcPr>
          <w:p w14:paraId="0D5F9AF2" w14:textId="303A8E28"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3" w:author="Yangsiyu Lu" w:date="2020-04-09T12:34:00Z">
              <w:r w:rsidRPr="00E33437">
                <w:rPr>
                  <w:rFonts w:eastAsia="Times New Roman"/>
                  <w:color w:val="000000"/>
                  <w:highlight w:val="yellow"/>
                  <w:lang w:eastAsia="zh-CN"/>
                </w:rPr>
                <w:t>0.43</w:t>
              </w:r>
            </w:ins>
          </w:p>
        </w:tc>
        <w:tc>
          <w:tcPr>
            <w:tcW w:w="1310" w:type="dxa"/>
            <w:vAlign w:val="bottom"/>
          </w:tcPr>
          <w:p w14:paraId="27C7FF45"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4" w:author="Yangsiyu Lu" w:date="2020-04-09T12:34:00Z">
              <w:r w:rsidRPr="00E33437">
                <w:rPr>
                  <w:rFonts w:eastAsia="Times New Roman"/>
                  <w:color w:val="000000"/>
                  <w:highlight w:val="yellow"/>
                  <w:lang w:eastAsia="zh-CN"/>
                </w:rPr>
                <w:t>0</w:t>
              </w:r>
            </w:ins>
          </w:p>
        </w:tc>
        <w:tc>
          <w:tcPr>
            <w:tcW w:w="1311" w:type="dxa"/>
            <w:vAlign w:val="bottom"/>
          </w:tcPr>
          <w:p w14:paraId="3E98CD3D"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5" w:author="Yangsiyu Lu" w:date="2020-04-09T12:34:00Z">
              <w:r w:rsidRPr="00E33437">
                <w:rPr>
                  <w:rFonts w:eastAsia="Times New Roman"/>
                  <w:color w:val="000000"/>
                  <w:highlight w:val="yellow"/>
                  <w:lang w:eastAsia="zh-CN"/>
                </w:rPr>
                <w:t>1</w:t>
              </w:r>
            </w:ins>
          </w:p>
        </w:tc>
      </w:tr>
      <w:tr w:rsidR="00587043" w:rsidRPr="001543C7" w14:paraId="296B0948"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1BE265C3"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0-10°C</w:t>
            </w:r>
          </w:p>
        </w:tc>
        <w:tc>
          <w:tcPr>
            <w:tcW w:w="1310" w:type="dxa"/>
            <w:vAlign w:val="bottom"/>
          </w:tcPr>
          <w:p w14:paraId="5766BD16" w14:textId="3B982240"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6" w:author="Yangsiyu Lu" w:date="2020-04-09T12:34:00Z">
              <w:r w:rsidRPr="00E33437">
                <w:rPr>
                  <w:rFonts w:eastAsia="Times New Roman"/>
                  <w:color w:val="000000"/>
                  <w:highlight w:val="yellow"/>
                  <w:lang w:eastAsia="zh-CN"/>
                </w:rPr>
                <w:t>0.43</w:t>
              </w:r>
            </w:ins>
          </w:p>
        </w:tc>
        <w:tc>
          <w:tcPr>
            <w:tcW w:w="1311" w:type="dxa"/>
            <w:vAlign w:val="bottom"/>
          </w:tcPr>
          <w:p w14:paraId="1B70C744"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7" w:author="Yangsiyu Lu" w:date="2020-04-09T12:34:00Z">
              <w:r w:rsidRPr="00E33437">
                <w:rPr>
                  <w:rFonts w:eastAsia="Times New Roman"/>
                  <w:color w:val="000000"/>
                  <w:highlight w:val="yellow"/>
                  <w:lang w:eastAsia="zh-CN"/>
                </w:rPr>
                <w:t>0.5</w:t>
              </w:r>
            </w:ins>
          </w:p>
        </w:tc>
        <w:tc>
          <w:tcPr>
            <w:tcW w:w="1310" w:type="dxa"/>
            <w:vAlign w:val="bottom"/>
          </w:tcPr>
          <w:p w14:paraId="5099401D"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8" w:author="Yangsiyu Lu" w:date="2020-04-09T12:34:00Z">
              <w:r w:rsidRPr="00E33437">
                <w:rPr>
                  <w:rFonts w:eastAsia="Times New Roman"/>
                  <w:color w:val="000000"/>
                  <w:highlight w:val="yellow"/>
                  <w:lang w:eastAsia="zh-CN"/>
                </w:rPr>
                <w:t>0</w:t>
              </w:r>
            </w:ins>
          </w:p>
        </w:tc>
        <w:tc>
          <w:tcPr>
            <w:tcW w:w="1311" w:type="dxa"/>
            <w:vAlign w:val="bottom"/>
          </w:tcPr>
          <w:p w14:paraId="223D6C2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59" w:author="Yangsiyu Lu" w:date="2020-04-09T12:34:00Z">
              <w:r w:rsidRPr="00E33437">
                <w:rPr>
                  <w:rFonts w:eastAsia="Times New Roman"/>
                  <w:color w:val="000000"/>
                  <w:highlight w:val="yellow"/>
                  <w:lang w:eastAsia="zh-CN"/>
                </w:rPr>
                <w:t>1</w:t>
              </w:r>
            </w:ins>
          </w:p>
        </w:tc>
      </w:tr>
      <w:tr w:rsidR="00587043" w:rsidRPr="001543C7" w14:paraId="59311EA9"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0A4FE554"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10-20°C</w:t>
            </w:r>
          </w:p>
        </w:tc>
        <w:tc>
          <w:tcPr>
            <w:tcW w:w="1310" w:type="dxa"/>
            <w:vAlign w:val="bottom"/>
          </w:tcPr>
          <w:p w14:paraId="361D76A5" w14:textId="3760CE0F"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0" w:author="Yangsiyu Lu" w:date="2020-04-09T12:34:00Z">
              <w:r w:rsidRPr="00E33437">
                <w:rPr>
                  <w:rFonts w:eastAsia="Times New Roman"/>
                  <w:color w:val="000000"/>
                  <w:highlight w:val="yellow"/>
                  <w:lang w:eastAsia="zh-CN"/>
                </w:rPr>
                <w:t>0.19</w:t>
              </w:r>
            </w:ins>
          </w:p>
        </w:tc>
        <w:tc>
          <w:tcPr>
            <w:tcW w:w="1311" w:type="dxa"/>
            <w:vAlign w:val="bottom"/>
          </w:tcPr>
          <w:p w14:paraId="235D7B73" w14:textId="509B8FFD"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1" w:author="Yangsiyu Lu" w:date="2020-04-09T12:34:00Z">
              <w:r w:rsidRPr="00E33437">
                <w:rPr>
                  <w:rFonts w:eastAsia="Times New Roman"/>
                  <w:color w:val="000000"/>
                  <w:highlight w:val="yellow"/>
                  <w:lang w:eastAsia="zh-CN"/>
                </w:rPr>
                <w:t>0.39</w:t>
              </w:r>
            </w:ins>
          </w:p>
        </w:tc>
        <w:tc>
          <w:tcPr>
            <w:tcW w:w="1310" w:type="dxa"/>
            <w:vAlign w:val="bottom"/>
          </w:tcPr>
          <w:p w14:paraId="5455A6A5"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2" w:author="Yangsiyu Lu" w:date="2020-04-09T12:34:00Z">
              <w:r w:rsidRPr="00E33437">
                <w:rPr>
                  <w:rFonts w:eastAsia="Times New Roman"/>
                  <w:color w:val="000000"/>
                  <w:highlight w:val="yellow"/>
                  <w:lang w:eastAsia="zh-CN"/>
                </w:rPr>
                <w:t>0</w:t>
              </w:r>
            </w:ins>
          </w:p>
        </w:tc>
        <w:tc>
          <w:tcPr>
            <w:tcW w:w="1311" w:type="dxa"/>
            <w:vAlign w:val="bottom"/>
          </w:tcPr>
          <w:p w14:paraId="74E6E6CC"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3" w:author="Yangsiyu Lu" w:date="2020-04-09T12:34:00Z">
              <w:r w:rsidRPr="00E33437">
                <w:rPr>
                  <w:rFonts w:eastAsia="Times New Roman"/>
                  <w:color w:val="000000"/>
                  <w:highlight w:val="yellow"/>
                  <w:lang w:eastAsia="zh-CN"/>
                </w:rPr>
                <w:t>1</w:t>
              </w:r>
            </w:ins>
          </w:p>
        </w:tc>
      </w:tr>
      <w:tr w:rsidR="00587043" w:rsidRPr="001543C7" w14:paraId="0A13AF50"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4C7231A7"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 xml:space="preserve">&gt;20°C </w:t>
            </w:r>
          </w:p>
        </w:tc>
        <w:tc>
          <w:tcPr>
            <w:tcW w:w="1310" w:type="dxa"/>
            <w:vAlign w:val="bottom"/>
          </w:tcPr>
          <w:p w14:paraId="53E7C1F6" w14:textId="0C988B09"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4" w:author="Yangsiyu Lu" w:date="2020-04-09T12:34:00Z">
              <w:r w:rsidRPr="00E33437">
                <w:rPr>
                  <w:rFonts w:eastAsia="Times New Roman"/>
                  <w:color w:val="000000"/>
                  <w:highlight w:val="yellow"/>
                  <w:lang w:eastAsia="zh-CN"/>
                </w:rPr>
                <w:t>0.09</w:t>
              </w:r>
            </w:ins>
          </w:p>
        </w:tc>
        <w:tc>
          <w:tcPr>
            <w:tcW w:w="1311" w:type="dxa"/>
            <w:vAlign w:val="bottom"/>
          </w:tcPr>
          <w:p w14:paraId="7D08E297" w14:textId="3C927A02"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5" w:author="Yangsiyu Lu" w:date="2020-04-09T12:34:00Z">
              <w:r w:rsidRPr="00E33437">
                <w:rPr>
                  <w:rFonts w:eastAsia="Times New Roman"/>
                  <w:color w:val="000000"/>
                  <w:highlight w:val="yellow"/>
                  <w:lang w:eastAsia="zh-CN"/>
                </w:rPr>
                <w:t>0.29</w:t>
              </w:r>
            </w:ins>
          </w:p>
        </w:tc>
        <w:tc>
          <w:tcPr>
            <w:tcW w:w="1310" w:type="dxa"/>
            <w:vAlign w:val="bottom"/>
          </w:tcPr>
          <w:p w14:paraId="58E9AE18"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6" w:author="Yangsiyu Lu" w:date="2020-04-09T12:34:00Z">
              <w:r w:rsidRPr="00E33437">
                <w:rPr>
                  <w:rFonts w:eastAsia="Times New Roman"/>
                  <w:color w:val="000000"/>
                  <w:highlight w:val="yellow"/>
                  <w:lang w:eastAsia="zh-CN"/>
                </w:rPr>
                <w:t>0</w:t>
              </w:r>
            </w:ins>
          </w:p>
        </w:tc>
        <w:tc>
          <w:tcPr>
            <w:tcW w:w="1311" w:type="dxa"/>
            <w:vAlign w:val="bottom"/>
          </w:tcPr>
          <w:p w14:paraId="17C8B6A6"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7" w:author="Yangsiyu Lu" w:date="2020-04-09T12:34:00Z">
              <w:r w:rsidRPr="00E33437">
                <w:rPr>
                  <w:rFonts w:eastAsia="Times New Roman"/>
                  <w:color w:val="000000"/>
                  <w:highlight w:val="yellow"/>
                  <w:lang w:eastAsia="zh-CN"/>
                </w:rPr>
                <w:t>1</w:t>
              </w:r>
            </w:ins>
          </w:p>
        </w:tc>
      </w:tr>
      <w:tr w:rsidR="00587043" w:rsidRPr="001543C7" w14:paraId="076D1FAF"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30393B99" w14:textId="77777777" w:rsidR="00587043" w:rsidRPr="00E33437" w:rsidRDefault="00587043" w:rsidP="00587043">
            <w:pPr>
              <w:spacing w:after="40"/>
              <w:rPr>
                <w:rFonts w:eastAsia="Calibri"/>
                <w:b w:val="0"/>
                <w:bCs w:val="0"/>
                <w:color w:val="000000" w:themeColor="text1"/>
                <w:highlight w:val="yellow"/>
              </w:rPr>
            </w:pPr>
            <w:r w:rsidRPr="00E33437">
              <w:rPr>
                <w:rFonts w:eastAsia="Calibri"/>
                <w:b w:val="0"/>
                <w:bCs w:val="0"/>
                <w:color w:val="000000" w:themeColor="text1"/>
                <w:highlight w:val="yellow"/>
              </w:rPr>
              <w:t>Max. temperature:</w:t>
            </w:r>
          </w:p>
        </w:tc>
        <w:tc>
          <w:tcPr>
            <w:tcW w:w="1310" w:type="dxa"/>
            <w:vAlign w:val="bottom"/>
          </w:tcPr>
          <w:p w14:paraId="1EB02484"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66759DD0"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0" w:type="dxa"/>
            <w:vAlign w:val="bottom"/>
          </w:tcPr>
          <w:p w14:paraId="493427CD"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c>
          <w:tcPr>
            <w:tcW w:w="1311" w:type="dxa"/>
            <w:vAlign w:val="bottom"/>
          </w:tcPr>
          <w:p w14:paraId="70E7CB3F"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p>
        </w:tc>
      </w:tr>
      <w:tr w:rsidR="00587043" w:rsidRPr="001543C7" w14:paraId="569173AC"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0065305B"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&lt;10°C</w:t>
            </w:r>
          </w:p>
        </w:tc>
        <w:tc>
          <w:tcPr>
            <w:tcW w:w="1310" w:type="dxa"/>
            <w:vAlign w:val="bottom"/>
          </w:tcPr>
          <w:p w14:paraId="44FCB3E1" w14:textId="0037C669"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8" w:author="Yangsiyu Lu" w:date="2020-04-09T12:34:00Z">
              <w:r w:rsidRPr="00E33437">
                <w:rPr>
                  <w:rFonts w:eastAsia="Times New Roman"/>
                  <w:color w:val="000000"/>
                  <w:highlight w:val="yellow"/>
                  <w:lang w:eastAsia="zh-CN"/>
                </w:rPr>
                <w:t>0.33</w:t>
              </w:r>
            </w:ins>
          </w:p>
        </w:tc>
        <w:tc>
          <w:tcPr>
            <w:tcW w:w="1311" w:type="dxa"/>
            <w:vAlign w:val="bottom"/>
          </w:tcPr>
          <w:p w14:paraId="2D8D87A5" w14:textId="40FC8226"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69" w:author="Yangsiyu Lu" w:date="2020-04-09T12:34:00Z">
              <w:r w:rsidRPr="00E33437">
                <w:rPr>
                  <w:rFonts w:eastAsia="Times New Roman"/>
                  <w:color w:val="000000"/>
                  <w:highlight w:val="yellow"/>
                  <w:lang w:eastAsia="zh-CN"/>
                </w:rPr>
                <w:t>0.47</w:t>
              </w:r>
            </w:ins>
          </w:p>
        </w:tc>
        <w:tc>
          <w:tcPr>
            <w:tcW w:w="1310" w:type="dxa"/>
            <w:vAlign w:val="bottom"/>
          </w:tcPr>
          <w:p w14:paraId="2999A30E"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0" w:author="Yangsiyu Lu" w:date="2020-04-09T12:34:00Z">
              <w:r w:rsidRPr="00E33437">
                <w:rPr>
                  <w:rFonts w:eastAsia="Times New Roman"/>
                  <w:color w:val="000000"/>
                  <w:highlight w:val="yellow"/>
                  <w:lang w:eastAsia="zh-CN"/>
                </w:rPr>
                <w:t>0</w:t>
              </w:r>
            </w:ins>
          </w:p>
        </w:tc>
        <w:tc>
          <w:tcPr>
            <w:tcW w:w="1311" w:type="dxa"/>
            <w:vAlign w:val="bottom"/>
          </w:tcPr>
          <w:p w14:paraId="061108F6"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1" w:author="Yangsiyu Lu" w:date="2020-04-09T12:34:00Z">
              <w:r w:rsidRPr="00E33437">
                <w:rPr>
                  <w:rFonts w:eastAsia="Times New Roman"/>
                  <w:color w:val="000000"/>
                  <w:highlight w:val="yellow"/>
                  <w:lang w:eastAsia="zh-CN"/>
                </w:rPr>
                <w:t>1</w:t>
              </w:r>
            </w:ins>
          </w:p>
        </w:tc>
      </w:tr>
      <w:tr w:rsidR="00587043" w:rsidRPr="001543C7" w14:paraId="0DD78AAF"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250F7111"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10-20°C</w:t>
            </w:r>
          </w:p>
        </w:tc>
        <w:tc>
          <w:tcPr>
            <w:tcW w:w="1310" w:type="dxa"/>
            <w:vAlign w:val="bottom"/>
          </w:tcPr>
          <w:p w14:paraId="5C715C03" w14:textId="1844891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2" w:author="Yangsiyu Lu" w:date="2020-04-09T12:34:00Z">
              <w:r w:rsidRPr="00E33437">
                <w:rPr>
                  <w:rFonts w:eastAsia="Times New Roman"/>
                  <w:color w:val="000000"/>
                  <w:highlight w:val="yellow"/>
                  <w:lang w:eastAsia="zh-CN"/>
                </w:rPr>
                <w:t>0.40</w:t>
              </w:r>
            </w:ins>
          </w:p>
        </w:tc>
        <w:tc>
          <w:tcPr>
            <w:tcW w:w="1311" w:type="dxa"/>
            <w:vAlign w:val="bottom"/>
          </w:tcPr>
          <w:p w14:paraId="03E3B9D5" w14:textId="3490B2A3"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3" w:author="Yangsiyu Lu" w:date="2020-04-09T12:34:00Z">
              <w:r w:rsidRPr="00E33437">
                <w:rPr>
                  <w:rFonts w:eastAsia="Times New Roman"/>
                  <w:color w:val="000000"/>
                  <w:highlight w:val="yellow"/>
                  <w:lang w:eastAsia="zh-CN"/>
                </w:rPr>
                <w:t>0.49</w:t>
              </w:r>
            </w:ins>
          </w:p>
        </w:tc>
        <w:tc>
          <w:tcPr>
            <w:tcW w:w="1310" w:type="dxa"/>
            <w:vAlign w:val="bottom"/>
          </w:tcPr>
          <w:p w14:paraId="525CD294"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4" w:author="Yangsiyu Lu" w:date="2020-04-09T12:34:00Z">
              <w:r w:rsidRPr="00E33437">
                <w:rPr>
                  <w:rFonts w:eastAsia="Times New Roman"/>
                  <w:color w:val="000000"/>
                  <w:highlight w:val="yellow"/>
                  <w:lang w:eastAsia="zh-CN"/>
                </w:rPr>
                <w:t>0</w:t>
              </w:r>
            </w:ins>
          </w:p>
        </w:tc>
        <w:tc>
          <w:tcPr>
            <w:tcW w:w="1311" w:type="dxa"/>
            <w:vAlign w:val="bottom"/>
          </w:tcPr>
          <w:p w14:paraId="4E076C6E"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5" w:author="Yangsiyu Lu" w:date="2020-04-09T12:34:00Z">
              <w:r w:rsidRPr="00E33437">
                <w:rPr>
                  <w:rFonts w:eastAsia="Times New Roman"/>
                  <w:color w:val="000000"/>
                  <w:highlight w:val="yellow"/>
                  <w:lang w:eastAsia="zh-CN"/>
                </w:rPr>
                <w:t>1</w:t>
              </w:r>
            </w:ins>
          </w:p>
        </w:tc>
      </w:tr>
      <w:tr w:rsidR="00587043" w:rsidRPr="001543C7" w14:paraId="1B248698"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20F0236F"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20-30°C</w:t>
            </w:r>
          </w:p>
        </w:tc>
        <w:tc>
          <w:tcPr>
            <w:tcW w:w="1310" w:type="dxa"/>
            <w:vAlign w:val="bottom"/>
          </w:tcPr>
          <w:p w14:paraId="378C1438" w14:textId="73030492"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6" w:author="Yangsiyu Lu" w:date="2020-04-09T12:34:00Z">
              <w:r w:rsidRPr="00E33437">
                <w:rPr>
                  <w:rFonts w:eastAsia="Times New Roman"/>
                  <w:color w:val="000000"/>
                  <w:highlight w:val="yellow"/>
                  <w:lang w:eastAsia="zh-CN"/>
                </w:rPr>
                <w:t>0.23</w:t>
              </w:r>
            </w:ins>
          </w:p>
        </w:tc>
        <w:tc>
          <w:tcPr>
            <w:tcW w:w="1311" w:type="dxa"/>
            <w:vAlign w:val="bottom"/>
          </w:tcPr>
          <w:p w14:paraId="13F07958" w14:textId="23388E36"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7" w:author="Yangsiyu Lu" w:date="2020-04-09T12:34:00Z">
              <w:r w:rsidRPr="00E33437">
                <w:rPr>
                  <w:rFonts w:eastAsia="Times New Roman"/>
                  <w:color w:val="000000"/>
                  <w:highlight w:val="yellow"/>
                  <w:lang w:eastAsia="zh-CN"/>
                </w:rPr>
                <w:t>0.42</w:t>
              </w:r>
            </w:ins>
          </w:p>
        </w:tc>
        <w:tc>
          <w:tcPr>
            <w:tcW w:w="1310" w:type="dxa"/>
            <w:vAlign w:val="bottom"/>
          </w:tcPr>
          <w:p w14:paraId="0B6BE603"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8" w:author="Yangsiyu Lu" w:date="2020-04-09T12:34:00Z">
              <w:r w:rsidRPr="00E33437">
                <w:rPr>
                  <w:rFonts w:eastAsia="Times New Roman"/>
                  <w:color w:val="000000"/>
                  <w:highlight w:val="yellow"/>
                  <w:lang w:eastAsia="zh-CN"/>
                </w:rPr>
                <w:t>0</w:t>
              </w:r>
            </w:ins>
          </w:p>
        </w:tc>
        <w:tc>
          <w:tcPr>
            <w:tcW w:w="1311" w:type="dxa"/>
            <w:vAlign w:val="bottom"/>
          </w:tcPr>
          <w:p w14:paraId="4563A7AE"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79" w:author="Yangsiyu Lu" w:date="2020-04-09T12:34:00Z">
              <w:r w:rsidRPr="00E33437">
                <w:rPr>
                  <w:rFonts w:eastAsia="Times New Roman"/>
                  <w:color w:val="000000"/>
                  <w:highlight w:val="yellow"/>
                  <w:lang w:eastAsia="zh-CN"/>
                </w:rPr>
                <w:t>1</w:t>
              </w:r>
            </w:ins>
          </w:p>
        </w:tc>
      </w:tr>
      <w:tr w:rsidR="00587043" w:rsidRPr="001543C7" w14:paraId="5114F76B"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634C3A87"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30-40°C</w:t>
            </w:r>
          </w:p>
        </w:tc>
        <w:tc>
          <w:tcPr>
            <w:tcW w:w="1310" w:type="dxa"/>
            <w:vAlign w:val="bottom"/>
          </w:tcPr>
          <w:p w14:paraId="7E6E278E" w14:textId="08622B83"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0" w:author="Yangsiyu Lu" w:date="2020-04-09T12:34:00Z">
              <w:r w:rsidRPr="00E33437">
                <w:rPr>
                  <w:rFonts w:eastAsia="Times New Roman"/>
                  <w:color w:val="000000"/>
                  <w:highlight w:val="yellow"/>
                  <w:lang w:eastAsia="zh-CN"/>
                </w:rPr>
                <w:t>0.04</w:t>
              </w:r>
            </w:ins>
          </w:p>
        </w:tc>
        <w:tc>
          <w:tcPr>
            <w:tcW w:w="1311" w:type="dxa"/>
            <w:vAlign w:val="bottom"/>
          </w:tcPr>
          <w:p w14:paraId="62F05C9C" w14:textId="63FA5BF8"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1" w:author="Yangsiyu Lu" w:date="2020-04-09T12:34:00Z">
              <w:r w:rsidRPr="00E33437">
                <w:rPr>
                  <w:rFonts w:eastAsia="Times New Roman"/>
                  <w:color w:val="000000"/>
                  <w:highlight w:val="yellow"/>
                  <w:lang w:eastAsia="zh-CN"/>
                </w:rPr>
                <w:t>0.2</w:t>
              </w:r>
            </w:ins>
          </w:p>
        </w:tc>
        <w:tc>
          <w:tcPr>
            <w:tcW w:w="1310" w:type="dxa"/>
            <w:vAlign w:val="bottom"/>
          </w:tcPr>
          <w:p w14:paraId="3A1DA76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2" w:author="Yangsiyu Lu" w:date="2020-04-09T12:34:00Z">
              <w:r w:rsidRPr="00E33437">
                <w:rPr>
                  <w:rFonts w:eastAsia="Times New Roman"/>
                  <w:color w:val="000000"/>
                  <w:highlight w:val="yellow"/>
                  <w:lang w:eastAsia="zh-CN"/>
                </w:rPr>
                <w:t>0</w:t>
              </w:r>
            </w:ins>
          </w:p>
        </w:tc>
        <w:tc>
          <w:tcPr>
            <w:tcW w:w="1311" w:type="dxa"/>
            <w:vAlign w:val="bottom"/>
          </w:tcPr>
          <w:p w14:paraId="1EAC3FB6"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3" w:author="Yangsiyu Lu" w:date="2020-04-09T12:34:00Z">
              <w:r w:rsidRPr="00E33437">
                <w:rPr>
                  <w:rFonts w:eastAsia="Times New Roman"/>
                  <w:color w:val="000000"/>
                  <w:highlight w:val="yellow"/>
                  <w:lang w:eastAsia="zh-CN"/>
                </w:rPr>
                <w:t>1</w:t>
              </w:r>
            </w:ins>
          </w:p>
        </w:tc>
      </w:tr>
      <w:tr w:rsidR="00587043" w:rsidRPr="001543C7" w14:paraId="6414CA62" w14:textId="77777777" w:rsidTr="00227D64">
        <w:tc>
          <w:tcPr>
            <w:cnfStyle w:val="001000000000" w:firstRow="0" w:lastRow="0" w:firstColumn="1" w:lastColumn="0" w:oddVBand="0" w:evenVBand="0" w:oddHBand="0" w:evenHBand="0" w:firstRowFirstColumn="0" w:firstRowLastColumn="0" w:lastRowFirstColumn="0" w:lastRowLastColumn="0"/>
            <w:tcW w:w="3828" w:type="dxa"/>
          </w:tcPr>
          <w:p w14:paraId="2C649698" w14:textId="77777777" w:rsidR="00587043" w:rsidRPr="00E33437" w:rsidRDefault="00587043" w:rsidP="00587043">
            <w:pPr>
              <w:spacing w:after="40"/>
              <w:rPr>
                <w:b w:val="0"/>
                <w:bCs w:val="0"/>
                <w:highlight w:val="yellow"/>
              </w:rPr>
            </w:pPr>
            <w:r w:rsidRPr="00E33437">
              <w:rPr>
                <w:rFonts w:eastAsia="Calibri"/>
                <w:b w:val="0"/>
                <w:bCs w:val="0"/>
                <w:color w:val="000000" w:themeColor="text1"/>
                <w:highlight w:val="yellow"/>
              </w:rPr>
              <w:t xml:space="preserve">&gt;40°C </w:t>
            </w:r>
          </w:p>
        </w:tc>
        <w:tc>
          <w:tcPr>
            <w:tcW w:w="1310" w:type="dxa"/>
            <w:vAlign w:val="bottom"/>
          </w:tcPr>
          <w:p w14:paraId="29F20D14"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4" w:author="Yangsiyu Lu" w:date="2020-04-09T12:35:00Z">
              <w:r w:rsidRPr="00E33437">
                <w:rPr>
                  <w:rFonts w:eastAsia="Times New Roman"/>
                  <w:color w:val="000000"/>
                  <w:highlight w:val="yellow"/>
                  <w:lang w:eastAsia="zh-CN"/>
                </w:rPr>
                <w:t>&lt;</w:t>
              </w:r>
            </w:ins>
            <w:ins w:id="85" w:author="Yangsiyu Lu" w:date="2020-04-09T12:34:00Z">
              <w:r w:rsidRPr="00E33437">
                <w:rPr>
                  <w:rFonts w:eastAsia="Times New Roman"/>
                  <w:color w:val="000000"/>
                  <w:highlight w:val="yellow"/>
                  <w:lang w:eastAsia="zh-CN"/>
                </w:rPr>
                <w:t>0.0</w:t>
              </w:r>
            </w:ins>
            <w:ins w:id="86" w:author="Yangsiyu Lu" w:date="2020-04-09T12:35:00Z">
              <w:r w:rsidRPr="00E33437">
                <w:rPr>
                  <w:rFonts w:eastAsia="Times New Roman"/>
                  <w:color w:val="000000"/>
                  <w:highlight w:val="yellow"/>
                  <w:lang w:eastAsia="zh-CN"/>
                </w:rPr>
                <w:t>1</w:t>
              </w:r>
            </w:ins>
          </w:p>
        </w:tc>
        <w:tc>
          <w:tcPr>
            <w:tcW w:w="1311" w:type="dxa"/>
            <w:vAlign w:val="bottom"/>
          </w:tcPr>
          <w:p w14:paraId="45EC7329"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7" w:author="Yangsiyu Lu" w:date="2020-04-09T12:34:00Z">
              <w:r w:rsidRPr="00E33437">
                <w:rPr>
                  <w:rFonts w:eastAsia="Times New Roman"/>
                  <w:color w:val="000000"/>
                  <w:highlight w:val="yellow"/>
                  <w:lang w:eastAsia="zh-CN"/>
                </w:rPr>
                <w:t>0.01</w:t>
              </w:r>
            </w:ins>
          </w:p>
        </w:tc>
        <w:tc>
          <w:tcPr>
            <w:tcW w:w="1310" w:type="dxa"/>
            <w:vAlign w:val="bottom"/>
          </w:tcPr>
          <w:p w14:paraId="1B0ABCE5"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8" w:author="Yangsiyu Lu" w:date="2020-04-09T12:34:00Z">
              <w:r w:rsidRPr="00E33437">
                <w:rPr>
                  <w:rFonts w:eastAsia="Times New Roman"/>
                  <w:color w:val="000000"/>
                  <w:highlight w:val="yellow"/>
                  <w:lang w:eastAsia="zh-CN"/>
                </w:rPr>
                <w:t>0</w:t>
              </w:r>
            </w:ins>
          </w:p>
        </w:tc>
        <w:tc>
          <w:tcPr>
            <w:tcW w:w="1311" w:type="dxa"/>
            <w:vAlign w:val="bottom"/>
          </w:tcPr>
          <w:p w14:paraId="05FD5E3C" w14:textId="77777777" w:rsidR="00587043" w:rsidRPr="00E33437" w:rsidRDefault="00587043" w:rsidP="00587043">
            <w:pPr>
              <w:spacing w:after="40"/>
              <w:jc w:val="center"/>
              <w:cnfStyle w:val="000000000000" w:firstRow="0" w:lastRow="0" w:firstColumn="0" w:lastColumn="0" w:oddVBand="0" w:evenVBand="0" w:oddHBand="0" w:evenHBand="0" w:firstRowFirstColumn="0" w:firstRowLastColumn="0" w:lastRowFirstColumn="0" w:lastRowLastColumn="0"/>
              <w:rPr>
                <w:highlight w:val="yellow"/>
              </w:rPr>
            </w:pPr>
            <w:ins w:id="89" w:author="Yangsiyu Lu" w:date="2020-04-09T12:34:00Z">
              <w:r w:rsidRPr="00E33437">
                <w:rPr>
                  <w:rFonts w:eastAsia="Times New Roman"/>
                  <w:color w:val="000000"/>
                  <w:highlight w:val="yellow"/>
                  <w:lang w:eastAsia="zh-CN"/>
                </w:rPr>
                <w:t>1</w:t>
              </w:r>
            </w:ins>
          </w:p>
        </w:tc>
      </w:tr>
    </w:tbl>
    <w:p w14:paraId="21EF7E54" w14:textId="77777777" w:rsidR="00B86276" w:rsidRDefault="00B86276" w:rsidP="004F03FC">
      <w:pPr>
        <w:rPr>
          <w:ins w:id="90" w:author="Francois Cohen" w:date="2020-04-05T20:56:00Z"/>
        </w:rPr>
      </w:pPr>
    </w:p>
    <w:p w14:paraId="21775B61" w14:textId="688C415F" w:rsidR="004F03FC" w:rsidRPr="004F03FC" w:rsidDel="004F03FC" w:rsidRDefault="004F03FC">
      <w:pPr>
        <w:rPr>
          <w:del w:id="91" w:author="Francois Cohen" w:date="2020-04-05T20:57:00Z"/>
          <w:rPrChange w:id="92" w:author="Francois Cohen" w:date="2020-04-05T20:56:00Z">
            <w:rPr>
              <w:del w:id="93" w:author="Francois Cohen" w:date="2020-04-05T20:57:00Z"/>
              <w:shd w:val="clear" w:color="auto" w:fill="FFFFFF"/>
            </w:rPr>
          </w:rPrChange>
        </w:rPr>
        <w:pPrChange w:id="94" w:author="Francois Cohen" w:date="2020-04-05T20:56:00Z">
          <w:pPr>
            <w:pStyle w:val="Heading2"/>
            <w:spacing w:before="120" w:line="276" w:lineRule="auto"/>
          </w:pPr>
        </w:pPrChange>
      </w:pPr>
    </w:p>
    <w:p w14:paraId="142A3CC8" w14:textId="18D34A38" w:rsidR="00B653F4" w:rsidRDefault="00B653F4" w:rsidP="00B653F4">
      <w:pPr>
        <w:pStyle w:val="Heading3"/>
        <w:numPr>
          <w:ilvl w:val="0"/>
          <w:numId w:val="3"/>
        </w:numPr>
      </w:pPr>
      <w:r>
        <w:t>Statistical model</w:t>
      </w:r>
    </w:p>
    <w:p w14:paraId="3D0BA83F" w14:textId="5D48F7F2" w:rsidR="00B653F4" w:rsidRDefault="00B653F4" w:rsidP="00B653F4">
      <w:pPr>
        <w:spacing w:before="120" w:line="276" w:lineRule="auto"/>
      </w:pPr>
      <w:r>
        <w:t xml:space="preserve">We use the following econometric model to estimate the impact of the weather on </w:t>
      </w:r>
      <w:r w:rsidR="00587043">
        <w:t>confirmed COVID-</w:t>
      </w:r>
      <w:r w:rsidR="0093340A">
        <w:t>19 cases</w:t>
      </w:r>
      <w:r>
        <w:t xml:space="preserve">: </w:t>
      </w:r>
    </w:p>
    <w:p w14:paraId="0342520E" w14:textId="2254749F" w:rsidR="00B653F4" w:rsidRDefault="00B653F4" w:rsidP="00B653F4">
      <w:pPr>
        <w:spacing w:before="120" w:line="276" w:lineRule="auto"/>
      </w:pPr>
      <w:r>
        <w:rPr>
          <w:rFonts w:eastAsiaTheme="minorEastAsia"/>
        </w:rPr>
        <w:t>(1)</w:t>
      </w:r>
      <w:r w:rsidRPr="1B779DD4">
        <w:rPr>
          <w:rFonts w:eastAsiaTheme="minorEastAsia"/>
        </w:rPr>
        <w:t xml:space="preserve"> </w:t>
      </w:r>
      <w:r>
        <w:rPr>
          <w:rFonts w:eastAsiaTheme="minorEastAsia"/>
        </w:rPr>
        <w:tab/>
      </w:r>
      <m:oMath>
        <m:r>
          <m:rPr>
            <m:sty m:val="p"/>
          </m:rPr>
          <w:rPr>
            <w:rFonts w:ascii="Cambria Math" w:eastAsiaTheme="minorEastAsia" w:hAnsi="Cambria Math"/>
          </w:rPr>
          <m:t>ln⁡</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i,t-1</m:t>
            </m:r>
          </m:sub>
        </m:sSub>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X</m:t>
            </m:r>
          </m:sup>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i,t-x</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i,w</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w:p>
    <w:p w14:paraId="22529C69" w14:textId="77768D7F" w:rsidR="00B653F4" w:rsidRDefault="00B653F4" w:rsidP="00B653F4">
      <w:pPr>
        <w:spacing w:before="120" w:line="276" w:lineRule="auto"/>
        <w:rPr>
          <w:rFonts w:eastAsiaTheme="minorEastAsia"/>
        </w:rPr>
      </w:pPr>
      <w:r>
        <w:t xml:space="preserve">In Eq. </w:t>
      </w:r>
      <w:r w:rsidRPr="00B12153">
        <w:t>(</w:t>
      </w:r>
      <w:r>
        <w:t>1</w:t>
      </w:r>
      <w:r w:rsidRPr="00B12153">
        <w:t xml:space="preserve">),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oMath>
      <w:r>
        <w:rPr>
          <w:rFonts w:eastAsiaTheme="minorEastAsia"/>
        </w:rPr>
        <w:t xml:space="preserve"> </w:t>
      </w:r>
      <w:r w:rsidRPr="00B12153">
        <w:rPr>
          <w:rFonts w:eastAsiaTheme="minorEastAsia"/>
        </w:rPr>
        <w:t>i</w:t>
      </w:r>
      <w:r w:rsidRPr="00C006F4">
        <w:rPr>
          <w:rFonts w:eastAsiaTheme="minorEastAsia"/>
        </w:rPr>
        <w:t xml:space="preserve">s </w:t>
      </w:r>
      <w:r w:rsidR="00E21CA4">
        <w:rPr>
          <w:rFonts w:eastAsiaTheme="minorEastAsia"/>
        </w:rPr>
        <w:t xml:space="preserve">the </w:t>
      </w:r>
      <w:ins w:id="95" w:author="Moritz Schwarz" w:date="2020-04-12T00:18:00Z">
        <w:r w:rsidR="0023459E">
          <w:rPr>
            <w:rFonts w:eastAsiaTheme="minorEastAsia"/>
          </w:rPr>
          <w:t xml:space="preserve">natural </w:t>
        </w:r>
      </w:ins>
      <w:r w:rsidRPr="00C006F4">
        <w:rPr>
          <w:rFonts w:eastAsiaTheme="minorEastAsia"/>
        </w:rPr>
        <w:t xml:space="preserve">logarithm of the total number of confirmed cases of </w:t>
      </w:r>
      <w:r w:rsidR="002E0F5A">
        <w:rPr>
          <w:rFonts w:eastAsiaTheme="minorEastAsia"/>
        </w:rPr>
        <w:t>COVID-19</w:t>
      </w:r>
      <w:r w:rsidRPr="00C006F4">
        <w:rPr>
          <w:rFonts w:eastAsiaTheme="minorEastAsia"/>
        </w:rPr>
        <w:t xml:space="preserve"> observed in area </w:t>
      </w:r>
      <w:r>
        <w:rPr>
          <w:rFonts w:eastAsiaTheme="minorEastAsia"/>
        </w:rPr>
        <w:t xml:space="preserve">i </w:t>
      </w:r>
      <w:r w:rsidRPr="00C006F4">
        <w:rPr>
          <w:rFonts w:eastAsiaTheme="minorEastAsia"/>
        </w:rPr>
        <w:t>on day t.</w:t>
      </w:r>
      <w:r>
        <w:rPr>
          <w:rFonts w:eastAsiaTheme="minorEastAsia"/>
        </w:rPr>
        <w:t xml:space="preserve"> The dependent variable is therefore the first difference of this logarithm. This transformation allows us to scale any change in infections in relative terms based on the level of infections the day before. This is to account for the fact that infections can only be proportional to the number of people already infected in an area. </w:t>
      </w:r>
    </w:p>
    <w:p w14:paraId="564719E6" w14:textId="2E0B2D8D" w:rsidR="00B653F4" w:rsidRDefault="0023459E" w:rsidP="00B653F4">
      <w:pPr>
        <w:spacing w:before="120" w:line="276" w:lineRule="auto"/>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i,t-x</m:t>
            </m:r>
          </m:sub>
        </m:sSub>
      </m:oMath>
      <w:r w:rsidR="00B653F4" w:rsidRPr="03D2C3A7">
        <w:rPr>
          <w:rFonts w:eastAsiaTheme="minorEastAsia"/>
        </w:rPr>
        <w:t xml:space="preserve"> is a matrix of weather-related variables that includes information on the weather at time </w:t>
      </w:r>
      <m:oMath>
        <m:r>
          <w:rPr>
            <w:rFonts w:ascii="Cambria Math" w:hAnsi="Cambria Math"/>
          </w:rPr>
          <m:t>t-x</m:t>
        </m:r>
      </m:oMath>
      <w:r w:rsidR="00B653F4" w:rsidRPr="03D2C3A7">
        <w:rPr>
          <w:rFonts w:eastAsiaTheme="minorEastAsia"/>
        </w:rPr>
        <w:t xml:space="preserve">. We include the lagged values of these weather variables (until </w:t>
      </w:r>
      <m:oMath>
        <m:r>
          <w:rPr>
            <w:rFonts w:ascii="Cambria Math" w:hAnsi="Cambria Math"/>
          </w:rPr>
          <m:t>t-X</m:t>
        </m:r>
      </m:oMath>
      <w:r w:rsidR="00B653F4" w:rsidRPr="03D2C3A7">
        <w:rPr>
          <w:rFonts w:eastAsiaTheme="minorEastAsia"/>
        </w:rPr>
        <w:t xml:space="preserve">) to capture the effect of the weather of the previous days on infections. </w:t>
      </w:r>
      <m:oMath>
        <m:sSub>
          <m:sSubPr>
            <m:ctrlPr>
              <w:rPr>
                <w:rFonts w:ascii="Cambria Math" w:hAnsi="Cambria Math"/>
                <w:i/>
              </w:rPr>
            </m:ctrlPr>
          </m:sSubPr>
          <m:e>
            <m:r>
              <w:rPr>
                <w:rFonts w:ascii="Cambria Math" w:hAnsi="Cambria Math"/>
              </w:rPr>
              <m:t>W</m:t>
            </m:r>
          </m:e>
          <m:sub>
            <m:r>
              <w:rPr>
                <w:rFonts w:ascii="Cambria Math" w:hAnsi="Cambria Math"/>
              </w:rPr>
              <m:t>i,t-x</m:t>
            </m:r>
          </m:sub>
        </m:sSub>
      </m:oMath>
      <w:r w:rsidR="00B653F4" w:rsidRPr="03D2C3A7">
        <w:rPr>
          <w:rFonts w:eastAsiaTheme="minorEastAsia"/>
        </w:rPr>
        <w:t xml:space="preserve"> is </w:t>
      </w:r>
      <w:commentRangeStart w:id="96"/>
      <w:r w:rsidR="00B653F4" w:rsidRPr="03D2C3A7">
        <w:rPr>
          <w:rFonts w:eastAsiaTheme="minorEastAsia"/>
        </w:rPr>
        <w:t>modulable</w:t>
      </w:r>
      <w:commentRangeEnd w:id="96"/>
      <w:r>
        <w:rPr>
          <w:rStyle w:val="CommentReference"/>
        </w:rPr>
        <w:commentReference w:id="96"/>
      </w:r>
      <w:r w:rsidR="00B653F4" w:rsidRPr="03D2C3A7">
        <w:rPr>
          <w:rFonts w:eastAsiaTheme="minorEastAsia"/>
        </w:rPr>
        <w:t xml:space="preserve">. We run </w:t>
      </w:r>
      <w:r w:rsidR="0093340A">
        <w:rPr>
          <w:rFonts w:eastAsiaTheme="minorEastAsia"/>
        </w:rPr>
        <w:t xml:space="preserve">our baseline </w:t>
      </w:r>
      <w:r w:rsidR="00B653F4" w:rsidRPr="03D2C3A7">
        <w:rPr>
          <w:rFonts w:eastAsiaTheme="minorEastAsia"/>
        </w:rPr>
        <w:t>specification</w:t>
      </w:r>
      <w:r w:rsidR="00E21CA4">
        <w:rPr>
          <w:rFonts w:eastAsiaTheme="minorEastAsia"/>
        </w:rPr>
        <w:t>s</w:t>
      </w:r>
      <w:r w:rsidR="00B653F4" w:rsidRPr="03D2C3A7">
        <w:rPr>
          <w:rFonts w:eastAsiaTheme="minorEastAsia"/>
        </w:rPr>
        <w:t xml:space="preserve"> with </w:t>
      </w:r>
      <w:r w:rsidR="0093340A">
        <w:rPr>
          <w:rFonts w:eastAsiaTheme="minorEastAsia"/>
        </w:rPr>
        <w:t xml:space="preserve">average </w:t>
      </w:r>
      <w:r w:rsidR="00B653F4" w:rsidRPr="03D2C3A7">
        <w:rPr>
          <w:rFonts w:eastAsiaTheme="minorEastAsia"/>
        </w:rPr>
        <w:t>temperature,</w:t>
      </w:r>
      <w:r w:rsidR="0093340A">
        <w:rPr>
          <w:rFonts w:eastAsiaTheme="minorEastAsia"/>
        </w:rPr>
        <w:t xml:space="preserve"> but also </w:t>
      </w:r>
      <w:r w:rsidR="00BE40F2">
        <w:rPr>
          <w:rFonts w:eastAsiaTheme="minorEastAsia"/>
        </w:rPr>
        <w:t>use</w:t>
      </w:r>
      <w:r w:rsidR="00B653F4" w:rsidRPr="03D2C3A7">
        <w:rPr>
          <w:rFonts w:eastAsiaTheme="minorEastAsia"/>
        </w:rPr>
        <w:t xml:space="preserve"> humidity and precipitation</w:t>
      </w:r>
      <w:r w:rsidR="00BE40F2">
        <w:rPr>
          <w:rFonts w:eastAsiaTheme="minorEastAsia"/>
        </w:rPr>
        <w:t xml:space="preserve"> as controls in the robustness checks</w:t>
      </w:r>
      <w:r w:rsidR="00B653F4" w:rsidRPr="03D2C3A7">
        <w:rPr>
          <w:rFonts w:eastAsiaTheme="minorEastAsia"/>
        </w:rPr>
        <w:t xml:space="preserve">. </w:t>
      </w:r>
      <w:r w:rsidR="00E21CA4">
        <w:rPr>
          <w:rFonts w:eastAsiaTheme="minorEastAsia"/>
        </w:rPr>
        <w:t xml:space="preserve">We </w:t>
      </w:r>
      <w:r w:rsidR="003C306B">
        <w:rPr>
          <w:rFonts w:eastAsiaTheme="minorEastAsia"/>
        </w:rPr>
        <w:t>also</w:t>
      </w:r>
      <w:r w:rsidR="00E21CA4">
        <w:rPr>
          <w:rFonts w:eastAsiaTheme="minorEastAsia"/>
        </w:rPr>
        <w:t xml:space="preserve"> </w:t>
      </w:r>
      <w:del w:id="97" w:author="Moritz Schwarz" w:date="2020-04-12T00:18:00Z">
        <w:r w:rsidR="00E21CA4" w:rsidDel="0023459E">
          <w:rPr>
            <w:rFonts w:eastAsiaTheme="minorEastAsia"/>
          </w:rPr>
          <w:delText xml:space="preserve">separate average temperatures into </w:delText>
        </w:r>
      </w:del>
      <w:ins w:id="98" w:author="Moritz Schwarz" w:date="2020-04-12T00:18:00Z">
        <w:r>
          <w:rPr>
            <w:rFonts w:eastAsiaTheme="minorEastAsia"/>
          </w:rPr>
          <w:t xml:space="preserve">use daily </w:t>
        </w:r>
      </w:ins>
      <w:r w:rsidR="00E21CA4">
        <w:rPr>
          <w:rFonts w:eastAsiaTheme="minorEastAsia"/>
        </w:rPr>
        <w:t>minimum and maximum temperatures</w:t>
      </w:r>
      <w:ins w:id="99" w:author="Moritz Schwarz" w:date="2020-04-12T02:29:00Z">
        <w:r w:rsidR="008353B2">
          <w:rPr>
            <w:rFonts w:eastAsiaTheme="minorEastAsia"/>
          </w:rPr>
          <w:t xml:space="preserve"> </w:t>
        </w:r>
      </w:ins>
      <w:del w:id="100" w:author="Moritz Schwarz" w:date="2020-04-12T00:18:00Z">
        <w:r w:rsidR="00E21CA4" w:rsidDel="0023459E">
          <w:rPr>
            <w:rFonts w:eastAsiaTheme="minorEastAsia"/>
          </w:rPr>
          <w:delText xml:space="preserve">. </w:delText>
        </w:r>
        <w:r w:rsidR="00B653F4" w:rsidRPr="03D2C3A7" w:rsidDel="0023459E">
          <w:rPr>
            <w:rFonts w:eastAsiaTheme="minorEastAsia"/>
          </w:rPr>
          <w:delText xml:space="preserve">We also use </w:delText>
        </w:r>
      </w:del>
      <w:ins w:id="101" w:author="Moritz Schwarz" w:date="2020-04-12T00:18:00Z">
        <w:r>
          <w:rPr>
            <w:rFonts w:eastAsiaTheme="minorEastAsia"/>
          </w:rPr>
          <w:t xml:space="preserve">and vary </w:t>
        </w:r>
      </w:ins>
      <w:del w:id="102" w:author="Moritz Schwarz" w:date="2020-04-12T00:18:00Z">
        <w:r w:rsidR="00B653F4" w:rsidRPr="03D2C3A7" w:rsidDel="0023459E">
          <w:rPr>
            <w:rFonts w:eastAsiaTheme="minorEastAsia"/>
          </w:rPr>
          <w:delText xml:space="preserve">different values for </w:delText>
        </w:r>
      </w:del>
      <w:r w:rsidR="00B653F4" w:rsidRPr="03D2C3A7">
        <w:rPr>
          <w:rFonts w:eastAsiaTheme="minorEastAsia"/>
        </w:rPr>
        <w:t>the total number of lags (</w:t>
      </w:r>
      <m:oMath>
        <m:r>
          <w:rPr>
            <w:rFonts w:ascii="Cambria Math" w:hAnsi="Cambria Math"/>
          </w:rPr>
          <m:t>X</m:t>
        </m:r>
      </m:oMath>
      <w:r w:rsidR="00B653F4" w:rsidRPr="03D2C3A7">
        <w:rPr>
          <w:rFonts w:eastAsiaTheme="minorEastAsia"/>
        </w:rPr>
        <w:t xml:space="preserve">). Our main models use </w:t>
      </w:r>
      <w:ins w:id="103" w:author="Francois Cohen" w:date="2020-04-05T20:48:00Z">
        <w:r w:rsidR="00FA5331">
          <w:rPr>
            <w:rFonts w:eastAsiaTheme="minorEastAsia"/>
          </w:rPr>
          <w:t>21</w:t>
        </w:r>
      </w:ins>
      <w:del w:id="104" w:author="Francois Cohen" w:date="2020-04-05T20:48:00Z">
        <w:r w:rsidR="00B653F4" w:rsidRPr="03D2C3A7" w:rsidDel="00FA5331">
          <w:rPr>
            <w:rFonts w:eastAsiaTheme="minorEastAsia"/>
          </w:rPr>
          <w:delText>15</w:delText>
        </w:r>
      </w:del>
      <w:r w:rsidR="00B653F4" w:rsidRPr="03D2C3A7">
        <w:rPr>
          <w:rFonts w:eastAsiaTheme="minorEastAsia"/>
        </w:rPr>
        <w:t xml:space="preserve"> lags (</w:t>
      </w:r>
      <m:oMath>
        <m:r>
          <w:rPr>
            <w:rFonts w:ascii="Cambria Math" w:hAnsi="Cambria Math"/>
          </w:rPr>
          <m:t>X=</m:t>
        </m:r>
        <m:r>
          <w:ins w:id="105" w:author="Francois Cohen" w:date="2020-04-05T20:48:00Z">
            <w:rPr>
              <w:rFonts w:ascii="Cambria Math" w:hAnsi="Cambria Math"/>
            </w:rPr>
            <m:t>21</m:t>
          </w:ins>
        </m:r>
        <m:r>
          <w:del w:id="106" w:author="Francois Cohen" w:date="2020-04-05T20:48:00Z">
            <w:rPr>
              <w:rFonts w:ascii="Cambria Math" w:hAnsi="Cambria Math"/>
            </w:rPr>
            <m:t>15</m:t>
          </w:del>
        </m:r>
        <m:r>
          <w:rPr>
            <w:rFonts w:ascii="Cambria Math" w:eastAsiaTheme="minorEastAsia" w:hAnsi="Cambria Math"/>
          </w:rPr>
          <m:t>)</m:t>
        </m:r>
      </m:oMath>
      <w:r w:rsidR="00B653F4">
        <w:rPr>
          <w:rFonts w:eastAsiaTheme="minorEastAsia"/>
        </w:rPr>
        <w:t xml:space="preserve"> and therefore covers </w:t>
      </w:r>
      <w:ins w:id="107" w:author="Francois Cohen" w:date="2020-04-05T20:48:00Z">
        <w:r w:rsidR="00FA5331">
          <w:rPr>
            <w:rFonts w:eastAsiaTheme="minorEastAsia"/>
          </w:rPr>
          <w:t>22</w:t>
        </w:r>
      </w:ins>
      <w:del w:id="108" w:author="Francois Cohen" w:date="2020-04-05T20:48:00Z">
        <w:r w:rsidR="00B653F4" w:rsidDel="00FA5331">
          <w:rPr>
            <w:rFonts w:eastAsiaTheme="minorEastAsia"/>
          </w:rPr>
          <w:delText>16</w:delText>
        </w:r>
      </w:del>
      <w:r w:rsidR="00B653F4">
        <w:rPr>
          <w:rFonts w:eastAsiaTheme="minorEastAsia"/>
        </w:rPr>
        <w:t xml:space="preserve"> days. This should cover </w:t>
      </w:r>
      <w:ins w:id="109" w:author="Yangsiyu Lu" w:date="2020-04-09T11:58:00Z">
        <w:r w:rsidR="00417683">
          <w:rPr>
            <w:rFonts w:eastAsiaTheme="minorEastAsia"/>
          </w:rPr>
          <w:t xml:space="preserve">most cases for </w:t>
        </w:r>
      </w:ins>
      <w:r w:rsidR="00B653F4">
        <w:rPr>
          <w:rFonts w:eastAsiaTheme="minorEastAsia"/>
        </w:rPr>
        <w:t xml:space="preserve">the maximum time reported for the incubation of the disease (14 days) and its detection through </w:t>
      </w:r>
      <w:commentRangeStart w:id="110"/>
      <w:commentRangeStart w:id="111"/>
      <w:r w:rsidR="00B653F4">
        <w:rPr>
          <w:rFonts w:eastAsiaTheme="minorEastAsia"/>
        </w:rPr>
        <w:t>testing</w:t>
      </w:r>
      <w:commentRangeEnd w:id="110"/>
      <w:r w:rsidR="008C4FE3">
        <w:rPr>
          <w:rStyle w:val="CommentReference"/>
        </w:rPr>
        <w:commentReference w:id="110"/>
      </w:r>
      <w:commentRangeEnd w:id="111"/>
      <w:r w:rsidR="00EC6541">
        <w:rPr>
          <w:rStyle w:val="CommentReference"/>
        </w:rPr>
        <w:commentReference w:id="111"/>
      </w:r>
      <w:ins w:id="112" w:author="Francois Cohen" w:date="2020-04-05T20:48:00Z">
        <w:del w:id="113" w:author="Yangsiyu Lu" w:date="2020-04-09T11:59:00Z">
          <w:r w:rsidR="001657A9" w:rsidDel="00A13B79">
            <w:rPr>
              <w:rFonts w:eastAsiaTheme="minorEastAsia"/>
            </w:rPr>
            <w:delText xml:space="preserve"> after hospitalisation</w:delText>
          </w:r>
        </w:del>
      </w:ins>
      <w:r w:rsidR="00B653F4" w:rsidRPr="03D2C3A7">
        <w:rPr>
          <w:rFonts w:eastAsiaTheme="minorEastAsia"/>
        </w:rPr>
        <w:t>.</w:t>
      </w:r>
      <w:ins w:id="114" w:author="Francois Cohen" w:date="2020-04-05T20:48:00Z">
        <w:r w:rsidR="00FA5331">
          <w:rPr>
            <w:rFonts w:eastAsiaTheme="minorEastAsia"/>
          </w:rPr>
          <w:t xml:space="preserve"> The rationale for using 21</w:t>
        </w:r>
        <w:r w:rsidR="001657A9">
          <w:rPr>
            <w:rFonts w:eastAsiaTheme="minorEastAsia"/>
          </w:rPr>
          <w:t xml:space="preserve"> lags is that results are stable after the 21</w:t>
        </w:r>
        <w:r w:rsidR="001657A9" w:rsidRPr="001657A9">
          <w:rPr>
            <w:rFonts w:eastAsiaTheme="minorEastAsia"/>
            <w:vertAlign w:val="superscript"/>
            <w:rPrChange w:id="115" w:author="Francois Cohen" w:date="2020-04-05T20:48:00Z">
              <w:rPr>
                <w:rFonts w:eastAsiaTheme="minorEastAsia"/>
              </w:rPr>
            </w:rPrChange>
          </w:rPr>
          <w:t>st</w:t>
        </w:r>
        <w:r w:rsidR="001657A9">
          <w:rPr>
            <w:rFonts w:eastAsiaTheme="minorEastAsia"/>
          </w:rPr>
          <w:t xml:space="preserve"> la</w:t>
        </w:r>
      </w:ins>
      <w:ins w:id="116" w:author="Francois Cohen" w:date="2020-04-05T20:49:00Z">
        <w:r w:rsidR="001657A9">
          <w:rPr>
            <w:rFonts w:eastAsiaTheme="minorEastAsia"/>
          </w:rPr>
          <w:t>g.</w:t>
        </w:r>
      </w:ins>
      <w:r w:rsidR="00B653F4" w:rsidRPr="03D2C3A7">
        <w:rPr>
          <w:rFonts w:eastAsiaTheme="minorEastAsia"/>
        </w:rPr>
        <w:t xml:space="preserve"> We report alternative models with less lags, and more lags, </w:t>
      </w:r>
      <w:r w:rsidR="00441BFE">
        <w:rPr>
          <w:rFonts w:eastAsiaTheme="minorEastAsia"/>
        </w:rPr>
        <w:t xml:space="preserve">in </w:t>
      </w:r>
      <w:r w:rsidR="00441BFE" w:rsidRPr="005623F6">
        <w:rPr>
          <w:rFonts w:eastAsiaTheme="minorEastAsia"/>
          <w:b/>
          <w:bCs/>
        </w:rPr>
        <w:t xml:space="preserve">supplementary material </w:t>
      </w:r>
      <w:del w:id="117" w:author="Francois Cohen" w:date="2020-04-05T20:49:00Z">
        <w:r w:rsidR="00DD6D9C" w:rsidDel="001657A9">
          <w:rPr>
            <w:rFonts w:eastAsiaTheme="minorEastAsia"/>
            <w:b/>
            <w:bCs/>
          </w:rPr>
          <w:delText>3</w:delText>
        </w:r>
      </w:del>
      <w:ins w:id="118" w:author="Francois Cohen" w:date="2020-04-05T20:58:00Z">
        <w:r w:rsidR="00AB243E">
          <w:rPr>
            <w:rFonts w:eastAsiaTheme="minorEastAsia"/>
            <w:b/>
            <w:bCs/>
          </w:rPr>
          <w:t>3</w:t>
        </w:r>
      </w:ins>
      <w:r w:rsidR="00B653F4" w:rsidRPr="03D2C3A7">
        <w:rPr>
          <w:rFonts w:eastAsiaTheme="minorEastAsia"/>
        </w:rPr>
        <w:t>.</w:t>
      </w:r>
    </w:p>
    <w:p w14:paraId="00B96E6A" w14:textId="25C7169D" w:rsidR="00B653F4" w:rsidRDefault="0023459E" w:rsidP="00B653F4">
      <w:pPr>
        <w:spacing w:before="120" w:line="276" w:lineRule="auto"/>
      </w:pPr>
      <m:oMath>
        <m:sSub>
          <m:sSubPr>
            <m:ctrlPr>
              <w:rPr>
                <w:rFonts w:ascii="Cambria Math" w:hAnsi="Cambria Math"/>
                <w:i/>
              </w:rPr>
            </m:ctrlPr>
          </m:sSubPr>
          <m:e>
            <m:r>
              <w:rPr>
                <w:rFonts w:ascii="Cambria Math" w:hAnsi="Cambria Math"/>
              </w:rPr>
              <m:t>μ</m:t>
            </m:r>
          </m:e>
          <m:sub>
            <m:r>
              <w:rPr>
                <w:rFonts w:ascii="Cambria Math" w:hAnsi="Cambria Math"/>
              </w:rPr>
              <m:t>c,t</m:t>
            </m:r>
          </m:sub>
        </m:sSub>
      </m:oMath>
      <w:r w:rsidR="00B653F4" w:rsidRPr="41C0F02C">
        <w:rPr>
          <w:rFonts w:eastAsiaTheme="minorEastAsia"/>
        </w:rPr>
        <w:t xml:space="preserve"> are country by day fixed effects (e.g. the UK on March 25</w:t>
      </w:r>
      <w:r w:rsidR="00B653F4" w:rsidRPr="41C0F02C">
        <w:rPr>
          <w:rFonts w:eastAsiaTheme="minorEastAsia"/>
          <w:vertAlign w:val="superscript"/>
        </w:rPr>
        <w:t>th</w:t>
      </w:r>
      <w:r w:rsidR="00B653F4" w:rsidRPr="41C0F02C">
        <w:rPr>
          <w:rFonts w:eastAsiaTheme="minorEastAsia"/>
        </w:rPr>
        <w:t xml:space="preserve">, 2020). They therefore control for national factors which may vary from day to day and influence the spread of the disease. </w:t>
      </w:r>
      <m:oMath>
        <m:sSub>
          <m:sSubPr>
            <m:ctrlPr>
              <w:rPr>
                <w:rFonts w:ascii="Cambria Math" w:hAnsi="Cambria Math"/>
                <w:i/>
              </w:rPr>
            </m:ctrlPr>
          </m:sSubPr>
          <m:e>
            <m:r>
              <w:rPr>
                <w:rFonts w:ascii="Cambria Math" w:hAnsi="Cambria Math"/>
              </w:rPr>
              <m:t>n</m:t>
            </m:r>
          </m:e>
          <m:sub>
            <m:r>
              <w:rPr>
                <w:rFonts w:ascii="Cambria Math" w:hAnsi="Cambria Math"/>
              </w:rPr>
              <m:t>i,w</m:t>
            </m:r>
          </m:sub>
        </m:sSub>
      </m:oMath>
      <w:r w:rsidR="00B653F4" w:rsidRPr="41C0F02C">
        <w:rPr>
          <w:rFonts w:eastAsiaTheme="minorEastAsia"/>
        </w:rPr>
        <w:t xml:space="preserve"> is an area-specific (</w:t>
      </w:r>
      <w:r w:rsidR="00E21CA4">
        <w:rPr>
          <w:rFonts w:eastAsiaTheme="minorEastAsia"/>
        </w:rPr>
        <w:t>e.g.</w:t>
      </w:r>
      <w:r w:rsidR="00B653F4" w:rsidRPr="41C0F02C">
        <w:rPr>
          <w:rFonts w:eastAsiaTheme="minorEastAsia"/>
        </w:rPr>
        <w:t xml:space="preserve"> </w:t>
      </w:r>
      <w:r w:rsidR="00C330C0">
        <w:rPr>
          <w:rFonts w:eastAsiaTheme="minorEastAsia"/>
        </w:rPr>
        <w:t>regions</w:t>
      </w:r>
      <w:r w:rsidR="00E21CA4">
        <w:rPr>
          <w:rFonts w:eastAsiaTheme="minorEastAsia"/>
        </w:rPr>
        <w:t xml:space="preserve"> or cities</w:t>
      </w:r>
      <w:r w:rsidR="00B653F4" w:rsidRPr="41C0F02C">
        <w:rPr>
          <w:rFonts w:eastAsiaTheme="minorEastAsia"/>
        </w:rPr>
        <w:t>) fixed effect</w:t>
      </w:r>
      <w:r w:rsidR="00C60FDF">
        <w:rPr>
          <w:rFonts w:eastAsiaTheme="minorEastAsia"/>
        </w:rPr>
        <w:t xml:space="preserve"> that is assumed to be different every week </w:t>
      </w:r>
      <m:oMath>
        <m:r>
          <w:rPr>
            <w:rFonts w:ascii="Cambria Math" w:hAnsi="Cambria Math"/>
          </w:rPr>
          <m:t>w</m:t>
        </m:r>
      </m:oMath>
      <w:r w:rsidR="00B653F4" w:rsidRPr="41C0F02C">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653F4" w:rsidRPr="41C0F02C">
        <w:rPr>
          <w:rFonts w:eastAsiaTheme="minorEastAsia"/>
        </w:rPr>
        <w:t xml:space="preserve"> is the error term. The parameters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653F4" w:rsidRPr="41C0F02C">
        <w:rPr>
          <w:rFonts w:eastAsiaTheme="minorEastAsia"/>
        </w:rPr>
        <w:t xml:space="preserve"> are the vectors of interest to be estimated. With this specification, the effect of temperature on the spread of </w:t>
      </w:r>
      <w:r w:rsidR="002E0F5A">
        <w:rPr>
          <w:rFonts w:eastAsiaTheme="minorEastAsia"/>
        </w:rPr>
        <w:t>COVID-19</w:t>
      </w:r>
      <w:r w:rsidR="00B653F4" w:rsidRPr="41C0F02C">
        <w:rPr>
          <w:rFonts w:eastAsiaTheme="minorEastAsia"/>
        </w:rPr>
        <w:t xml:space="preserve"> is identified from </w:t>
      </w:r>
      <w:r w:rsidR="00C330C0">
        <w:rPr>
          <w:rFonts w:eastAsiaTheme="minorEastAsia"/>
        </w:rPr>
        <w:t>sub-</w:t>
      </w:r>
      <w:r w:rsidR="00B653F4" w:rsidRPr="41C0F02C">
        <w:rPr>
          <w:rFonts w:eastAsiaTheme="minorEastAsia"/>
        </w:rPr>
        <w:t>regional deviations in confirmed cases within a country and within a day (</w:t>
      </w:r>
      <m:oMath>
        <m:sSub>
          <m:sSubPr>
            <m:ctrlPr>
              <w:rPr>
                <w:rFonts w:ascii="Cambria Math" w:hAnsi="Cambria Math"/>
                <w:i/>
              </w:rPr>
            </m:ctrlPr>
          </m:sSubPr>
          <m:e>
            <m:r>
              <w:rPr>
                <w:rFonts w:ascii="Cambria Math" w:hAnsi="Cambria Math"/>
              </w:rPr>
              <m:t>μ</m:t>
            </m:r>
          </m:e>
          <m:sub>
            <m:r>
              <w:rPr>
                <w:rFonts w:ascii="Cambria Math" w:hAnsi="Cambria Math"/>
              </w:rPr>
              <m:t>c,t</m:t>
            </m:r>
          </m:sub>
        </m:sSub>
      </m:oMath>
      <w:r w:rsidR="00B653F4" w:rsidRPr="41C0F02C">
        <w:rPr>
          <w:rFonts w:eastAsiaTheme="minorEastAsia"/>
        </w:rPr>
        <w:t xml:space="preserve">), accounting for the average differences in the </w:t>
      </w:r>
      <w:r w:rsidR="00580A8A">
        <w:rPr>
          <w:rFonts w:eastAsiaTheme="minorEastAsia"/>
        </w:rPr>
        <w:t xml:space="preserve">weekly </w:t>
      </w:r>
      <w:r w:rsidR="00B653F4" w:rsidRPr="41C0F02C">
        <w:rPr>
          <w:rFonts w:eastAsiaTheme="minorEastAsia"/>
        </w:rPr>
        <w:t xml:space="preserve">number of cases between areas (controlled by </w:t>
      </w:r>
      <m:oMath>
        <m:sSub>
          <m:sSubPr>
            <m:ctrlPr>
              <w:rPr>
                <w:rFonts w:ascii="Cambria Math" w:hAnsi="Cambria Math"/>
                <w:i/>
              </w:rPr>
            </m:ctrlPr>
          </m:sSubPr>
          <m:e>
            <m:r>
              <w:rPr>
                <w:rFonts w:ascii="Cambria Math" w:hAnsi="Cambria Math"/>
              </w:rPr>
              <m:t>n</m:t>
            </m:r>
          </m:e>
          <m:sub>
            <m:r>
              <w:rPr>
                <w:rFonts w:ascii="Cambria Math" w:hAnsi="Cambria Math"/>
              </w:rPr>
              <m:t>i,w</m:t>
            </m:r>
          </m:sub>
        </m:sSub>
      </m:oMath>
      <w:r w:rsidR="00B653F4" w:rsidRPr="41C0F02C">
        <w:rPr>
          <w:rFonts w:eastAsiaTheme="minorEastAsia"/>
        </w:rPr>
        <w:t>)</w:t>
      </w:r>
      <w:r w:rsidR="00580A8A">
        <w:rPr>
          <w:rFonts w:eastAsiaTheme="minorEastAsia"/>
        </w:rPr>
        <w:t xml:space="preserve"> and associated changes in expected meteorological conditions</w:t>
      </w:r>
      <w:r w:rsidR="00B653F4" w:rsidRPr="41C0F02C">
        <w:rPr>
          <w:rFonts w:eastAsiaTheme="minorEastAsia"/>
        </w:rPr>
        <w:t xml:space="preserve">. The model is estimated using the estimator developed by </w:t>
      </w:r>
      <w:r w:rsidR="00B653F4">
        <w:t>Correia (2018)</w:t>
      </w:r>
      <w:del w:id="119" w:author="Moritz Schwarz" w:date="2020-04-12T00:16:00Z">
        <w:r w:rsidR="00B653F4" w:rsidDel="0023459E">
          <w:rPr>
            <w:rStyle w:val="EndnoteReference"/>
          </w:rPr>
          <w:endnoteReference w:id="2"/>
        </w:r>
      </w:del>
      <w:r w:rsidR="00B653F4">
        <w:t>.</w:t>
      </w:r>
      <w:ins w:id="122" w:author="Moritz Schwarz" w:date="2020-04-12T00:16:00Z">
        <w:r>
          <w:rPr>
            <w:rStyle w:val="EndnoteReference"/>
          </w:rPr>
          <w:endnoteReference w:id="3"/>
        </w:r>
      </w:ins>
      <w:r w:rsidR="00B653F4">
        <w:t xml:space="preserve"> We cluster standard errors at the country level.</w:t>
      </w:r>
    </w:p>
    <w:p w14:paraId="2AA2C527" w14:textId="3C5E0EC6" w:rsidR="00875458" w:rsidRPr="00C60FDF" w:rsidRDefault="00875458" w:rsidP="00B653F4">
      <w:pPr>
        <w:spacing w:before="120" w:line="276" w:lineRule="auto"/>
        <w:rPr>
          <w:rFonts w:eastAsiaTheme="minorEastAsia"/>
        </w:rPr>
      </w:pPr>
      <w:r>
        <w:t xml:space="preserve">The identification strategy primarily relies on the hypothesis that weather variations can be </w:t>
      </w:r>
      <w:r w:rsidR="00774E4C">
        <w:t xml:space="preserve">deemed as good as </w:t>
      </w:r>
      <w:r>
        <w:t>random within a week for a given area</w:t>
      </w:r>
      <w:r w:rsidR="00B75BC2">
        <w:t xml:space="preserve"> after correcting for</w:t>
      </w:r>
      <w:r w:rsidR="0092596D">
        <w:t xml:space="preserve"> daily</w:t>
      </w:r>
      <w:r w:rsidR="00B75BC2">
        <w:t xml:space="preserve"> </w:t>
      </w:r>
      <w:r w:rsidR="00B563FC">
        <w:t xml:space="preserve">weather </w:t>
      </w:r>
      <w:r w:rsidR="00ED2FC6">
        <w:t>anomalies at national level</w:t>
      </w:r>
      <w:r w:rsidR="00B563FC">
        <w:t xml:space="preserve"> with day by country fixed effects.</w:t>
      </w:r>
    </w:p>
    <w:p w14:paraId="7FEA2728" w14:textId="38DC4726" w:rsidR="008927EC" w:rsidRDefault="008927EC" w:rsidP="00AA1994">
      <w:pPr>
        <w:spacing w:after="160"/>
        <w:jc w:val="left"/>
      </w:pPr>
      <w:r>
        <w:t>We tried another specification before opting for Eq. (1):</w:t>
      </w:r>
    </w:p>
    <w:p w14:paraId="52118DE0" w14:textId="0DC316FF" w:rsidR="00723DE0" w:rsidRDefault="00723DE0" w:rsidP="00AA1994">
      <w:pPr>
        <w:spacing w:after="160"/>
        <w:jc w:val="left"/>
        <w:rPr>
          <w:rFonts w:eastAsiaTheme="minorEastAsia"/>
        </w:rPr>
      </w:pPr>
      <w:commentRangeStart w:id="125"/>
      <w:r>
        <w:rPr>
          <w:rFonts w:eastAsiaTheme="minorEastAsia"/>
        </w:rPr>
        <w:t>(2)</w:t>
      </w: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x=0</m:t>
                    </m:r>
                  </m:sub>
                  <m:sup>
                    <m:r>
                      <w:rPr>
                        <w:rFonts w:ascii="Cambria Math" w:hAnsi="Cambria Math"/>
                      </w:rPr>
                      <m:t>X</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i,t-x</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i,w</m:t>
                    </m:r>
                  </m:sub>
                </m:sSub>
              </m:e>
            </m:d>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w:p>
    <w:p w14:paraId="2D47EDBF" w14:textId="4DDE2DDE" w:rsidR="000953F1" w:rsidRDefault="00723DE0" w:rsidP="005623F6">
      <w:pPr>
        <w:spacing w:after="160"/>
        <w:rPr>
          <w:rFonts w:eastAsiaTheme="minorEastAsia"/>
        </w:rPr>
      </w:pPr>
      <w:r>
        <w:rPr>
          <w:rFonts w:eastAsiaTheme="minorEastAsia"/>
        </w:rPr>
        <w:t xml:space="preserve">In Eq. (2),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0953F1">
        <w:rPr>
          <w:rFonts w:eastAsiaTheme="minorEastAsia"/>
        </w:rPr>
        <w:t xml:space="preserve"> is the </w:t>
      </w:r>
      <w:r w:rsidR="000953F1" w:rsidRPr="00C006F4">
        <w:rPr>
          <w:rFonts w:eastAsiaTheme="minorEastAsia"/>
        </w:rPr>
        <w:t xml:space="preserve">number of confirmed cases of </w:t>
      </w:r>
      <w:r w:rsidR="002E0F5A">
        <w:rPr>
          <w:rFonts w:eastAsiaTheme="minorEastAsia"/>
        </w:rPr>
        <w:t>COVID-19</w:t>
      </w:r>
      <w:r w:rsidR="000953F1" w:rsidRPr="00C006F4">
        <w:rPr>
          <w:rFonts w:eastAsiaTheme="minorEastAsia"/>
        </w:rPr>
        <w:t xml:space="preserve"> observed in area i, on day t</w:t>
      </w:r>
      <w:r w:rsidR="000953F1">
        <w:rPr>
          <w:rFonts w:eastAsiaTheme="minorEastAsia"/>
        </w:rPr>
        <w:t>. All other variables remain unchanged. This specification is a Poisson model and often used to look at count data. The main problem with this specification is that it did not converge when we included the many lags. We therefore ended up choosing a specification that is very close to a count model in principle but offers the advantage of being linear.</w:t>
      </w:r>
      <w:commentRangeEnd w:id="125"/>
      <w:r w:rsidR="0023459E">
        <w:rPr>
          <w:rStyle w:val="CommentReference"/>
        </w:rPr>
        <w:commentReference w:id="125"/>
      </w:r>
    </w:p>
    <w:p w14:paraId="187A1A0D" w14:textId="09D55353" w:rsidR="00785432" w:rsidRPr="00B511B5" w:rsidRDefault="00223D66" w:rsidP="00B511B5">
      <w:pPr>
        <w:rPr>
          <w:rFonts w:eastAsiaTheme="majorEastAsia"/>
        </w:rPr>
      </w:pPr>
      <w:r>
        <w:t xml:space="preserve">To match the COVID-19 data with the meteorological data, we had to handle the following </w:t>
      </w:r>
      <w:r w:rsidR="004E7FC9">
        <w:t>imprecisions</w:t>
      </w:r>
      <w:r w:rsidR="00186305">
        <w:t xml:space="preserve"> in</w:t>
      </w:r>
      <w:r w:rsidR="00B511B5">
        <w:t xml:space="preserve"> the COVID-19</w:t>
      </w:r>
      <w:r w:rsidR="00186305">
        <w:t xml:space="preserve"> datasets. </w:t>
      </w:r>
      <w:r w:rsidR="00186305" w:rsidRPr="00B511B5">
        <w:rPr>
          <w:highlight w:val="lightGray"/>
        </w:rPr>
        <w:t>F</w:t>
      </w:r>
      <w:ins w:id="126" w:author="Francois Cohen" w:date="2020-04-05T08:32:00Z">
        <w:r w:rsidR="002A2CDC" w:rsidRPr="00B511B5">
          <w:rPr>
            <w:highlight w:val="lightGray"/>
            <w:rPrChange w:id="127" w:author="Francois Cohen" w:date="2020-04-05T12:45:00Z">
              <w:rPr>
                <w:rFonts w:eastAsiaTheme="majorEastAsia"/>
                <w:color w:val="1F3763" w:themeColor="accent1" w:themeShade="7F"/>
                <w:sz w:val="24"/>
                <w:szCs w:val="24"/>
              </w:rPr>
            </w:rPrChange>
          </w:rPr>
          <w:t xml:space="preserve">or </w:t>
        </w:r>
      </w:ins>
      <w:ins w:id="128" w:author="Francois Cohen" w:date="2020-04-05T08:33:00Z">
        <w:r w:rsidR="00567AD1" w:rsidRPr="00B511B5">
          <w:rPr>
            <w:highlight w:val="lightGray"/>
            <w:rPrChange w:id="129" w:author="Francois Cohen" w:date="2020-04-05T12:45:00Z">
              <w:rPr>
                <w:rFonts w:eastAsiaTheme="majorEastAsia"/>
                <w:color w:val="1F3763" w:themeColor="accent1" w:themeShade="7F"/>
                <w:sz w:val="24"/>
                <w:szCs w:val="24"/>
              </w:rPr>
            </w:rPrChange>
          </w:rPr>
          <w:t xml:space="preserve">1.54% </w:t>
        </w:r>
      </w:ins>
      <w:ins w:id="130" w:author="Francois Cohen" w:date="2020-04-05T08:32:00Z">
        <w:r w:rsidR="002A2CDC" w:rsidRPr="00B511B5">
          <w:rPr>
            <w:highlight w:val="lightGray"/>
            <w:rPrChange w:id="131" w:author="Francois Cohen" w:date="2020-04-05T12:45:00Z">
              <w:rPr>
                <w:rFonts w:eastAsiaTheme="majorEastAsia"/>
                <w:color w:val="1F3763" w:themeColor="accent1" w:themeShade="7F"/>
                <w:sz w:val="24"/>
                <w:szCs w:val="24"/>
              </w:rPr>
            </w:rPrChange>
          </w:rPr>
          <w:t xml:space="preserve">of </w:t>
        </w:r>
        <w:r w:rsidR="006C5737" w:rsidRPr="00B511B5">
          <w:rPr>
            <w:highlight w:val="lightGray"/>
            <w:rPrChange w:id="132" w:author="Francois Cohen" w:date="2020-04-05T12:45:00Z">
              <w:rPr>
                <w:rFonts w:eastAsiaTheme="majorEastAsia"/>
                <w:color w:val="1F3763" w:themeColor="accent1" w:themeShade="7F"/>
                <w:sz w:val="24"/>
                <w:szCs w:val="24"/>
              </w:rPr>
            </w:rPrChange>
          </w:rPr>
          <w:t>confirmed cases</w:t>
        </w:r>
        <w:r w:rsidR="006C5737" w:rsidRPr="00362D0E">
          <w:rPr>
            <w:rPrChange w:id="133" w:author="Francois Cohen" w:date="2020-04-05T12:45:00Z">
              <w:rPr>
                <w:rFonts w:eastAsiaTheme="majorEastAsia"/>
                <w:color w:val="1F3763" w:themeColor="accent1" w:themeShade="7F"/>
                <w:sz w:val="24"/>
                <w:szCs w:val="24"/>
              </w:rPr>
            </w:rPrChange>
          </w:rPr>
          <w:t>, the COVID-19 data does not provide us with an exact date, but with a period when the testing happened.</w:t>
        </w:r>
        <w:r w:rsidR="00567AD1" w:rsidRPr="00362D0E">
          <w:rPr>
            <w:rPrChange w:id="134" w:author="Francois Cohen" w:date="2020-04-05T12:45:00Z">
              <w:rPr>
                <w:rFonts w:eastAsiaTheme="majorEastAsia"/>
                <w:color w:val="1F3763" w:themeColor="accent1" w:themeShade="7F"/>
                <w:sz w:val="24"/>
                <w:szCs w:val="24"/>
              </w:rPr>
            </w:rPrChange>
          </w:rPr>
          <w:t xml:space="preserve"> </w:t>
        </w:r>
      </w:ins>
      <w:ins w:id="135" w:author="Francois Cohen" w:date="2020-04-05T08:33:00Z">
        <w:r w:rsidR="00F444B9" w:rsidRPr="00362D0E">
          <w:rPr>
            <w:rPrChange w:id="136" w:author="Francois Cohen" w:date="2020-04-05T12:45:00Z">
              <w:rPr>
                <w:rFonts w:eastAsiaTheme="majorEastAsia"/>
                <w:color w:val="1F3763" w:themeColor="accent1" w:themeShade="7F"/>
                <w:sz w:val="24"/>
                <w:szCs w:val="24"/>
              </w:rPr>
            </w:rPrChange>
          </w:rPr>
          <w:t>This period is</w:t>
        </w:r>
      </w:ins>
      <w:ins w:id="137" w:author="Francois Cohen" w:date="2020-04-05T08:34:00Z">
        <w:r w:rsidR="00A67E9C" w:rsidRPr="00362D0E">
          <w:rPr>
            <w:rPrChange w:id="138" w:author="Francois Cohen" w:date="2020-04-05T12:45:00Z">
              <w:rPr>
                <w:rFonts w:eastAsiaTheme="majorEastAsia"/>
                <w:color w:val="1F3763" w:themeColor="accent1" w:themeShade="7F"/>
                <w:sz w:val="24"/>
                <w:szCs w:val="24"/>
              </w:rPr>
            </w:rPrChange>
          </w:rPr>
          <w:t xml:space="preserve"> between 2 days and 14 days, </w:t>
        </w:r>
        <w:r w:rsidR="00A67E9C" w:rsidRPr="00362D0E">
          <w:rPr>
            <w:rPrChange w:id="139" w:author="Francois Cohen" w:date="2020-04-05T12:45:00Z">
              <w:rPr>
                <w:rFonts w:eastAsiaTheme="majorEastAsia"/>
                <w:color w:val="1F3763" w:themeColor="accent1" w:themeShade="7F"/>
                <w:sz w:val="24"/>
                <w:szCs w:val="24"/>
              </w:rPr>
            </w:rPrChange>
          </w:rPr>
          <w:lastRenderedPageBreak/>
          <w:t>and most of the time</w:t>
        </w:r>
      </w:ins>
      <w:ins w:id="140" w:author="Francois Cohen" w:date="2020-04-05T08:33:00Z">
        <w:r w:rsidR="00F444B9" w:rsidRPr="00362D0E">
          <w:rPr>
            <w:rPrChange w:id="141" w:author="Francois Cohen" w:date="2020-04-05T12:45:00Z">
              <w:rPr>
                <w:rFonts w:eastAsiaTheme="majorEastAsia"/>
                <w:color w:val="1F3763" w:themeColor="accent1" w:themeShade="7F"/>
                <w:sz w:val="24"/>
                <w:szCs w:val="24"/>
              </w:rPr>
            </w:rPrChange>
          </w:rPr>
          <w:t xml:space="preserve"> lower th</w:t>
        </w:r>
      </w:ins>
      <w:ins w:id="142" w:author="Francois Cohen" w:date="2020-04-05T08:34:00Z">
        <w:r w:rsidR="00F444B9" w:rsidRPr="00362D0E">
          <w:rPr>
            <w:rPrChange w:id="143" w:author="Francois Cohen" w:date="2020-04-05T12:45:00Z">
              <w:rPr>
                <w:rFonts w:eastAsiaTheme="majorEastAsia"/>
                <w:color w:val="1F3763" w:themeColor="accent1" w:themeShade="7F"/>
                <w:sz w:val="24"/>
                <w:szCs w:val="24"/>
              </w:rPr>
            </w:rPrChange>
          </w:rPr>
          <w:t xml:space="preserve">an 4 days </w:t>
        </w:r>
        <w:r w:rsidR="00A67E9C" w:rsidRPr="00B511B5">
          <w:rPr>
            <w:highlight w:val="lightGray"/>
            <w:rPrChange w:id="144" w:author="Francois Cohen" w:date="2020-04-05T12:45:00Z">
              <w:rPr>
                <w:rFonts w:eastAsiaTheme="majorEastAsia"/>
                <w:color w:val="1F3763" w:themeColor="accent1" w:themeShade="7F"/>
                <w:sz w:val="24"/>
                <w:szCs w:val="24"/>
              </w:rPr>
            </w:rPrChange>
          </w:rPr>
          <w:t>(</w:t>
        </w:r>
      </w:ins>
      <w:r w:rsidR="00ED215E" w:rsidRPr="00B511B5">
        <w:rPr>
          <w:highlight w:val="lightGray"/>
        </w:rPr>
        <w:t xml:space="preserve">in </w:t>
      </w:r>
      <w:commentRangeStart w:id="145"/>
      <w:ins w:id="146" w:author="Francois Cohen" w:date="2020-04-05T08:34:00Z">
        <w:r w:rsidR="00A67E9C" w:rsidRPr="00B511B5">
          <w:rPr>
            <w:highlight w:val="lightGray"/>
            <w:rPrChange w:id="147" w:author="Francois Cohen" w:date="2020-04-05T12:45:00Z">
              <w:rPr>
                <w:rFonts w:eastAsiaTheme="majorEastAsia"/>
                <w:color w:val="1F3763" w:themeColor="accent1" w:themeShade="7F"/>
                <w:sz w:val="24"/>
                <w:szCs w:val="24"/>
              </w:rPr>
            </w:rPrChange>
          </w:rPr>
          <w:t>1.</w:t>
        </w:r>
      </w:ins>
      <w:ins w:id="148" w:author="Francois Cohen" w:date="2020-04-05T08:35:00Z">
        <w:r w:rsidR="00FF38FC" w:rsidRPr="00B511B5">
          <w:rPr>
            <w:highlight w:val="lightGray"/>
            <w:rPrChange w:id="149" w:author="Francois Cohen" w:date="2020-04-05T12:45:00Z">
              <w:rPr>
                <w:rFonts w:eastAsiaTheme="majorEastAsia"/>
                <w:color w:val="1F3763" w:themeColor="accent1" w:themeShade="7F"/>
                <w:sz w:val="24"/>
                <w:szCs w:val="24"/>
              </w:rPr>
            </w:rPrChange>
          </w:rPr>
          <w:t xml:space="preserve">21% of </w:t>
        </w:r>
      </w:ins>
      <w:ins w:id="150" w:author="Moritz Schwarz" w:date="2020-04-12T00:20:00Z">
        <w:r w:rsidR="0023459E">
          <w:rPr>
            <w:highlight w:val="lightGray"/>
          </w:rPr>
          <w:t xml:space="preserve">the </w:t>
        </w:r>
      </w:ins>
      <w:ins w:id="151" w:author="Francois Cohen" w:date="2020-04-05T08:35:00Z">
        <w:r w:rsidR="00FF38FC" w:rsidRPr="00B511B5">
          <w:rPr>
            <w:highlight w:val="lightGray"/>
            <w:rPrChange w:id="152" w:author="Francois Cohen" w:date="2020-04-05T12:45:00Z">
              <w:rPr>
                <w:rFonts w:eastAsiaTheme="majorEastAsia"/>
                <w:color w:val="1F3763" w:themeColor="accent1" w:themeShade="7F"/>
                <w:sz w:val="24"/>
                <w:szCs w:val="24"/>
              </w:rPr>
            </w:rPrChange>
          </w:rPr>
          <w:t>cases</w:t>
        </w:r>
      </w:ins>
      <w:commentRangeEnd w:id="145"/>
      <w:r w:rsidR="0063159E" w:rsidRPr="00B511B5">
        <w:rPr>
          <w:rStyle w:val="CommentReference"/>
          <w:highlight w:val="lightGray"/>
        </w:rPr>
        <w:commentReference w:id="145"/>
      </w:r>
      <w:ins w:id="153" w:author="Moritz Schwarz" w:date="2020-04-12T00:20:00Z">
        <w:r w:rsidR="0023459E">
          <w:t xml:space="preserve">, without an exact date, the given period </w:t>
        </w:r>
      </w:ins>
      <w:r w:rsidR="004D14AE" w:rsidRPr="00B511B5">
        <w:rPr>
          <w:highlight w:val="lightGray"/>
        </w:rPr>
        <w:t xml:space="preserve"> </w:t>
      </w:r>
      <w:ins w:id="154" w:author="Moritz Schwarz" w:date="2020-04-12T00:20:00Z">
        <w:r w:rsidR="0023459E">
          <w:rPr>
            <w:highlight w:val="lightGray"/>
          </w:rPr>
          <w:t>was longer than 4 days</w:t>
        </w:r>
      </w:ins>
      <w:del w:id="155" w:author="Moritz Schwarz" w:date="2020-04-12T00:20:00Z">
        <w:r w:rsidR="004D14AE" w:rsidRPr="00B511B5" w:rsidDel="0023459E">
          <w:rPr>
            <w:highlight w:val="lightGray"/>
          </w:rPr>
          <w:delText>out of 1.54%</w:delText>
        </w:r>
      </w:del>
      <w:ins w:id="156" w:author="Francois Cohen" w:date="2020-04-05T08:34:00Z">
        <w:r w:rsidR="00A67E9C" w:rsidRPr="00B511B5">
          <w:rPr>
            <w:highlight w:val="lightGray"/>
            <w:rPrChange w:id="157" w:author="Francois Cohen" w:date="2020-04-05T12:45:00Z">
              <w:rPr>
                <w:rFonts w:eastAsiaTheme="majorEastAsia"/>
                <w:color w:val="1F3763" w:themeColor="accent1" w:themeShade="7F"/>
                <w:sz w:val="24"/>
                <w:szCs w:val="24"/>
              </w:rPr>
            </w:rPrChange>
          </w:rPr>
          <w:t>)</w:t>
        </w:r>
      </w:ins>
      <w:ins w:id="158" w:author="Francois Cohen" w:date="2020-04-05T08:35:00Z">
        <w:r w:rsidR="0075205C" w:rsidRPr="00B511B5">
          <w:rPr>
            <w:highlight w:val="lightGray"/>
            <w:rPrChange w:id="159" w:author="Francois Cohen" w:date="2020-04-05T12:45:00Z">
              <w:rPr>
                <w:rFonts w:eastAsiaTheme="majorEastAsia"/>
                <w:color w:val="1F3763" w:themeColor="accent1" w:themeShade="7F"/>
                <w:sz w:val="24"/>
                <w:szCs w:val="24"/>
              </w:rPr>
            </w:rPrChange>
          </w:rPr>
          <w:t>.</w:t>
        </w:r>
        <w:r w:rsidR="0075205C" w:rsidRPr="00362D0E">
          <w:rPr>
            <w:rPrChange w:id="160" w:author="Francois Cohen" w:date="2020-04-05T12:45:00Z">
              <w:rPr>
                <w:rFonts w:eastAsiaTheme="majorEastAsia"/>
                <w:color w:val="1F3763" w:themeColor="accent1" w:themeShade="7F"/>
                <w:sz w:val="24"/>
                <w:szCs w:val="24"/>
              </w:rPr>
            </w:rPrChange>
          </w:rPr>
          <w:t xml:space="preserve"> </w:t>
        </w:r>
      </w:ins>
      <w:ins w:id="161" w:author="Francois Cohen" w:date="2020-04-05T21:24:00Z">
        <w:r w:rsidR="00536B84">
          <w:t>W</w:t>
        </w:r>
      </w:ins>
      <w:ins w:id="162" w:author="Francois Cohen" w:date="2020-04-05T08:35:00Z">
        <w:r w:rsidR="0075205C" w:rsidRPr="00362D0E">
          <w:rPr>
            <w:rPrChange w:id="163" w:author="Francois Cohen" w:date="2020-04-05T12:45:00Z">
              <w:rPr>
                <w:rFonts w:eastAsiaTheme="majorEastAsia"/>
                <w:color w:val="1F3763" w:themeColor="accent1" w:themeShade="7F"/>
                <w:sz w:val="24"/>
                <w:szCs w:val="24"/>
              </w:rPr>
            </w:rPrChange>
          </w:rPr>
          <w:t>e chose to i</w:t>
        </w:r>
      </w:ins>
      <w:ins w:id="164" w:author="Francois Cohen" w:date="2020-04-05T08:36:00Z">
        <w:r w:rsidR="0075205C" w:rsidRPr="00362D0E">
          <w:rPr>
            <w:rPrChange w:id="165" w:author="Francois Cohen" w:date="2020-04-05T12:45:00Z">
              <w:rPr>
                <w:rFonts w:eastAsiaTheme="majorEastAsia"/>
                <w:color w:val="1F3763" w:themeColor="accent1" w:themeShade="7F"/>
                <w:sz w:val="24"/>
                <w:szCs w:val="24"/>
              </w:rPr>
            </w:rPrChange>
          </w:rPr>
          <w:t>nclude the</w:t>
        </w:r>
      </w:ins>
      <w:ins w:id="166" w:author="Francois Cohen" w:date="2020-04-05T21:24:00Z">
        <w:r w:rsidR="00536B84">
          <w:t>se observations</w:t>
        </w:r>
      </w:ins>
      <w:ins w:id="167" w:author="Francois Cohen" w:date="2020-04-05T08:36:00Z">
        <w:r w:rsidR="0075205C" w:rsidRPr="00362D0E">
          <w:rPr>
            <w:rPrChange w:id="168" w:author="Francois Cohen" w:date="2020-04-05T12:45:00Z">
              <w:rPr>
                <w:rFonts w:eastAsiaTheme="majorEastAsia"/>
                <w:color w:val="1F3763" w:themeColor="accent1" w:themeShade="7F"/>
                <w:sz w:val="24"/>
                <w:szCs w:val="24"/>
              </w:rPr>
            </w:rPrChange>
          </w:rPr>
          <w:t xml:space="preserve"> </w:t>
        </w:r>
        <w:r w:rsidR="00DF3D24" w:rsidRPr="00362D0E">
          <w:rPr>
            <w:rPrChange w:id="169" w:author="Francois Cohen" w:date="2020-04-05T12:45:00Z">
              <w:rPr>
                <w:rFonts w:eastAsiaTheme="majorEastAsia"/>
                <w:color w:val="1F3763" w:themeColor="accent1" w:themeShade="7F"/>
                <w:sz w:val="24"/>
                <w:szCs w:val="24"/>
              </w:rPr>
            </w:rPrChange>
          </w:rPr>
          <w:t>and a</w:t>
        </w:r>
      </w:ins>
      <w:ins w:id="170" w:author="Francois Cohen" w:date="2020-04-05T08:37:00Z">
        <w:r w:rsidR="00DF3D24" w:rsidRPr="00362D0E">
          <w:rPr>
            <w:rPrChange w:id="171" w:author="Francois Cohen" w:date="2020-04-05T12:45:00Z">
              <w:rPr>
                <w:rFonts w:eastAsiaTheme="majorEastAsia"/>
                <w:color w:val="1F3763" w:themeColor="accent1" w:themeShade="7F"/>
                <w:sz w:val="24"/>
                <w:szCs w:val="24"/>
              </w:rPr>
            </w:rPrChange>
          </w:rPr>
          <w:t>dd them to each possible day</w:t>
        </w:r>
      </w:ins>
      <w:ins w:id="172" w:author="Francois Cohen" w:date="2020-04-05T21:24:00Z">
        <w:r w:rsidR="00D000CB">
          <w:t xml:space="preserve"> of case confirmation</w:t>
        </w:r>
      </w:ins>
      <w:ins w:id="173" w:author="Francois Cohen" w:date="2020-04-05T08:37:00Z">
        <w:r w:rsidR="00DF3D24" w:rsidRPr="00362D0E">
          <w:rPr>
            <w:rPrChange w:id="174" w:author="Francois Cohen" w:date="2020-04-05T12:45:00Z">
              <w:rPr>
                <w:rFonts w:eastAsiaTheme="majorEastAsia"/>
                <w:color w:val="1F3763" w:themeColor="accent1" w:themeShade="7F"/>
                <w:sz w:val="24"/>
                <w:szCs w:val="24"/>
              </w:rPr>
            </w:rPrChange>
          </w:rPr>
          <w:t xml:space="preserve"> with a weight reflect</w:t>
        </w:r>
      </w:ins>
      <w:ins w:id="175" w:author="Francois Cohen" w:date="2020-04-05T08:38:00Z">
        <w:r w:rsidR="00C2090D" w:rsidRPr="00362D0E">
          <w:rPr>
            <w:rPrChange w:id="176" w:author="Francois Cohen" w:date="2020-04-05T12:45:00Z">
              <w:rPr>
                <w:rFonts w:eastAsiaTheme="majorEastAsia"/>
                <w:color w:val="1F3763" w:themeColor="accent1" w:themeShade="7F"/>
                <w:sz w:val="24"/>
                <w:szCs w:val="24"/>
              </w:rPr>
            </w:rPrChange>
          </w:rPr>
          <w:t>ing</w:t>
        </w:r>
      </w:ins>
      <w:ins w:id="177" w:author="Francois Cohen" w:date="2020-04-05T08:37:00Z">
        <w:r w:rsidR="00DF3D24" w:rsidRPr="00362D0E">
          <w:rPr>
            <w:rPrChange w:id="178" w:author="Francois Cohen" w:date="2020-04-05T12:45:00Z">
              <w:rPr>
                <w:rFonts w:eastAsiaTheme="majorEastAsia"/>
                <w:color w:val="1F3763" w:themeColor="accent1" w:themeShade="7F"/>
                <w:sz w:val="24"/>
                <w:szCs w:val="24"/>
              </w:rPr>
            </w:rPrChange>
          </w:rPr>
          <w:t xml:space="preserve"> that the observation </w:t>
        </w:r>
      </w:ins>
      <w:ins w:id="179" w:author="Francois Cohen" w:date="2020-04-05T08:39:00Z">
        <w:r w:rsidR="008F4959" w:rsidRPr="00362D0E">
          <w:rPr>
            <w:rPrChange w:id="180" w:author="Francois Cohen" w:date="2020-04-05T12:45:00Z">
              <w:rPr>
                <w:rFonts w:eastAsiaTheme="majorEastAsia"/>
                <w:color w:val="1F3763" w:themeColor="accent1" w:themeShade="7F"/>
                <w:sz w:val="24"/>
                <w:szCs w:val="24"/>
              </w:rPr>
            </w:rPrChange>
          </w:rPr>
          <w:t>is included for</w:t>
        </w:r>
      </w:ins>
      <w:ins w:id="181" w:author="Francois Cohen" w:date="2020-04-05T08:37:00Z">
        <w:r w:rsidR="00270FF3" w:rsidRPr="00362D0E">
          <w:rPr>
            <w:rPrChange w:id="182" w:author="Francois Cohen" w:date="2020-04-05T12:45:00Z">
              <w:rPr>
                <w:rFonts w:eastAsiaTheme="majorEastAsia"/>
                <w:color w:val="1F3763" w:themeColor="accent1" w:themeShade="7F"/>
                <w:sz w:val="24"/>
                <w:szCs w:val="24"/>
              </w:rPr>
            </w:rPrChange>
          </w:rPr>
          <w:t xml:space="preserve"> several days. For example, if the date of confirmed cases is a period of </w:t>
        </w:r>
      </w:ins>
      <w:ins w:id="183" w:author="Francois Cohen" w:date="2020-04-05T08:39:00Z">
        <w:r w:rsidR="00B95B77" w:rsidRPr="00362D0E">
          <w:rPr>
            <w:rPrChange w:id="184" w:author="Francois Cohen" w:date="2020-04-05T12:45:00Z">
              <w:rPr>
                <w:rFonts w:eastAsiaTheme="majorEastAsia"/>
                <w:color w:val="1F3763" w:themeColor="accent1" w:themeShade="7F"/>
                <w:sz w:val="24"/>
                <w:szCs w:val="24"/>
              </w:rPr>
            </w:rPrChange>
          </w:rPr>
          <w:t>2</w:t>
        </w:r>
      </w:ins>
      <w:ins w:id="185" w:author="Francois Cohen" w:date="2020-04-05T08:38:00Z">
        <w:r w:rsidR="00270FF3" w:rsidRPr="00362D0E">
          <w:rPr>
            <w:rPrChange w:id="186" w:author="Francois Cohen" w:date="2020-04-05T12:45:00Z">
              <w:rPr>
                <w:rFonts w:eastAsiaTheme="majorEastAsia"/>
                <w:color w:val="1F3763" w:themeColor="accent1" w:themeShade="7F"/>
                <w:sz w:val="24"/>
                <w:szCs w:val="24"/>
              </w:rPr>
            </w:rPrChange>
          </w:rPr>
          <w:t xml:space="preserve"> days, we </w:t>
        </w:r>
        <w:r w:rsidR="008231F7" w:rsidRPr="00362D0E">
          <w:rPr>
            <w:rPrChange w:id="187" w:author="Francois Cohen" w:date="2020-04-05T12:45:00Z">
              <w:rPr>
                <w:rFonts w:eastAsiaTheme="majorEastAsia"/>
                <w:color w:val="1F3763" w:themeColor="accent1" w:themeShade="7F"/>
                <w:sz w:val="24"/>
                <w:szCs w:val="24"/>
              </w:rPr>
            </w:rPrChange>
          </w:rPr>
          <w:t>add this observation to the</w:t>
        </w:r>
      </w:ins>
      <w:ins w:id="188" w:author="Francois Cohen" w:date="2020-04-05T08:39:00Z">
        <w:r w:rsidR="008F4959" w:rsidRPr="00362D0E">
          <w:rPr>
            <w:rPrChange w:id="189" w:author="Francois Cohen" w:date="2020-04-05T12:45:00Z">
              <w:rPr>
                <w:rFonts w:eastAsiaTheme="majorEastAsia"/>
                <w:color w:val="1F3763" w:themeColor="accent1" w:themeShade="7F"/>
                <w:sz w:val="24"/>
                <w:szCs w:val="24"/>
              </w:rPr>
            </w:rPrChange>
          </w:rPr>
          <w:t xml:space="preserve"> case</w:t>
        </w:r>
      </w:ins>
      <w:ins w:id="190" w:author="Francois Cohen" w:date="2020-04-05T08:38:00Z">
        <w:r w:rsidR="008231F7" w:rsidRPr="00362D0E">
          <w:rPr>
            <w:rPrChange w:id="191" w:author="Francois Cohen" w:date="2020-04-05T12:45:00Z">
              <w:rPr>
                <w:rFonts w:eastAsiaTheme="majorEastAsia"/>
                <w:color w:val="1F3763" w:themeColor="accent1" w:themeShade="7F"/>
                <w:sz w:val="24"/>
                <w:szCs w:val="24"/>
              </w:rPr>
            </w:rPrChange>
          </w:rPr>
          <w:t xml:space="preserve"> count </w:t>
        </w:r>
      </w:ins>
      <w:ins w:id="192" w:author="Francois Cohen" w:date="2020-04-05T08:39:00Z">
        <w:r w:rsidR="008F4959" w:rsidRPr="00362D0E">
          <w:rPr>
            <w:rPrChange w:id="193" w:author="Francois Cohen" w:date="2020-04-05T12:45:00Z">
              <w:rPr>
                <w:rFonts w:eastAsiaTheme="majorEastAsia"/>
                <w:color w:val="1F3763" w:themeColor="accent1" w:themeShade="7F"/>
                <w:sz w:val="24"/>
                <w:szCs w:val="24"/>
              </w:rPr>
            </w:rPrChange>
          </w:rPr>
          <w:t>for</w:t>
        </w:r>
      </w:ins>
      <w:ins w:id="194" w:author="Francois Cohen" w:date="2020-04-05T08:38:00Z">
        <w:r w:rsidR="008231F7" w:rsidRPr="00362D0E">
          <w:rPr>
            <w:rPrChange w:id="195" w:author="Francois Cohen" w:date="2020-04-05T12:45:00Z">
              <w:rPr>
                <w:rFonts w:eastAsiaTheme="majorEastAsia"/>
                <w:color w:val="1F3763" w:themeColor="accent1" w:themeShade="7F"/>
                <w:sz w:val="24"/>
                <w:szCs w:val="24"/>
              </w:rPr>
            </w:rPrChange>
          </w:rPr>
          <w:t xml:space="preserve"> each of these </w:t>
        </w:r>
      </w:ins>
      <w:ins w:id="196" w:author="Francois Cohen" w:date="2020-04-05T08:39:00Z">
        <w:r w:rsidR="00B95B77" w:rsidRPr="00362D0E">
          <w:rPr>
            <w:rPrChange w:id="197" w:author="Francois Cohen" w:date="2020-04-05T12:45:00Z">
              <w:rPr>
                <w:rFonts w:eastAsiaTheme="majorEastAsia"/>
                <w:color w:val="1F3763" w:themeColor="accent1" w:themeShade="7F"/>
                <w:sz w:val="24"/>
                <w:szCs w:val="24"/>
              </w:rPr>
            </w:rPrChange>
          </w:rPr>
          <w:t>2</w:t>
        </w:r>
      </w:ins>
      <w:ins w:id="198" w:author="Francois Cohen" w:date="2020-04-05T08:38:00Z">
        <w:r w:rsidR="008231F7" w:rsidRPr="00362D0E">
          <w:rPr>
            <w:rPrChange w:id="199" w:author="Francois Cohen" w:date="2020-04-05T12:45:00Z">
              <w:rPr>
                <w:rFonts w:eastAsiaTheme="majorEastAsia"/>
                <w:color w:val="1F3763" w:themeColor="accent1" w:themeShade="7F"/>
                <w:sz w:val="24"/>
                <w:szCs w:val="24"/>
              </w:rPr>
            </w:rPrChange>
          </w:rPr>
          <w:t xml:space="preserve"> days with a weight of 1/</w:t>
        </w:r>
      </w:ins>
      <w:ins w:id="200" w:author="Francois Cohen" w:date="2020-04-05T08:39:00Z">
        <w:r w:rsidR="00B95B77" w:rsidRPr="00362D0E">
          <w:rPr>
            <w:rPrChange w:id="201" w:author="Francois Cohen" w:date="2020-04-05T12:45:00Z">
              <w:rPr>
                <w:rFonts w:eastAsiaTheme="majorEastAsia"/>
                <w:color w:val="1F3763" w:themeColor="accent1" w:themeShade="7F"/>
                <w:sz w:val="24"/>
                <w:szCs w:val="24"/>
              </w:rPr>
            </w:rPrChange>
          </w:rPr>
          <w:t>2</w:t>
        </w:r>
      </w:ins>
      <w:ins w:id="202" w:author="Francois Cohen" w:date="2020-04-05T08:38:00Z">
        <w:r w:rsidR="008231F7" w:rsidRPr="00362D0E">
          <w:rPr>
            <w:rPrChange w:id="203" w:author="Francois Cohen" w:date="2020-04-05T12:45:00Z">
              <w:rPr>
                <w:rFonts w:eastAsiaTheme="majorEastAsia"/>
                <w:color w:val="1F3763" w:themeColor="accent1" w:themeShade="7F"/>
                <w:sz w:val="24"/>
                <w:szCs w:val="24"/>
              </w:rPr>
            </w:rPrChange>
          </w:rPr>
          <w:t xml:space="preserve">. </w:t>
        </w:r>
      </w:ins>
      <w:ins w:id="204" w:author="Francois Cohen" w:date="2020-04-05T08:39:00Z">
        <w:r w:rsidR="00B95B77" w:rsidRPr="00362D0E">
          <w:rPr>
            <w:rPrChange w:id="205" w:author="Francois Cohen" w:date="2020-04-05T12:45:00Z">
              <w:rPr>
                <w:rFonts w:eastAsiaTheme="majorEastAsia"/>
                <w:color w:val="1F3763" w:themeColor="accent1" w:themeShade="7F"/>
                <w:sz w:val="24"/>
                <w:szCs w:val="24"/>
              </w:rPr>
            </w:rPrChange>
          </w:rPr>
          <w:t xml:space="preserve">If the period is 3 </w:t>
        </w:r>
      </w:ins>
      <w:ins w:id="206" w:author="Francois Cohen" w:date="2020-04-05T08:40:00Z">
        <w:r w:rsidR="00B95B77" w:rsidRPr="00362D0E">
          <w:rPr>
            <w:rPrChange w:id="207" w:author="Francois Cohen" w:date="2020-04-05T12:45:00Z">
              <w:rPr>
                <w:rFonts w:eastAsiaTheme="majorEastAsia"/>
                <w:color w:val="1F3763" w:themeColor="accent1" w:themeShade="7F"/>
                <w:sz w:val="24"/>
                <w:szCs w:val="24"/>
              </w:rPr>
            </w:rPrChange>
          </w:rPr>
          <w:t>da</w:t>
        </w:r>
        <w:r w:rsidR="00B95B77" w:rsidRPr="00B511B5">
          <w:rPr>
            <w:rPrChange w:id="208" w:author="Francois Cohen" w:date="2020-04-05T12:45:00Z">
              <w:rPr>
                <w:rFonts w:eastAsiaTheme="majorEastAsia"/>
                <w:color w:val="1F3763" w:themeColor="accent1" w:themeShade="7F"/>
                <w:sz w:val="24"/>
                <w:szCs w:val="24"/>
              </w:rPr>
            </w:rPrChange>
          </w:rPr>
          <w:t xml:space="preserve">ys, the observation is added to the case count of these 3 days with a weight of 1/3, and so on. </w:t>
        </w:r>
      </w:ins>
      <w:r w:rsidR="0062392D" w:rsidRPr="00B511B5">
        <w:t xml:space="preserve">We </w:t>
      </w:r>
      <w:del w:id="209" w:author="Moritz Schwarz" w:date="2020-04-12T00:21:00Z">
        <w:r w:rsidR="0062392D" w:rsidRPr="00B511B5" w:rsidDel="0023459E">
          <w:delText xml:space="preserve">also checked and </w:delText>
        </w:r>
      </w:del>
      <w:ins w:id="210" w:author="Moritz Schwarz" w:date="2020-04-12T00:21:00Z">
        <w:r w:rsidR="0023459E">
          <w:t xml:space="preserve">confirmed that both </w:t>
        </w:r>
      </w:ins>
      <w:commentRangeStart w:id="211"/>
      <w:ins w:id="212" w:author="Francois Cohen" w:date="2020-04-05T08:40:00Z">
        <w:r w:rsidR="00662BC4" w:rsidRPr="00B511B5">
          <w:rPr>
            <w:rPrChange w:id="213" w:author="Francois Cohen" w:date="2020-04-05T12:45:00Z">
              <w:rPr>
                <w:rFonts w:eastAsiaTheme="majorEastAsia"/>
                <w:color w:val="1F3763" w:themeColor="accent1" w:themeShade="7F"/>
                <w:sz w:val="24"/>
                <w:szCs w:val="24"/>
              </w:rPr>
            </w:rPrChange>
          </w:rPr>
          <w:t xml:space="preserve">including </w:t>
        </w:r>
        <w:r w:rsidR="0062392D" w:rsidRPr="00B511B5">
          <w:rPr>
            <w:rPrChange w:id="214" w:author="Francois Cohen" w:date="2020-04-05T12:45:00Z">
              <w:rPr>
                <w:rFonts w:eastAsiaTheme="majorEastAsia"/>
                <w:color w:val="1F3763" w:themeColor="accent1" w:themeShade="7F"/>
                <w:sz w:val="24"/>
                <w:szCs w:val="24"/>
              </w:rPr>
            </w:rPrChange>
          </w:rPr>
          <w:t xml:space="preserve">these observations </w:t>
        </w:r>
        <w:del w:id="215" w:author="Moritz Schwarz" w:date="2020-04-12T00:21:00Z">
          <w:r w:rsidR="00662BC4" w:rsidRPr="00B511B5" w:rsidDel="0023459E">
            <w:rPr>
              <w:rPrChange w:id="216" w:author="Francois Cohen" w:date="2020-04-05T12:45:00Z">
                <w:rPr>
                  <w:rFonts w:eastAsiaTheme="majorEastAsia"/>
                  <w:color w:val="1F3763" w:themeColor="accent1" w:themeShade="7F"/>
                  <w:sz w:val="24"/>
                  <w:szCs w:val="24"/>
                </w:rPr>
              </w:rPrChange>
            </w:rPr>
            <w:delText xml:space="preserve">or not </w:delText>
          </w:r>
        </w:del>
      </w:ins>
      <w:ins w:id="217" w:author="Moritz Schwarz" w:date="2020-04-12T00:21:00Z">
        <w:r w:rsidR="0023459E">
          <w:t xml:space="preserve">and not including them </w:t>
        </w:r>
      </w:ins>
      <w:ins w:id="218" w:author="Francois Cohen" w:date="2020-04-05T08:40:00Z">
        <w:del w:id="219" w:author="Moritz Schwarz" w:date="2020-04-12T00:21:00Z">
          <w:r w:rsidR="00662BC4" w:rsidRPr="00B511B5" w:rsidDel="0023459E">
            <w:rPr>
              <w:rPrChange w:id="220" w:author="Francois Cohen" w:date="2020-04-05T12:45:00Z">
                <w:rPr>
                  <w:rFonts w:eastAsiaTheme="majorEastAsia"/>
                  <w:color w:val="1F3763" w:themeColor="accent1" w:themeShade="7F"/>
                  <w:sz w:val="24"/>
                  <w:szCs w:val="24"/>
                </w:rPr>
              </w:rPrChange>
            </w:rPr>
            <w:delText xml:space="preserve">in the analysis </w:delText>
          </w:r>
        </w:del>
        <w:r w:rsidR="00662BC4" w:rsidRPr="00B511B5">
          <w:rPr>
            <w:rPrChange w:id="221" w:author="Francois Cohen" w:date="2020-04-05T12:45:00Z">
              <w:rPr>
                <w:rFonts w:eastAsiaTheme="majorEastAsia"/>
                <w:color w:val="1F3763" w:themeColor="accent1" w:themeShade="7F"/>
                <w:sz w:val="24"/>
                <w:szCs w:val="24"/>
              </w:rPr>
            </w:rPrChange>
          </w:rPr>
          <w:t>has no impact on</w:t>
        </w:r>
      </w:ins>
      <w:ins w:id="222" w:author="Francois Cohen" w:date="2020-04-05T08:41:00Z">
        <w:r w:rsidR="00662BC4" w:rsidRPr="00B511B5">
          <w:rPr>
            <w:rPrChange w:id="223" w:author="Francois Cohen" w:date="2020-04-05T12:45:00Z">
              <w:rPr>
                <w:rFonts w:eastAsiaTheme="majorEastAsia"/>
                <w:color w:val="1F3763" w:themeColor="accent1" w:themeShade="7F"/>
                <w:sz w:val="24"/>
                <w:szCs w:val="24"/>
              </w:rPr>
            </w:rPrChange>
          </w:rPr>
          <w:t xml:space="preserve"> the resul</w:t>
        </w:r>
      </w:ins>
      <w:ins w:id="224" w:author="Francois Cohen" w:date="2020-04-05T12:45:00Z">
        <w:r w:rsidR="00362D0E" w:rsidRPr="00B511B5">
          <w:rPr>
            <w:rPrChange w:id="225" w:author="Francois Cohen" w:date="2020-04-05T12:45:00Z">
              <w:rPr>
                <w:rFonts w:eastAsiaTheme="majorEastAsia"/>
                <w:color w:val="1F3763" w:themeColor="accent1" w:themeShade="7F"/>
                <w:sz w:val="24"/>
                <w:szCs w:val="24"/>
              </w:rPr>
            </w:rPrChange>
          </w:rPr>
          <w:t>t</w:t>
        </w:r>
      </w:ins>
      <w:ins w:id="226" w:author="Francois Cohen" w:date="2020-04-05T08:41:00Z">
        <w:r w:rsidR="00662BC4" w:rsidRPr="00B511B5">
          <w:rPr>
            <w:rPrChange w:id="227" w:author="Francois Cohen" w:date="2020-04-05T12:45:00Z">
              <w:rPr>
                <w:rFonts w:eastAsiaTheme="majorEastAsia"/>
                <w:color w:val="1F3763" w:themeColor="accent1" w:themeShade="7F"/>
                <w:sz w:val="24"/>
                <w:szCs w:val="24"/>
              </w:rPr>
            </w:rPrChange>
          </w:rPr>
          <w:t>s</w:t>
        </w:r>
        <w:r w:rsidR="00662BC4" w:rsidRPr="00B511B5">
          <w:rPr>
            <w:rFonts w:eastAsiaTheme="majorEastAsia"/>
          </w:rPr>
          <w:t>.</w:t>
        </w:r>
      </w:ins>
      <w:commentRangeEnd w:id="211"/>
      <w:r w:rsidR="00D066D5" w:rsidRPr="00B511B5">
        <w:rPr>
          <w:rStyle w:val="CommentReference"/>
          <w:sz w:val="22"/>
          <w:szCs w:val="22"/>
        </w:rPr>
        <w:commentReference w:id="211"/>
      </w:r>
    </w:p>
    <w:p w14:paraId="7B9BA91A" w14:textId="57EA4981" w:rsidR="0034462F" w:rsidRDefault="00B511B5" w:rsidP="0034462F">
      <w:pPr>
        <w:rPr>
          <w:rFonts w:eastAsiaTheme="majorEastAsia"/>
        </w:rPr>
      </w:pPr>
      <w:r w:rsidRPr="00B511B5">
        <w:rPr>
          <w:rFonts w:eastAsiaTheme="majorEastAsia"/>
        </w:rPr>
        <w:t>In addition</w:t>
      </w:r>
      <w:r>
        <w:rPr>
          <w:rFonts w:eastAsiaTheme="majorEastAsia"/>
        </w:rPr>
        <w:t xml:space="preserve">, the COVID-19 dataset is not always </w:t>
      </w:r>
      <w:r w:rsidR="005C2DB0">
        <w:rPr>
          <w:rFonts w:eastAsiaTheme="majorEastAsia"/>
        </w:rPr>
        <w:t xml:space="preserve">providing detailed georeferenced information. </w:t>
      </w:r>
      <w:r w:rsidR="00980A68">
        <w:rPr>
          <w:rFonts w:eastAsiaTheme="majorEastAsia"/>
        </w:rPr>
        <w:t>The information is provided either at national</w:t>
      </w:r>
      <w:r w:rsidR="00270E47">
        <w:rPr>
          <w:rFonts w:eastAsiaTheme="majorEastAsia"/>
        </w:rPr>
        <w:t xml:space="preserve"> </w:t>
      </w:r>
      <w:r w:rsidR="00270E47" w:rsidRPr="0034462F">
        <w:rPr>
          <w:rFonts w:eastAsiaTheme="majorEastAsia"/>
          <w:highlight w:val="lightGray"/>
        </w:rPr>
        <w:t>(6% of observations)</w:t>
      </w:r>
      <w:r w:rsidR="00980A68" w:rsidRPr="0034462F">
        <w:rPr>
          <w:rFonts w:eastAsiaTheme="majorEastAsia"/>
          <w:highlight w:val="lightGray"/>
        </w:rPr>
        <w:t>, regional</w:t>
      </w:r>
      <w:r w:rsidR="00270E47" w:rsidRPr="0034462F">
        <w:rPr>
          <w:rFonts w:eastAsiaTheme="majorEastAsia"/>
          <w:highlight w:val="lightGray"/>
        </w:rPr>
        <w:t xml:space="preserve"> (%)</w:t>
      </w:r>
      <w:r w:rsidR="00980A68" w:rsidRPr="0034462F">
        <w:rPr>
          <w:rFonts w:eastAsiaTheme="majorEastAsia"/>
          <w:highlight w:val="lightGray"/>
        </w:rPr>
        <w:t>,</w:t>
      </w:r>
      <w:r w:rsidR="00270E47" w:rsidRPr="0034462F">
        <w:rPr>
          <w:rFonts w:eastAsiaTheme="majorEastAsia"/>
          <w:highlight w:val="lightGray"/>
        </w:rPr>
        <w:t xml:space="preserve"> city (%) or postcode level (%).</w:t>
      </w:r>
      <w:r w:rsidR="00270E47">
        <w:rPr>
          <w:rFonts w:eastAsiaTheme="majorEastAsia"/>
        </w:rPr>
        <w:t xml:space="preserve"> We drop the observations </w:t>
      </w:r>
      <w:r w:rsidR="00514AD0">
        <w:rPr>
          <w:rFonts w:eastAsiaTheme="majorEastAsia"/>
        </w:rPr>
        <w:t>that only report national level</w:t>
      </w:r>
      <w:r w:rsidR="0034462F">
        <w:rPr>
          <w:rFonts w:eastAsiaTheme="majorEastAsia"/>
        </w:rPr>
        <w:t xml:space="preserve"> geographical </w:t>
      </w:r>
      <w:r w:rsidR="00514AD0">
        <w:rPr>
          <w:rFonts w:eastAsiaTheme="majorEastAsia"/>
        </w:rPr>
        <w:t xml:space="preserve">information and match the other ones with the </w:t>
      </w:r>
      <w:r w:rsidR="007A42ED">
        <w:rPr>
          <w:rFonts w:eastAsiaTheme="majorEastAsia"/>
        </w:rPr>
        <w:t>weather information corresponding to the longitude and latitude reported in the COVID-19 dataset</w:t>
      </w:r>
      <w:ins w:id="228" w:author="Moritz Schwarz" w:date="2020-04-12T00:21:00Z">
        <w:r w:rsidR="0023459E">
          <w:rPr>
            <w:rFonts w:eastAsiaTheme="majorEastAsia"/>
          </w:rPr>
          <w:t>.</w:t>
        </w:r>
      </w:ins>
    </w:p>
    <w:p w14:paraId="1854AC4B" w14:textId="77777777" w:rsidR="00051A9E" w:rsidRDefault="00051A9E" w:rsidP="0034462F">
      <w:pPr>
        <w:rPr>
          <w:rFonts w:eastAsiaTheme="majorEastAsia"/>
        </w:rPr>
      </w:pPr>
    </w:p>
    <w:p w14:paraId="739F3E26" w14:textId="77777777" w:rsidR="008D6348" w:rsidRDefault="008D6348">
      <w:pPr>
        <w:spacing w:after="160"/>
        <w:jc w:val="left"/>
        <w:rPr>
          <w:rFonts w:eastAsiaTheme="majorEastAsia"/>
          <w:color w:val="1F3763" w:themeColor="accent1" w:themeShade="7F"/>
          <w:sz w:val="24"/>
          <w:szCs w:val="24"/>
        </w:rPr>
      </w:pPr>
      <w:r>
        <w:br w:type="page"/>
      </w:r>
    </w:p>
    <w:p w14:paraId="5F5D8DB5" w14:textId="2F8DF290" w:rsidR="00051A9E" w:rsidRPr="00655299" w:rsidRDefault="00051A9E" w:rsidP="00051A9E">
      <w:pPr>
        <w:pStyle w:val="Heading3"/>
        <w:numPr>
          <w:ilvl w:val="0"/>
          <w:numId w:val="3"/>
        </w:numPr>
        <w:rPr>
          <w:b/>
          <w:bCs/>
        </w:rPr>
      </w:pPr>
      <w:r>
        <w:lastRenderedPageBreak/>
        <w:t>Linearized results</w:t>
      </w:r>
    </w:p>
    <w:p w14:paraId="73A6C196" w14:textId="77777777" w:rsidR="00051A9E" w:rsidRDefault="00051A9E" w:rsidP="0034462F">
      <w:pPr>
        <w:rPr>
          <w:rFonts w:eastAsiaTheme="majorEastAsia"/>
        </w:rPr>
      </w:pPr>
    </w:p>
    <w:p w14:paraId="1CBCE817" w14:textId="7DB81CC4" w:rsidR="00315015" w:rsidRDefault="00A96ACF" w:rsidP="0034462F">
      <w:pPr>
        <w:rPr>
          <w:rFonts w:eastAsiaTheme="majorEastAsia"/>
        </w:rPr>
      </w:pPr>
      <w:r w:rsidRPr="00A96ACF">
        <w:rPr>
          <w:rFonts w:eastAsiaTheme="majorEastAsia"/>
          <w:b/>
          <w:bCs/>
        </w:rPr>
        <w:t>Figure 2</w:t>
      </w:r>
      <w:r>
        <w:rPr>
          <w:rFonts w:eastAsiaTheme="majorEastAsia"/>
        </w:rPr>
        <w:t xml:space="preserve"> provides a visual representation of our main results and the possible non-linearities between COVID-19 confirmed cases and </w:t>
      </w:r>
      <w:r w:rsidR="000541AD">
        <w:rPr>
          <w:rFonts w:eastAsiaTheme="majorEastAsia"/>
        </w:rPr>
        <w:t xml:space="preserve">average temperature. The regressions below use Eq. (1) and average temperatures to directly estimate the linear effect of a change in average temperature on </w:t>
      </w:r>
      <w:r w:rsidR="00315015">
        <w:rPr>
          <w:rFonts w:eastAsiaTheme="majorEastAsia"/>
        </w:rPr>
        <w:t>COVID-19 cases.</w:t>
      </w:r>
    </w:p>
    <w:p w14:paraId="4F409934" w14:textId="21E9BFF0" w:rsidR="00DC54B6" w:rsidRDefault="00C24733" w:rsidP="00DC54B6">
      <w:pPr>
        <w:keepNext/>
        <w:spacing w:before="120" w:line="276" w:lineRule="auto"/>
        <w:jc w:val="center"/>
        <w:rPr>
          <w:b/>
          <w:bCs/>
        </w:rPr>
      </w:pPr>
      <w:r>
        <w:rPr>
          <w:b/>
          <w:bCs/>
        </w:rPr>
        <w:t xml:space="preserve">Appendix </w:t>
      </w:r>
      <w:r w:rsidR="002C5400">
        <w:rPr>
          <w:b/>
          <w:bCs/>
        </w:rPr>
        <w:t xml:space="preserve">Table </w:t>
      </w:r>
      <w:r>
        <w:rPr>
          <w:b/>
          <w:bCs/>
        </w:rPr>
        <w:t>A2</w:t>
      </w:r>
      <w:r w:rsidR="002C5400">
        <w:rPr>
          <w:b/>
          <w:bCs/>
        </w:rPr>
        <w:t>: Linearized results</w:t>
      </w:r>
    </w:p>
    <w:tbl>
      <w:tblPr>
        <w:tblW w:w="5000" w:type="pct"/>
        <w:jc w:val="center"/>
        <w:tblCellMar>
          <w:left w:w="70" w:type="dxa"/>
          <w:right w:w="70" w:type="dxa"/>
        </w:tblCellMar>
        <w:tblLook w:val="04A0" w:firstRow="1" w:lastRow="0" w:firstColumn="1" w:lastColumn="0" w:noHBand="0" w:noVBand="1"/>
      </w:tblPr>
      <w:tblGrid>
        <w:gridCol w:w="2268"/>
        <w:gridCol w:w="2268"/>
        <w:gridCol w:w="2268"/>
        <w:gridCol w:w="2268"/>
      </w:tblGrid>
      <w:tr w:rsidR="006302EE" w:rsidRPr="000F290F" w14:paraId="4FE3078C" w14:textId="77777777" w:rsidTr="006302EE">
        <w:trPr>
          <w:trHeight w:val="312"/>
          <w:jc w:val="center"/>
        </w:trPr>
        <w:tc>
          <w:tcPr>
            <w:tcW w:w="1250" w:type="pct"/>
            <w:tcBorders>
              <w:top w:val="single" w:sz="4" w:space="0" w:color="auto"/>
              <w:left w:val="nil"/>
              <w:bottom w:val="single" w:sz="4" w:space="0" w:color="auto"/>
              <w:right w:val="nil"/>
            </w:tcBorders>
            <w:shd w:val="clear" w:color="auto" w:fill="auto"/>
            <w:noWrap/>
          </w:tcPr>
          <w:p w14:paraId="7C425261" w14:textId="77777777" w:rsidR="006302EE" w:rsidRPr="005623F6" w:rsidRDefault="006302EE" w:rsidP="00227D64">
            <w:pPr>
              <w:keepNext/>
              <w:spacing w:after="0" w:line="240" w:lineRule="auto"/>
              <w:jc w:val="left"/>
              <w:rPr>
                <w:rFonts w:eastAsia="Times New Roman"/>
                <w:color w:val="000000"/>
                <w:lang w:val="fr-FR" w:eastAsia="fr-FR"/>
              </w:rPr>
            </w:pPr>
            <w:proofErr w:type="spellStart"/>
            <w:r w:rsidRPr="005623F6">
              <w:rPr>
                <w:rFonts w:eastAsia="Times New Roman"/>
                <w:color w:val="000000"/>
                <w:lang w:val="fr-FR" w:eastAsia="fr-FR"/>
              </w:rPr>
              <w:t>Column</w:t>
            </w:r>
            <w:proofErr w:type="spellEnd"/>
          </w:p>
        </w:tc>
        <w:tc>
          <w:tcPr>
            <w:tcW w:w="1250" w:type="pct"/>
            <w:tcBorders>
              <w:top w:val="single" w:sz="4" w:space="0" w:color="auto"/>
              <w:left w:val="nil"/>
              <w:bottom w:val="single" w:sz="4" w:space="0" w:color="auto"/>
              <w:right w:val="nil"/>
            </w:tcBorders>
            <w:shd w:val="clear" w:color="auto" w:fill="auto"/>
            <w:noWrap/>
          </w:tcPr>
          <w:p w14:paraId="175F420F" w14:textId="0C4F57ED" w:rsidR="006302EE" w:rsidRPr="005623F6" w:rsidRDefault="006302EE" w:rsidP="00227D64">
            <w:pPr>
              <w:keepNext/>
              <w:spacing w:after="0" w:line="240" w:lineRule="auto"/>
              <w:jc w:val="center"/>
              <w:rPr>
                <w:rFonts w:eastAsia="Times New Roman"/>
                <w:color w:val="000000"/>
                <w:lang w:val="fr-FR" w:eastAsia="fr-FR"/>
              </w:rPr>
            </w:pPr>
            <w:r>
              <w:rPr>
                <w:rFonts w:eastAsia="Times New Roman"/>
                <w:color w:val="000000"/>
                <w:lang w:val="fr-FR" w:eastAsia="fr-FR"/>
              </w:rPr>
              <w:t>All areas</w:t>
            </w:r>
          </w:p>
        </w:tc>
        <w:tc>
          <w:tcPr>
            <w:tcW w:w="1250" w:type="pct"/>
            <w:tcBorders>
              <w:top w:val="single" w:sz="4" w:space="0" w:color="auto"/>
              <w:left w:val="nil"/>
              <w:bottom w:val="single" w:sz="4" w:space="0" w:color="auto"/>
              <w:right w:val="nil"/>
            </w:tcBorders>
            <w:shd w:val="clear" w:color="auto" w:fill="auto"/>
            <w:noWrap/>
          </w:tcPr>
          <w:p w14:paraId="3C7605CD" w14:textId="044D1A69" w:rsidR="006302EE" w:rsidRPr="005623F6" w:rsidRDefault="006302EE" w:rsidP="00227D64">
            <w:pPr>
              <w:keepNext/>
              <w:spacing w:after="0" w:line="240" w:lineRule="auto"/>
              <w:jc w:val="center"/>
              <w:rPr>
                <w:rFonts w:eastAsia="Times New Roman"/>
                <w:color w:val="000000"/>
                <w:lang w:val="fr-FR" w:eastAsia="fr-FR"/>
              </w:rPr>
            </w:pPr>
            <w:r>
              <w:rPr>
                <w:rFonts w:eastAsia="Times New Roman"/>
                <w:color w:val="000000"/>
                <w:lang w:val="fr-FR" w:eastAsia="fr-FR"/>
              </w:rPr>
              <w:t>In China</w:t>
            </w:r>
          </w:p>
        </w:tc>
        <w:tc>
          <w:tcPr>
            <w:tcW w:w="1250" w:type="pct"/>
            <w:tcBorders>
              <w:top w:val="single" w:sz="4" w:space="0" w:color="auto"/>
              <w:left w:val="nil"/>
              <w:bottom w:val="single" w:sz="4" w:space="0" w:color="auto"/>
              <w:right w:val="nil"/>
            </w:tcBorders>
            <w:shd w:val="clear" w:color="auto" w:fill="auto"/>
            <w:noWrap/>
          </w:tcPr>
          <w:p w14:paraId="16C966D6" w14:textId="46DE8252" w:rsidR="006302EE" w:rsidRPr="005623F6" w:rsidRDefault="006302EE" w:rsidP="00227D64">
            <w:pPr>
              <w:keepNext/>
              <w:spacing w:after="0" w:line="240" w:lineRule="auto"/>
              <w:jc w:val="center"/>
              <w:rPr>
                <w:rFonts w:eastAsia="Times New Roman"/>
                <w:color w:val="000000"/>
                <w:lang w:val="fr-FR" w:eastAsia="fr-FR"/>
              </w:rPr>
            </w:pPr>
            <w:proofErr w:type="spellStart"/>
            <w:r>
              <w:rPr>
                <w:rFonts w:eastAsia="Times New Roman"/>
                <w:color w:val="000000"/>
                <w:lang w:val="fr-FR" w:eastAsia="fr-FR"/>
              </w:rPr>
              <w:t>Outside</w:t>
            </w:r>
            <w:proofErr w:type="spellEnd"/>
            <w:r>
              <w:rPr>
                <w:rFonts w:eastAsia="Times New Roman"/>
                <w:color w:val="000000"/>
                <w:lang w:val="fr-FR" w:eastAsia="fr-FR"/>
              </w:rPr>
              <w:t xml:space="preserve"> China</w:t>
            </w:r>
          </w:p>
        </w:tc>
      </w:tr>
      <w:tr w:rsidR="00705E3C" w:rsidRPr="00E42F16" w14:paraId="5E5BEA4F" w14:textId="77777777" w:rsidTr="00227D64">
        <w:trPr>
          <w:trHeight w:val="312"/>
          <w:jc w:val="center"/>
        </w:trPr>
        <w:tc>
          <w:tcPr>
            <w:tcW w:w="1250" w:type="pct"/>
            <w:tcBorders>
              <w:top w:val="single" w:sz="4" w:space="0" w:color="auto"/>
              <w:left w:val="nil"/>
              <w:bottom w:val="nil"/>
              <w:right w:val="nil"/>
            </w:tcBorders>
            <w:shd w:val="clear" w:color="auto" w:fill="auto"/>
            <w:noWrap/>
            <w:hideMark/>
          </w:tcPr>
          <w:p w14:paraId="53A565B1" w14:textId="77777777" w:rsidR="00705E3C" w:rsidRPr="005623F6" w:rsidRDefault="00705E3C" w:rsidP="00705E3C">
            <w:pPr>
              <w:keepNext/>
              <w:spacing w:after="0" w:line="240" w:lineRule="auto"/>
              <w:jc w:val="left"/>
              <w:rPr>
                <w:rFonts w:eastAsia="Times New Roman"/>
                <w:color w:val="000000"/>
                <w:lang w:val="fr-FR" w:eastAsia="fr-FR"/>
              </w:rPr>
            </w:pPr>
            <w:r w:rsidRPr="005623F6">
              <w:rPr>
                <w:rFonts w:eastAsia="Times New Roman"/>
                <w:color w:val="000000"/>
                <w:lang w:val="fr-FR" w:eastAsia="fr-FR"/>
              </w:rPr>
              <w:t xml:space="preserve">Av. </w:t>
            </w:r>
            <w:proofErr w:type="spellStart"/>
            <w:r>
              <w:rPr>
                <w:rFonts w:eastAsia="Times New Roman"/>
                <w:color w:val="000000"/>
                <w:lang w:val="fr-FR" w:eastAsia="fr-FR"/>
              </w:rPr>
              <w:t>T</w:t>
            </w:r>
            <w:r w:rsidRPr="005623F6">
              <w:rPr>
                <w:rFonts w:eastAsia="Times New Roman"/>
                <w:color w:val="000000"/>
                <w:lang w:val="fr-FR" w:eastAsia="fr-FR"/>
              </w:rPr>
              <w:t>emperature</w:t>
            </w:r>
            <w:proofErr w:type="spellEnd"/>
            <w:r w:rsidRPr="005623F6">
              <w:rPr>
                <w:rFonts w:eastAsia="Times New Roman"/>
                <w:color w:val="000000"/>
                <w:lang w:val="fr-FR" w:eastAsia="fr-FR"/>
              </w:rPr>
              <w:t xml:space="preserve"> (°C)</w:t>
            </w:r>
          </w:p>
        </w:tc>
        <w:tc>
          <w:tcPr>
            <w:tcW w:w="1250" w:type="pct"/>
            <w:tcBorders>
              <w:top w:val="single" w:sz="4" w:space="0" w:color="auto"/>
              <w:left w:val="nil"/>
              <w:bottom w:val="nil"/>
              <w:right w:val="nil"/>
            </w:tcBorders>
            <w:shd w:val="clear" w:color="auto" w:fill="auto"/>
            <w:noWrap/>
            <w:vAlign w:val="bottom"/>
            <w:hideMark/>
          </w:tcPr>
          <w:p w14:paraId="0B3B1D5B" w14:textId="5FDDC722"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-0.0099***</w:t>
            </w:r>
          </w:p>
        </w:tc>
        <w:tc>
          <w:tcPr>
            <w:tcW w:w="1250" w:type="pct"/>
            <w:tcBorders>
              <w:top w:val="single" w:sz="4" w:space="0" w:color="auto"/>
              <w:left w:val="nil"/>
              <w:bottom w:val="nil"/>
              <w:right w:val="nil"/>
            </w:tcBorders>
            <w:shd w:val="clear" w:color="auto" w:fill="auto"/>
            <w:noWrap/>
            <w:vAlign w:val="bottom"/>
            <w:hideMark/>
          </w:tcPr>
          <w:p w14:paraId="75E1EEAB" w14:textId="0D640E2C"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-0.0094**</w:t>
            </w:r>
          </w:p>
        </w:tc>
        <w:tc>
          <w:tcPr>
            <w:tcW w:w="1250" w:type="pct"/>
            <w:tcBorders>
              <w:top w:val="single" w:sz="4" w:space="0" w:color="auto"/>
              <w:left w:val="nil"/>
              <w:bottom w:val="nil"/>
              <w:right w:val="nil"/>
            </w:tcBorders>
            <w:shd w:val="clear" w:color="auto" w:fill="auto"/>
            <w:noWrap/>
            <w:vAlign w:val="bottom"/>
            <w:hideMark/>
          </w:tcPr>
          <w:p w14:paraId="778E0251" w14:textId="52806E59"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-0.0077***</w:t>
            </w:r>
          </w:p>
        </w:tc>
      </w:tr>
      <w:tr w:rsidR="00705E3C" w:rsidRPr="000F290F" w14:paraId="6348EAC2" w14:textId="77777777" w:rsidTr="00227D64">
        <w:trPr>
          <w:trHeight w:val="312"/>
          <w:jc w:val="center"/>
        </w:trPr>
        <w:tc>
          <w:tcPr>
            <w:tcW w:w="1250" w:type="pct"/>
            <w:tcBorders>
              <w:top w:val="nil"/>
              <w:left w:val="nil"/>
              <w:bottom w:val="nil"/>
              <w:right w:val="nil"/>
            </w:tcBorders>
            <w:shd w:val="clear" w:color="auto" w:fill="auto"/>
            <w:noWrap/>
            <w:hideMark/>
          </w:tcPr>
          <w:p w14:paraId="0738BCF5" w14:textId="77777777" w:rsidR="00705E3C" w:rsidRPr="005623F6" w:rsidRDefault="00705E3C" w:rsidP="00705E3C">
            <w:pPr>
              <w:keepNext/>
              <w:spacing w:after="0" w:line="240" w:lineRule="auto"/>
              <w:jc w:val="left"/>
              <w:rPr>
                <w:rFonts w:eastAsia="Times New Roman"/>
                <w:lang w:val="fr-FR" w:eastAsia="fr-FR"/>
              </w:rPr>
            </w:pPr>
          </w:p>
        </w:tc>
        <w:tc>
          <w:tcPr>
            <w:tcW w:w="1250" w:type="pct"/>
            <w:tcBorders>
              <w:top w:val="nil"/>
              <w:left w:val="nil"/>
              <w:bottom w:val="nil"/>
              <w:right w:val="nil"/>
            </w:tcBorders>
            <w:shd w:val="clear" w:color="auto" w:fill="auto"/>
            <w:noWrap/>
            <w:vAlign w:val="bottom"/>
            <w:hideMark/>
          </w:tcPr>
          <w:p w14:paraId="26B5B7D5" w14:textId="23CCF27B"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(0.001</w:t>
            </w:r>
            <w:r w:rsidR="00852EDB">
              <w:rPr>
                <w:color w:val="000000"/>
              </w:rPr>
              <w:t>5</w:t>
            </w:r>
            <w:r w:rsidRPr="00705E3C">
              <w:rPr>
                <w:color w:val="000000"/>
              </w:rPr>
              <w:t>)</w:t>
            </w:r>
          </w:p>
        </w:tc>
        <w:tc>
          <w:tcPr>
            <w:tcW w:w="1250" w:type="pct"/>
            <w:tcBorders>
              <w:top w:val="nil"/>
              <w:left w:val="nil"/>
              <w:bottom w:val="nil"/>
              <w:right w:val="nil"/>
            </w:tcBorders>
            <w:shd w:val="clear" w:color="auto" w:fill="auto"/>
            <w:noWrap/>
            <w:vAlign w:val="bottom"/>
            <w:hideMark/>
          </w:tcPr>
          <w:p w14:paraId="245A1C08" w14:textId="087F0EB6"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(0.0047)</w:t>
            </w:r>
          </w:p>
        </w:tc>
        <w:tc>
          <w:tcPr>
            <w:tcW w:w="1250" w:type="pct"/>
            <w:tcBorders>
              <w:top w:val="nil"/>
              <w:left w:val="nil"/>
              <w:bottom w:val="nil"/>
              <w:right w:val="nil"/>
            </w:tcBorders>
            <w:shd w:val="clear" w:color="auto" w:fill="auto"/>
            <w:noWrap/>
            <w:vAlign w:val="bottom"/>
            <w:hideMark/>
          </w:tcPr>
          <w:p w14:paraId="2FF2147B" w14:textId="102B0D81"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(0.001</w:t>
            </w:r>
            <w:r w:rsidR="00852EDB">
              <w:rPr>
                <w:color w:val="000000"/>
              </w:rPr>
              <w:t>8</w:t>
            </w:r>
            <w:r w:rsidRPr="00705E3C">
              <w:rPr>
                <w:color w:val="000000"/>
              </w:rPr>
              <w:t>)</w:t>
            </w:r>
          </w:p>
        </w:tc>
      </w:tr>
      <w:tr w:rsidR="00705E3C" w:rsidRPr="000F290F" w14:paraId="02B5AE1F" w14:textId="77777777" w:rsidTr="00227D64">
        <w:trPr>
          <w:trHeight w:val="312"/>
          <w:jc w:val="center"/>
        </w:trPr>
        <w:tc>
          <w:tcPr>
            <w:tcW w:w="1250" w:type="pct"/>
            <w:tcBorders>
              <w:top w:val="nil"/>
              <w:left w:val="nil"/>
              <w:bottom w:val="single" w:sz="4" w:space="0" w:color="auto"/>
              <w:right w:val="nil"/>
            </w:tcBorders>
            <w:shd w:val="clear" w:color="auto" w:fill="auto"/>
            <w:noWrap/>
            <w:hideMark/>
          </w:tcPr>
          <w:p w14:paraId="4DF590D4" w14:textId="77777777" w:rsidR="00705E3C" w:rsidRPr="005623F6" w:rsidRDefault="00705E3C" w:rsidP="00705E3C">
            <w:pPr>
              <w:keepNext/>
              <w:spacing w:after="0" w:line="240" w:lineRule="auto"/>
              <w:jc w:val="left"/>
              <w:rPr>
                <w:rFonts w:eastAsia="Times New Roman"/>
                <w:color w:val="000000"/>
                <w:lang w:val="fr-FR" w:eastAsia="fr-FR"/>
              </w:rPr>
            </w:pPr>
            <w:r w:rsidRPr="005623F6">
              <w:rPr>
                <w:rFonts w:eastAsia="Times New Roman"/>
                <w:color w:val="000000"/>
                <w:lang w:val="fr-FR" w:eastAsia="fr-FR"/>
              </w:rPr>
              <w:t>Observations</w:t>
            </w:r>
          </w:p>
        </w:tc>
        <w:tc>
          <w:tcPr>
            <w:tcW w:w="1250" w:type="pct"/>
            <w:tcBorders>
              <w:top w:val="nil"/>
              <w:left w:val="nil"/>
              <w:bottom w:val="single" w:sz="4" w:space="0" w:color="auto"/>
              <w:right w:val="nil"/>
            </w:tcBorders>
            <w:shd w:val="clear" w:color="auto" w:fill="auto"/>
            <w:noWrap/>
            <w:vAlign w:val="bottom"/>
            <w:hideMark/>
          </w:tcPr>
          <w:p w14:paraId="60C1F91E" w14:textId="77A8C9E9" w:rsidR="00705E3C" w:rsidRPr="00705E3C" w:rsidRDefault="00705E3C" w:rsidP="00705E3C">
            <w:pPr>
              <w:keepNext/>
              <w:spacing w:after="0" w:line="240" w:lineRule="auto"/>
              <w:jc w:val="center"/>
              <w:rPr>
                <w:rFonts w:eastAsia="Times New Roman"/>
                <w:color w:val="000000"/>
                <w:lang w:val="fr-FR" w:eastAsia="fr-FR"/>
              </w:rPr>
            </w:pPr>
            <w:commentRangeStart w:id="229"/>
            <w:r w:rsidRPr="00705E3C">
              <w:rPr>
                <w:color w:val="000000"/>
              </w:rPr>
              <w:t>59,268</w:t>
            </w:r>
            <w:commentRangeEnd w:id="229"/>
            <w:r w:rsidR="0023459E">
              <w:rPr>
                <w:rStyle w:val="CommentReference"/>
              </w:rPr>
              <w:commentReference w:id="229"/>
            </w:r>
          </w:p>
        </w:tc>
        <w:tc>
          <w:tcPr>
            <w:tcW w:w="1250" w:type="pct"/>
            <w:tcBorders>
              <w:top w:val="nil"/>
              <w:left w:val="nil"/>
              <w:bottom w:val="single" w:sz="4" w:space="0" w:color="auto"/>
              <w:right w:val="nil"/>
            </w:tcBorders>
            <w:shd w:val="clear" w:color="auto" w:fill="auto"/>
            <w:noWrap/>
            <w:vAlign w:val="bottom"/>
            <w:hideMark/>
          </w:tcPr>
          <w:p w14:paraId="0C7EE784" w14:textId="1C8A489F"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24,849</w:t>
            </w:r>
          </w:p>
        </w:tc>
        <w:tc>
          <w:tcPr>
            <w:tcW w:w="1250" w:type="pct"/>
            <w:tcBorders>
              <w:top w:val="nil"/>
              <w:left w:val="nil"/>
              <w:bottom w:val="single" w:sz="4" w:space="0" w:color="auto"/>
              <w:right w:val="nil"/>
            </w:tcBorders>
            <w:shd w:val="clear" w:color="auto" w:fill="auto"/>
            <w:noWrap/>
            <w:vAlign w:val="bottom"/>
            <w:hideMark/>
          </w:tcPr>
          <w:p w14:paraId="7B8470D7" w14:textId="1AD7AC11" w:rsidR="00705E3C" w:rsidRPr="00705E3C" w:rsidRDefault="00705E3C" w:rsidP="00705E3C">
            <w:pPr>
              <w:keepNext/>
              <w:spacing w:after="0" w:line="240" w:lineRule="auto"/>
              <w:jc w:val="center"/>
              <w:rPr>
                <w:rFonts w:eastAsia="Times New Roman"/>
                <w:color w:val="000000"/>
                <w:lang w:val="fr-FR" w:eastAsia="fr-FR"/>
              </w:rPr>
            </w:pPr>
            <w:r w:rsidRPr="00705E3C">
              <w:rPr>
                <w:color w:val="000000"/>
              </w:rPr>
              <w:t>34,419</w:t>
            </w:r>
          </w:p>
        </w:tc>
      </w:tr>
    </w:tbl>
    <w:p w14:paraId="0C780E20" w14:textId="272C7C00" w:rsidR="00DC54B6" w:rsidRPr="005623F6" w:rsidRDefault="00DC54B6" w:rsidP="00DC54B6">
      <w:pPr>
        <w:spacing w:before="120" w:line="276" w:lineRule="auto"/>
        <w:rPr>
          <w:sz w:val="18"/>
          <w:szCs w:val="18"/>
        </w:rPr>
      </w:pPr>
      <w:r w:rsidRPr="005623F6">
        <w:rPr>
          <w:sz w:val="18"/>
          <w:szCs w:val="18"/>
        </w:rPr>
        <w:t xml:space="preserve">Notes: </w:t>
      </w:r>
      <w:bookmarkStart w:id="230" w:name="_Hlk36629394"/>
      <w:r w:rsidR="00151658">
        <w:rPr>
          <w:sz w:val="18"/>
          <w:szCs w:val="18"/>
        </w:rPr>
        <w:t>The depe</w:t>
      </w:r>
      <w:r w:rsidR="00151658" w:rsidRPr="00151658">
        <w:rPr>
          <w:sz w:val="18"/>
          <w:szCs w:val="18"/>
        </w:rPr>
        <w:t xml:space="preserve">ndent variable is </w:t>
      </w:r>
      <m:oMath>
        <m:r>
          <m:rPr>
            <m:sty m:val="p"/>
          </m:rPr>
          <w:rPr>
            <w:rFonts w:ascii="Cambria Math" w:eastAsiaTheme="minorEastAsia" w:hAnsi="Cambria Math"/>
            <w:sz w:val="18"/>
            <w:szCs w:val="18"/>
          </w:rPr>
          <m:t>ln⁡</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m:t>
            </m:r>
          </m:sub>
        </m:sSub>
        <m:r>
          <w:rPr>
            <w:rFonts w:ascii="Cambria Math" w:hAnsi="Cambria Math"/>
            <w:sz w:val="18"/>
            <w:szCs w:val="18"/>
          </w:rPr>
          <m:t>)-</m:t>
        </m:r>
        <m:r>
          <m:rPr>
            <m:sty m:val="p"/>
          </m:rPr>
          <w:rPr>
            <w:rFonts w:ascii="Cambria Math" w:hAnsi="Cambria Math"/>
            <w:sz w:val="18"/>
            <w:szCs w:val="18"/>
          </w:rPr>
          <m:t>ln⁡</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i,t-1</m:t>
            </m:r>
          </m:sub>
        </m:sSub>
        <m:r>
          <w:rPr>
            <w:rFonts w:ascii="Cambria Math" w:hAnsi="Cambria Math"/>
            <w:sz w:val="18"/>
            <w:szCs w:val="18"/>
          </w:rPr>
          <m:t>)</m:t>
        </m:r>
      </m:oMath>
      <w:r w:rsidR="00151658" w:rsidRPr="00151658">
        <w:rPr>
          <w:sz w:val="18"/>
          <w:szCs w:val="18"/>
        </w:rPr>
        <w:t xml:space="preserve">. </w:t>
      </w:r>
      <w:r w:rsidRPr="00151658">
        <w:rPr>
          <w:rFonts w:eastAsiaTheme="minorEastAsia"/>
          <w:sz w:val="18"/>
          <w:szCs w:val="18"/>
        </w:rPr>
        <w:t>Standard errors are in brackets and clustered at country level</w:t>
      </w:r>
      <w:r w:rsidR="008A1CD8" w:rsidRPr="00151658">
        <w:rPr>
          <w:rFonts w:eastAsiaTheme="minorEastAsia"/>
          <w:sz w:val="18"/>
          <w:szCs w:val="18"/>
        </w:rPr>
        <w:t xml:space="preserve"> (</w:t>
      </w:r>
      <w:r w:rsidR="00E57159" w:rsidRPr="00151658">
        <w:rPr>
          <w:rFonts w:eastAsiaTheme="minorEastAsia"/>
          <w:sz w:val="18"/>
          <w:szCs w:val="18"/>
        </w:rPr>
        <w:t>and area level for China)</w:t>
      </w:r>
      <w:r w:rsidRPr="00151658">
        <w:rPr>
          <w:rFonts w:eastAsiaTheme="minorEastAsia"/>
          <w:sz w:val="18"/>
          <w:szCs w:val="18"/>
        </w:rPr>
        <w:t xml:space="preserve">. *, **, and *** are for statistical significance at 10%, 5% and 1% respectively. </w:t>
      </w:r>
      <w:bookmarkEnd w:id="230"/>
      <w:r w:rsidRPr="00151658">
        <w:rPr>
          <w:rFonts w:eastAsiaTheme="minorEastAsia"/>
          <w:sz w:val="18"/>
          <w:szCs w:val="18"/>
        </w:rPr>
        <w:t xml:space="preserve">The results displayed for the </w:t>
      </w:r>
      <w:r w:rsidR="00E57159" w:rsidRPr="00151658">
        <w:rPr>
          <w:rFonts w:eastAsiaTheme="minorEastAsia"/>
          <w:sz w:val="18"/>
          <w:szCs w:val="18"/>
        </w:rPr>
        <w:t>average temperatures</w:t>
      </w:r>
      <w:r w:rsidRPr="00151658">
        <w:rPr>
          <w:rFonts w:eastAsiaTheme="minorEastAsia"/>
          <w:sz w:val="18"/>
          <w:szCs w:val="18"/>
        </w:rPr>
        <w:t xml:space="preserve"> are for cumulated effects over </w:t>
      </w:r>
      <w:r w:rsidR="003A4290" w:rsidRPr="00151658">
        <w:rPr>
          <w:rFonts w:eastAsiaTheme="minorEastAsia"/>
          <w:sz w:val="18"/>
          <w:szCs w:val="18"/>
        </w:rPr>
        <w:t>22</w:t>
      </w:r>
      <w:r w:rsidRPr="005623F6">
        <w:rPr>
          <w:rFonts w:eastAsiaTheme="minorEastAsia"/>
          <w:sz w:val="18"/>
          <w:szCs w:val="18"/>
        </w:rPr>
        <w:t xml:space="preserve"> days. The model includes country-by-day fixed effects (e.g. UK, </w:t>
      </w:r>
      <w:del w:id="231" w:author="Moritz Schwarz" w:date="2020-04-12T02:30:00Z">
        <w:r w:rsidR="00CA5556" w:rsidDel="008353B2">
          <w:rPr>
            <w:rFonts w:eastAsiaTheme="minorEastAsia"/>
            <w:sz w:val="18"/>
            <w:szCs w:val="18"/>
          </w:rPr>
          <w:delText>6</w:delText>
        </w:r>
        <w:r w:rsidR="00CA5556" w:rsidRPr="00CA5556" w:rsidDel="008353B2">
          <w:rPr>
            <w:rFonts w:eastAsiaTheme="minorEastAsia"/>
            <w:sz w:val="18"/>
            <w:szCs w:val="18"/>
            <w:vertAlign w:val="superscript"/>
          </w:rPr>
          <w:delText>th</w:delText>
        </w:r>
        <w:r w:rsidR="00CA5556" w:rsidDel="008353B2">
          <w:rPr>
            <w:rFonts w:eastAsiaTheme="minorEastAsia"/>
            <w:sz w:val="18"/>
            <w:szCs w:val="18"/>
          </w:rPr>
          <w:delText xml:space="preserve"> </w:delText>
        </w:r>
      </w:del>
      <w:r w:rsidR="00CA5556">
        <w:rPr>
          <w:rFonts w:eastAsiaTheme="minorEastAsia"/>
          <w:sz w:val="18"/>
          <w:szCs w:val="18"/>
        </w:rPr>
        <w:t>April</w:t>
      </w:r>
      <w:ins w:id="232" w:author="Moritz Schwarz" w:date="2020-04-12T02:30:00Z">
        <w:r w:rsidR="008353B2">
          <w:rPr>
            <w:rFonts w:eastAsiaTheme="minorEastAsia"/>
            <w:sz w:val="18"/>
            <w:szCs w:val="18"/>
          </w:rPr>
          <w:t xml:space="preserve"> </w:t>
        </w:r>
        <w:r w:rsidR="008353B2">
          <w:rPr>
            <w:rFonts w:eastAsiaTheme="minorEastAsia"/>
            <w:sz w:val="18"/>
            <w:szCs w:val="18"/>
          </w:rPr>
          <w:t>6</w:t>
        </w:r>
        <w:r w:rsidR="008353B2" w:rsidRPr="00CA5556">
          <w:rPr>
            <w:rFonts w:eastAsiaTheme="minorEastAsia"/>
            <w:sz w:val="18"/>
            <w:szCs w:val="18"/>
            <w:vertAlign w:val="superscript"/>
          </w:rPr>
          <w:t>th</w:t>
        </w:r>
      </w:ins>
      <w:r w:rsidR="00CC12BF">
        <w:rPr>
          <w:rFonts w:eastAsiaTheme="minorEastAsia"/>
          <w:sz w:val="18"/>
          <w:szCs w:val="18"/>
        </w:rPr>
        <w:t>,</w:t>
      </w:r>
      <w:r w:rsidRPr="005623F6">
        <w:rPr>
          <w:rFonts w:eastAsiaTheme="minorEastAsia"/>
          <w:sz w:val="18"/>
          <w:szCs w:val="18"/>
        </w:rPr>
        <w:t xml:space="preserve"> 2020) and area-</w:t>
      </w:r>
      <w:r w:rsidR="003A4290">
        <w:rPr>
          <w:rFonts w:eastAsiaTheme="minorEastAsia"/>
          <w:sz w:val="18"/>
          <w:szCs w:val="18"/>
        </w:rPr>
        <w:t>by-week</w:t>
      </w:r>
      <w:r w:rsidRPr="005623F6">
        <w:rPr>
          <w:rFonts w:eastAsiaTheme="minorEastAsia"/>
          <w:sz w:val="18"/>
          <w:szCs w:val="18"/>
        </w:rPr>
        <w:t xml:space="preserve"> fixed effects (</w:t>
      </w:r>
      <w:r w:rsidR="003A4290">
        <w:rPr>
          <w:rFonts w:eastAsiaTheme="minorEastAsia"/>
          <w:sz w:val="18"/>
          <w:szCs w:val="18"/>
        </w:rPr>
        <w:t xml:space="preserve">London, </w:t>
      </w:r>
      <w:del w:id="233" w:author="Moritz Schwarz" w:date="2020-04-12T02:30:00Z">
        <w:r w:rsidR="00EC6016" w:rsidDel="008353B2">
          <w:rPr>
            <w:rFonts w:eastAsiaTheme="minorEastAsia"/>
            <w:sz w:val="18"/>
            <w:szCs w:val="18"/>
          </w:rPr>
          <w:delText>5</w:delText>
        </w:r>
        <w:r w:rsidR="00EC6016" w:rsidRPr="00EC6016" w:rsidDel="008353B2">
          <w:rPr>
            <w:rFonts w:eastAsiaTheme="minorEastAsia"/>
            <w:sz w:val="18"/>
            <w:szCs w:val="18"/>
            <w:vertAlign w:val="superscript"/>
          </w:rPr>
          <w:delText>th</w:delText>
        </w:r>
        <w:r w:rsidR="00EC6016" w:rsidDel="008353B2">
          <w:rPr>
            <w:rFonts w:eastAsiaTheme="minorEastAsia"/>
            <w:sz w:val="18"/>
            <w:szCs w:val="18"/>
          </w:rPr>
          <w:delText>–11</w:delText>
        </w:r>
        <w:r w:rsidR="00EC6016" w:rsidRPr="00EC6016" w:rsidDel="008353B2">
          <w:rPr>
            <w:rFonts w:eastAsiaTheme="minorEastAsia"/>
            <w:sz w:val="18"/>
            <w:szCs w:val="18"/>
            <w:vertAlign w:val="superscript"/>
          </w:rPr>
          <w:delText>th</w:delText>
        </w:r>
        <w:r w:rsidR="00EC6016" w:rsidDel="008353B2">
          <w:rPr>
            <w:rFonts w:eastAsiaTheme="minorEastAsia"/>
            <w:sz w:val="18"/>
            <w:szCs w:val="18"/>
          </w:rPr>
          <w:delText xml:space="preserve"> </w:delText>
        </w:r>
      </w:del>
      <w:r w:rsidR="00EC6016">
        <w:rPr>
          <w:rFonts w:eastAsiaTheme="minorEastAsia"/>
          <w:sz w:val="18"/>
          <w:szCs w:val="18"/>
        </w:rPr>
        <w:t>April</w:t>
      </w:r>
      <w:ins w:id="234" w:author="Moritz Schwarz" w:date="2020-04-12T02:30:00Z">
        <w:r w:rsidR="008353B2">
          <w:rPr>
            <w:rFonts w:eastAsiaTheme="minorEastAsia"/>
            <w:sz w:val="18"/>
            <w:szCs w:val="18"/>
          </w:rPr>
          <w:t xml:space="preserve"> </w:t>
        </w:r>
        <w:r w:rsidR="008353B2">
          <w:rPr>
            <w:rFonts w:eastAsiaTheme="minorEastAsia"/>
            <w:sz w:val="18"/>
            <w:szCs w:val="18"/>
          </w:rPr>
          <w:t>5</w:t>
        </w:r>
        <w:r w:rsidR="008353B2" w:rsidRPr="00EC6016">
          <w:rPr>
            <w:rFonts w:eastAsiaTheme="minorEastAsia"/>
            <w:sz w:val="18"/>
            <w:szCs w:val="18"/>
            <w:vertAlign w:val="superscript"/>
          </w:rPr>
          <w:t>th</w:t>
        </w:r>
        <w:r w:rsidR="008353B2">
          <w:rPr>
            <w:rFonts w:eastAsiaTheme="minorEastAsia"/>
            <w:sz w:val="18"/>
            <w:szCs w:val="18"/>
          </w:rPr>
          <w:t>–11</w:t>
        </w:r>
        <w:r w:rsidR="008353B2" w:rsidRPr="00EC6016">
          <w:rPr>
            <w:rFonts w:eastAsiaTheme="minorEastAsia"/>
            <w:sz w:val="18"/>
            <w:szCs w:val="18"/>
            <w:vertAlign w:val="superscript"/>
          </w:rPr>
          <w:t>th</w:t>
        </w:r>
      </w:ins>
      <w:r w:rsidR="00EC6016">
        <w:rPr>
          <w:rFonts w:eastAsiaTheme="minorEastAsia"/>
          <w:sz w:val="18"/>
          <w:szCs w:val="18"/>
        </w:rPr>
        <w:t>, 2020</w:t>
      </w:r>
      <w:r w:rsidRPr="005623F6">
        <w:rPr>
          <w:rFonts w:eastAsiaTheme="minorEastAsia"/>
          <w:sz w:val="18"/>
          <w:szCs w:val="18"/>
        </w:rPr>
        <w:t xml:space="preserve">). </w:t>
      </w:r>
    </w:p>
    <w:p w14:paraId="2338A5E2" w14:textId="77777777" w:rsidR="00DC54B6" w:rsidRDefault="00DC54B6" w:rsidP="0034462F">
      <w:pPr>
        <w:rPr>
          <w:rFonts w:eastAsiaTheme="majorEastAsia"/>
        </w:rPr>
      </w:pPr>
    </w:p>
    <w:p w14:paraId="5E5DDE80" w14:textId="3CB56036" w:rsidR="00D66589" w:rsidRDefault="00510581" w:rsidP="0034462F">
      <w:pPr>
        <w:rPr>
          <w:rFonts w:eastAsiaTheme="majorEastAsia"/>
        </w:rPr>
      </w:pPr>
      <w:r>
        <w:rPr>
          <w:rFonts w:eastAsiaTheme="majorEastAsia"/>
        </w:rPr>
        <w:t xml:space="preserve">We </w:t>
      </w:r>
      <w:r w:rsidRPr="004C26EE">
        <w:rPr>
          <w:rFonts w:eastAsiaTheme="majorEastAsia"/>
        </w:rPr>
        <w:t>calculate absolute change</w:t>
      </w:r>
      <w:del w:id="235" w:author="Moritz Schwarz" w:date="2020-04-12T02:15:00Z">
        <w:r w:rsidRPr="004C26EE" w:rsidDel="006823EE">
          <w:rPr>
            <w:rFonts w:eastAsiaTheme="majorEastAsia"/>
          </w:rPr>
          <w:delText>d</w:delText>
        </w:r>
      </w:del>
      <w:ins w:id="236" w:author="Moritz Schwarz" w:date="2020-04-12T02:15:00Z">
        <w:r w:rsidR="006823EE">
          <w:rPr>
            <w:rFonts w:eastAsiaTheme="majorEastAsia"/>
          </w:rPr>
          <w:t>s</w:t>
        </w:r>
      </w:ins>
      <w:r w:rsidRPr="004C26EE">
        <w:rPr>
          <w:rFonts w:eastAsiaTheme="majorEastAsia"/>
        </w:rPr>
        <w:t xml:space="preserve"> in the growth of total cases as follows. </w:t>
      </w:r>
      <w:r w:rsidR="00123937" w:rsidRPr="004C26EE">
        <w:rPr>
          <w:rFonts w:eastAsiaTheme="majorEastAsia"/>
        </w:rPr>
        <w:t>On average in all areas, t</w:t>
      </w:r>
      <w:r w:rsidR="00A05A34" w:rsidRPr="004C26EE">
        <w:rPr>
          <w:rFonts w:eastAsiaTheme="majorEastAsia"/>
        </w:rPr>
        <w:t xml:space="preserve">he dependent variable,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i,t-1</m:t>
            </m:r>
          </m:sub>
        </m:sSub>
        <m:r>
          <w:rPr>
            <w:rFonts w:ascii="Cambria Math" w:hAnsi="Cambria Math"/>
          </w:rPr>
          <m:t>)</m:t>
        </m:r>
      </m:oMath>
      <w:r w:rsidR="00A05A34" w:rsidRPr="004C26EE">
        <w:t xml:space="preserve">, </w:t>
      </w:r>
      <w:r w:rsidR="00D4550E" w:rsidRPr="004C26EE">
        <w:t xml:space="preserve">increases by </w:t>
      </w:r>
      <w:r w:rsidR="00D4550E" w:rsidRPr="004C26EE">
        <w:rPr>
          <w:color w:val="000000"/>
        </w:rPr>
        <w:t>0.009</w:t>
      </w:r>
      <w:r w:rsidR="00852EDB">
        <w:rPr>
          <w:color w:val="000000"/>
        </w:rPr>
        <w:t>9</w:t>
      </w:r>
      <w:r w:rsidR="00D4550E" w:rsidRPr="004C26EE">
        <w:rPr>
          <w:color w:val="000000"/>
        </w:rPr>
        <w:t xml:space="preserve"> </w:t>
      </w:r>
      <w:del w:id="237" w:author="Moritz Schwarz" w:date="2020-04-12T02:15:00Z">
        <w:r w:rsidR="00D4550E" w:rsidRPr="004C26EE" w:rsidDel="006823EE">
          <w:rPr>
            <w:color w:val="000000"/>
          </w:rPr>
          <w:delText xml:space="preserve">points </w:delText>
        </w:r>
      </w:del>
      <w:r w:rsidR="00D4550E" w:rsidRPr="004C26EE">
        <w:rPr>
          <w:color w:val="000000"/>
        </w:rPr>
        <w:t xml:space="preserve">with a </w:t>
      </w:r>
      <w:r w:rsidR="00123937" w:rsidRPr="004C26EE">
        <w:rPr>
          <w:color w:val="000000"/>
        </w:rPr>
        <w:t xml:space="preserve">1°C decrease in temperature. This is: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i,t</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i,t-1</m:t>
                    </m:r>
                  </m:sub>
                </m:sSub>
              </m:e>
            </m:d>
          </m:e>
        </m:func>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i,t-1</m:t>
                    </m:r>
                  </m:sub>
                </m:sSub>
                <m:ctrlPr>
                  <w:rPr>
                    <w:rFonts w:ascii="Cambria Math" w:hAnsi="Cambria Math"/>
                    <w:i/>
                  </w:rPr>
                </m:ctrlPr>
              </m:e>
            </m:d>
            <m:r>
              <w:rPr>
                <w:rFonts w:ascii="Cambria Math" w:hAnsi="Cambria Math"/>
              </w:rPr>
              <m:t>=</m:t>
            </m:r>
          </m:e>
        </m:func>
        <m:r>
          <m:rPr>
            <m:sty m:val="p"/>
          </m:rPr>
          <w:rPr>
            <w:rFonts w:ascii="Cambria Math" w:hAnsi="Cambria Math"/>
            <w:color w:val="000000"/>
          </w:rPr>
          <m:t>0.0099</m:t>
        </m:r>
      </m:oMath>
      <w:r w:rsidR="00123937" w:rsidRPr="004C26EE">
        <w:rPr>
          <w:rFonts w:eastAsiaTheme="minorEastAsia"/>
          <w:color w:val="000000"/>
        </w:rPr>
        <w:t xml:space="preserve">. Therefore,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i,t</m:t>
                </m:r>
              </m:sub>
            </m:sSub>
          </m:num>
          <m:den>
            <m:sSub>
              <m:sSubPr>
                <m:ctrlPr>
                  <w:rPr>
                    <w:rFonts w:ascii="Cambria Math" w:hAnsi="Cambria Math"/>
                    <w:i/>
                  </w:rPr>
                </m:ctrlPr>
              </m:sSubPr>
              <m:e>
                <m:r>
                  <w:rPr>
                    <w:rFonts w:ascii="Cambria Math" w:hAnsi="Cambria Math"/>
                  </w:rPr>
                  <m:t>C</m:t>
                </m:r>
              </m:e>
              <m:sub>
                <m:r>
                  <w:rPr>
                    <w:rFonts w:ascii="Cambria Math" w:hAnsi="Cambria Math"/>
                  </w:rPr>
                  <m:t>i,t-1</m:t>
                </m:r>
              </m:sub>
            </m:sSub>
          </m:den>
        </m:f>
        <m:r>
          <w:rPr>
            <w:rFonts w:ascii="Cambria Math" w:hAnsi="Cambria Math"/>
          </w:rPr>
          <m:t>-1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0.0099</m:t>
                </m:r>
              </m:e>
            </m:d>
            <m:r>
              <w:rPr>
                <w:rFonts w:ascii="Cambria Math" w:hAnsi="Cambria Math"/>
              </w:rPr>
              <m:t>-1≈1.0%</m:t>
            </m:r>
          </m:e>
        </m:func>
        <m:r>
          <w:rPr>
            <w:rFonts w:ascii="Cambria Math" w:hAnsi="Cambria Math"/>
          </w:rPr>
          <m:t>.</m:t>
        </m:r>
      </m:oMath>
      <w:r w:rsidR="003A2CE9">
        <w:rPr>
          <w:rFonts w:eastAsiaTheme="minorEastAsia"/>
        </w:rPr>
        <w:t xml:space="preserve"> We apply the same formula to calculate the confidence intervals and the separate effects for China and outside China</w:t>
      </w:r>
      <w:ins w:id="238" w:author="Moritz Schwarz" w:date="2020-04-12T02:16:00Z">
        <w:r w:rsidR="006823EE">
          <w:rPr>
            <w:rFonts w:eastAsiaTheme="minorEastAsia"/>
          </w:rPr>
          <w:t>.</w:t>
        </w:r>
      </w:ins>
      <w:del w:id="239" w:author="Moritz Schwarz" w:date="2020-04-12T02:16:00Z">
        <w:r w:rsidR="003A2CE9" w:rsidDel="006823EE">
          <w:rPr>
            <w:rFonts w:eastAsiaTheme="minorEastAsia"/>
          </w:rPr>
          <w:delText>,</w:delText>
        </w:r>
      </w:del>
    </w:p>
    <w:p w14:paraId="185C5DCD" w14:textId="77777777" w:rsidR="00051A9E" w:rsidRPr="0034462F" w:rsidRDefault="00051A9E" w:rsidP="0034462F">
      <w:pPr>
        <w:rPr>
          <w:rFonts w:eastAsiaTheme="majorEastAsia"/>
        </w:rPr>
      </w:pPr>
    </w:p>
    <w:p w14:paraId="167F5FE1" w14:textId="77777777" w:rsidR="008D6348" w:rsidRDefault="008D6348">
      <w:pPr>
        <w:spacing w:after="160"/>
        <w:jc w:val="left"/>
        <w:rPr>
          <w:rFonts w:eastAsiaTheme="majorEastAsia"/>
          <w:color w:val="1F3763" w:themeColor="accent1" w:themeShade="7F"/>
          <w:sz w:val="24"/>
          <w:szCs w:val="24"/>
        </w:rPr>
      </w:pPr>
      <w:r>
        <w:br w:type="page"/>
      </w:r>
    </w:p>
    <w:p w14:paraId="39B7653F" w14:textId="2B953783" w:rsidR="00AA1994" w:rsidRPr="00655299" w:rsidRDefault="00AA1994" w:rsidP="00051A9E">
      <w:pPr>
        <w:pStyle w:val="Heading3"/>
        <w:numPr>
          <w:ilvl w:val="0"/>
          <w:numId w:val="3"/>
        </w:numPr>
        <w:rPr>
          <w:b/>
          <w:bCs/>
        </w:rPr>
      </w:pPr>
      <w:r>
        <w:lastRenderedPageBreak/>
        <w:t>Robustness checks</w:t>
      </w:r>
    </w:p>
    <w:p w14:paraId="0DBC6ED1" w14:textId="07E5E62C" w:rsidR="0034462F" w:rsidRDefault="0034462F" w:rsidP="008C1DCE">
      <w:pPr>
        <w:spacing w:after="160"/>
        <w:rPr>
          <w:b/>
          <w:bCs/>
        </w:rPr>
      </w:pPr>
    </w:p>
    <w:p w14:paraId="3E2DDCCC" w14:textId="6B5B4319" w:rsidR="008D6348" w:rsidRPr="003335A5" w:rsidRDefault="008D6348" w:rsidP="008C1DCE">
      <w:pPr>
        <w:spacing w:after="160"/>
      </w:pPr>
      <w:proofErr w:type="gramStart"/>
      <w:r>
        <w:rPr>
          <w:b/>
          <w:bCs/>
        </w:rPr>
        <w:t>Alternative choice</w:t>
      </w:r>
      <w:proofErr w:type="gramEnd"/>
      <w:r>
        <w:rPr>
          <w:b/>
          <w:bCs/>
        </w:rPr>
        <w:t xml:space="preserve"> of weather variables.</w:t>
      </w:r>
      <w:r w:rsidRPr="003335A5">
        <w:t xml:space="preserve"> </w:t>
      </w:r>
      <w:r w:rsidR="003335A5" w:rsidRPr="003335A5">
        <w:t>In Appendix</w:t>
      </w:r>
      <w:r w:rsidR="003335A5">
        <w:t xml:space="preserve"> Table A3, column 1 implies that the impact of temperature </w:t>
      </w:r>
      <w:r w:rsidR="00C31498">
        <w:t>can be deemed</w:t>
      </w:r>
      <w:r w:rsidR="003335A5">
        <w:t xml:space="preserve"> linear. Column 2 suggests that is it driven by maximum temperatures. Table 3 to 5 suggest that relative humidity and precipitation only play a minor role compared to temperature.</w:t>
      </w:r>
    </w:p>
    <w:p w14:paraId="171BFE36" w14:textId="260F1FE9" w:rsidR="008D6348" w:rsidRDefault="008D6348" w:rsidP="008D6348">
      <w:pPr>
        <w:keepNext/>
        <w:spacing w:before="120" w:line="276" w:lineRule="auto"/>
        <w:jc w:val="center"/>
        <w:rPr>
          <w:b/>
          <w:bCs/>
        </w:rPr>
      </w:pPr>
      <w:r>
        <w:rPr>
          <w:b/>
          <w:bCs/>
        </w:rPr>
        <w:t>Appendix Table A</w:t>
      </w:r>
      <w:r w:rsidR="003335A5">
        <w:rPr>
          <w:b/>
          <w:bCs/>
        </w:rPr>
        <w:t>3</w:t>
      </w:r>
      <w:r>
        <w:rPr>
          <w:b/>
          <w:bCs/>
        </w:rPr>
        <w:t xml:space="preserve">: </w:t>
      </w:r>
      <w:proofErr w:type="gramStart"/>
      <w:r>
        <w:rPr>
          <w:b/>
          <w:bCs/>
        </w:rPr>
        <w:t>Alternative choice</w:t>
      </w:r>
      <w:proofErr w:type="gramEnd"/>
      <w:r>
        <w:rPr>
          <w:b/>
          <w:bCs/>
        </w:rPr>
        <w:t xml:space="preserve"> of weather variables</w:t>
      </w:r>
    </w:p>
    <w:tbl>
      <w:tblPr>
        <w:tblW w:w="4999" w:type="pct"/>
        <w:jc w:val="center"/>
        <w:tblCellMar>
          <w:left w:w="70" w:type="dxa"/>
          <w:right w:w="70" w:type="dxa"/>
        </w:tblCellMar>
        <w:tblLook w:val="04A0" w:firstRow="1" w:lastRow="0" w:firstColumn="1" w:lastColumn="0" w:noHBand="0" w:noVBand="1"/>
      </w:tblPr>
      <w:tblGrid>
        <w:gridCol w:w="2836"/>
        <w:gridCol w:w="1247"/>
        <w:gridCol w:w="1247"/>
        <w:gridCol w:w="1246"/>
        <w:gridCol w:w="1246"/>
        <w:gridCol w:w="1248"/>
      </w:tblGrid>
      <w:tr w:rsidR="008D6348" w:rsidRPr="000F290F" w14:paraId="43C8B5D3" w14:textId="51CF1D59" w:rsidTr="008D6348">
        <w:trPr>
          <w:trHeight w:val="312"/>
          <w:jc w:val="center"/>
        </w:trPr>
        <w:tc>
          <w:tcPr>
            <w:tcW w:w="1563" w:type="pct"/>
            <w:tcBorders>
              <w:top w:val="single" w:sz="4" w:space="0" w:color="auto"/>
              <w:left w:val="nil"/>
              <w:bottom w:val="single" w:sz="4" w:space="0" w:color="auto"/>
              <w:right w:val="nil"/>
            </w:tcBorders>
            <w:shd w:val="clear" w:color="auto" w:fill="auto"/>
            <w:noWrap/>
          </w:tcPr>
          <w:p w14:paraId="27F42BD8" w14:textId="77777777" w:rsidR="008D6348" w:rsidRPr="005623F6" w:rsidRDefault="008D6348" w:rsidP="008D6348">
            <w:pPr>
              <w:keepNext/>
              <w:spacing w:after="0" w:line="240" w:lineRule="auto"/>
              <w:jc w:val="left"/>
              <w:rPr>
                <w:rFonts w:eastAsia="Times New Roman"/>
                <w:color w:val="000000"/>
                <w:lang w:val="fr-FR" w:eastAsia="fr-FR"/>
              </w:rPr>
            </w:pPr>
            <w:proofErr w:type="spellStart"/>
            <w:r w:rsidRPr="005623F6">
              <w:rPr>
                <w:rFonts w:eastAsia="Times New Roman"/>
                <w:color w:val="000000"/>
                <w:lang w:val="fr-FR" w:eastAsia="fr-FR"/>
              </w:rPr>
              <w:t>Column</w:t>
            </w:r>
            <w:proofErr w:type="spellEnd"/>
          </w:p>
        </w:tc>
        <w:tc>
          <w:tcPr>
            <w:tcW w:w="687" w:type="pct"/>
            <w:tcBorders>
              <w:top w:val="single" w:sz="4" w:space="0" w:color="auto"/>
              <w:left w:val="nil"/>
              <w:bottom w:val="single" w:sz="4" w:space="0" w:color="auto"/>
              <w:right w:val="nil"/>
            </w:tcBorders>
          </w:tcPr>
          <w:p w14:paraId="73696EDA" w14:textId="43BA9F69" w:rsidR="008D6348" w:rsidRPr="005623F6" w:rsidRDefault="008D6348" w:rsidP="008D6348">
            <w:pPr>
              <w:keepNext/>
              <w:spacing w:after="0" w:line="240" w:lineRule="auto"/>
              <w:jc w:val="center"/>
              <w:rPr>
                <w:rFonts w:eastAsia="Times New Roman"/>
                <w:color w:val="000000"/>
                <w:lang w:val="fr-FR" w:eastAsia="fr-FR"/>
              </w:rPr>
            </w:pPr>
            <w:r>
              <w:rPr>
                <w:rFonts w:eastAsia="Times New Roman"/>
                <w:color w:val="000000"/>
                <w:lang w:val="fr-FR" w:eastAsia="fr-FR"/>
              </w:rPr>
              <w:t>(1)</w:t>
            </w:r>
          </w:p>
        </w:tc>
        <w:tc>
          <w:tcPr>
            <w:tcW w:w="687" w:type="pct"/>
            <w:tcBorders>
              <w:top w:val="single" w:sz="4" w:space="0" w:color="auto"/>
              <w:left w:val="nil"/>
              <w:bottom w:val="single" w:sz="4" w:space="0" w:color="auto"/>
              <w:right w:val="nil"/>
            </w:tcBorders>
          </w:tcPr>
          <w:p w14:paraId="2ECE84C7" w14:textId="499F4194" w:rsidR="008D6348" w:rsidRPr="005623F6" w:rsidRDefault="008D6348" w:rsidP="008D6348">
            <w:pPr>
              <w:keepNext/>
              <w:spacing w:after="0" w:line="240" w:lineRule="auto"/>
              <w:jc w:val="center"/>
              <w:rPr>
                <w:rFonts w:eastAsia="Times New Roman"/>
                <w:color w:val="000000"/>
                <w:lang w:val="fr-FR" w:eastAsia="fr-FR"/>
              </w:rPr>
            </w:pPr>
            <w:r>
              <w:rPr>
                <w:rFonts w:eastAsia="Times New Roman"/>
                <w:color w:val="000000"/>
                <w:lang w:val="fr-FR" w:eastAsia="fr-FR"/>
              </w:rPr>
              <w:t>(2)</w:t>
            </w:r>
          </w:p>
        </w:tc>
        <w:tc>
          <w:tcPr>
            <w:tcW w:w="687" w:type="pct"/>
            <w:tcBorders>
              <w:top w:val="single" w:sz="4" w:space="0" w:color="auto"/>
              <w:left w:val="nil"/>
              <w:bottom w:val="single" w:sz="4" w:space="0" w:color="auto"/>
              <w:right w:val="nil"/>
            </w:tcBorders>
            <w:shd w:val="clear" w:color="auto" w:fill="auto"/>
            <w:noWrap/>
          </w:tcPr>
          <w:p w14:paraId="5D42C938" w14:textId="0BC60AC6" w:rsidR="008D6348" w:rsidRPr="005623F6" w:rsidRDefault="008D6348" w:rsidP="008D6348">
            <w:pPr>
              <w:keepNext/>
              <w:spacing w:after="0" w:line="240" w:lineRule="auto"/>
              <w:jc w:val="center"/>
              <w:rPr>
                <w:rFonts w:eastAsia="Times New Roman"/>
                <w:color w:val="000000"/>
                <w:lang w:val="fr-FR" w:eastAsia="fr-FR"/>
              </w:rPr>
            </w:pPr>
            <w:r w:rsidRPr="005623F6">
              <w:rPr>
                <w:rFonts w:eastAsia="Times New Roman"/>
                <w:color w:val="000000"/>
                <w:lang w:val="fr-FR" w:eastAsia="fr-FR"/>
              </w:rPr>
              <w:t>(</w:t>
            </w:r>
            <w:r>
              <w:rPr>
                <w:rFonts w:eastAsia="Times New Roman"/>
                <w:color w:val="000000"/>
                <w:lang w:val="fr-FR" w:eastAsia="fr-FR"/>
              </w:rPr>
              <w:t>3</w:t>
            </w:r>
            <w:r w:rsidRPr="005623F6">
              <w:rPr>
                <w:rFonts w:eastAsia="Times New Roman"/>
                <w:color w:val="000000"/>
                <w:lang w:val="fr-FR" w:eastAsia="fr-FR"/>
              </w:rPr>
              <w:t>)</w:t>
            </w:r>
          </w:p>
        </w:tc>
        <w:tc>
          <w:tcPr>
            <w:tcW w:w="687" w:type="pct"/>
            <w:tcBorders>
              <w:top w:val="single" w:sz="4" w:space="0" w:color="auto"/>
              <w:left w:val="nil"/>
              <w:bottom w:val="single" w:sz="4" w:space="0" w:color="auto"/>
              <w:right w:val="nil"/>
            </w:tcBorders>
            <w:shd w:val="clear" w:color="auto" w:fill="auto"/>
            <w:noWrap/>
          </w:tcPr>
          <w:p w14:paraId="662E5BAF" w14:textId="559FD373" w:rsidR="008D6348" w:rsidRPr="005623F6" w:rsidRDefault="008D6348" w:rsidP="008D6348">
            <w:pPr>
              <w:keepNext/>
              <w:spacing w:after="0" w:line="240" w:lineRule="auto"/>
              <w:jc w:val="center"/>
              <w:rPr>
                <w:rFonts w:eastAsia="Times New Roman"/>
                <w:color w:val="000000"/>
                <w:lang w:val="fr-FR" w:eastAsia="fr-FR"/>
              </w:rPr>
            </w:pPr>
            <w:r w:rsidRPr="005623F6">
              <w:rPr>
                <w:rFonts w:eastAsia="Times New Roman"/>
                <w:color w:val="000000"/>
                <w:lang w:val="fr-FR" w:eastAsia="fr-FR"/>
              </w:rPr>
              <w:t>(</w:t>
            </w:r>
            <w:r>
              <w:rPr>
                <w:rFonts w:eastAsia="Times New Roman"/>
                <w:color w:val="000000"/>
                <w:lang w:val="fr-FR" w:eastAsia="fr-FR"/>
              </w:rPr>
              <w:t>4</w:t>
            </w:r>
            <w:r w:rsidRPr="005623F6">
              <w:rPr>
                <w:rFonts w:eastAsia="Times New Roman"/>
                <w:color w:val="000000"/>
                <w:lang w:val="fr-FR" w:eastAsia="fr-FR"/>
              </w:rPr>
              <w:t>)</w:t>
            </w:r>
          </w:p>
        </w:tc>
        <w:tc>
          <w:tcPr>
            <w:tcW w:w="688" w:type="pct"/>
            <w:tcBorders>
              <w:top w:val="single" w:sz="4" w:space="0" w:color="auto"/>
              <w:left w:val="nil"/>
              <w:bottom w:val="single" w:sz="4" w:space="0" w:color="auto"/>
              <w:right w:val="nil"/>
            </w:tcBorders>
            <w:shd w:val="clear" w:color="auto" w:fill="auto"/>
            <w:noWrap/>
          </w:tcPr>
          <w:p w14:paraId="1B802976" w14:textId="156AA8EE" w:rsidR="008D6348" w:rsidRPr="005623F6" w:rsidRDefault="008D6348" w:rsidP="008D6348">
            <w:pPr>
              <w:keepNext/>
              <w:spacing w:after="0" w:line="240" w:lineRule="auto"/>
              <w:jc w:val="center"/>
              <w:rPr>
                <w:rFonts w:eastAsia="Times New Roman"/>
                <w:color w:val="000000"/>
                <w:lang w:val="fr-FR" w:eastAsia="fr-FR"/>
              </w:rPr>
            </w:pPr>
            <w:r w:rsidRPr="005623F6">
              <w:rPr>
                <w:rFonts w:eastAsia="Times New Roman"/>
                <w:color w:val="000000"/>
                <w:lang w:val="fr-FR" w:eastAsia="fr-FR"/>
              </w:rPr>
              <w:t>(</w:t>
            </w:r>
            <w:r>
              <w:rPr>
                <w:rFonts w:eastAsia="Times New Roman"/>
                <w:color w:val="000000"/>
                <w:lang w:val="fr-FR" w:eastAsia="fr-FR"/>
              </w:rPr>
              <w:t>5</w:t>
            </w:r>
            <w:r w:rsidRPr="005623F6">
              <w:rPr>
                <w:rFonts w:eastAsia="Times New Roman"/>
                <w:color w:val="000000"/>
                <w:lang w:val="fr-FR" w:eastAsia="fr-FR"/>
              </w:rPr>
              <w:t>)</w:t>
            </w:r>
          </w:p>
        </w:tc>
      </w:tr>
      <w:tr w:rsidR="008D6348" w:rsidRPr="00E42F16" w14:paraId="1912B263" w14:textId="1E223A22" w:rsidTr="00227D64">
        <w:trPr>
          <w:trHeight w:val="312"/>
          <w:jc w:val="center"/>
        </w:trPr>
        <w:tc>
          <w:tcPr>
            <w:tcW w:w="1563" w:type="pct"/>
            <w:tcBorders>
              <w:top w:val="single" w:sz="4" w:space="0" w:color="auto"/>
              <w:left w:val="nil"/>
              <w:bottom w:val="nil"/>
              <w:right w:val="nil"/>
            </w:tcBorders>
            <w:shd w:val="clear" w:color="auto" w:fill="auto"/>
            <w:noWrap/>
            <w:hideMark/>
          </w:tcPr>
          <w:p w14:paraId="05F42ABC" w14:textId="77777777" w:rsidR="008D6348" w:rsidRPr="005623F6" w:rsidRDefault="008D6348" w:rsidP="008D6348">
            <w:pPr>
              <w:keepNext/>
              <w:spacing w:after="0" w:line="240" w:lineRule="auto"/>
              <w:jc w:val="left"/>
              <w:rPr>
                <w:rFonts w:eastAsia="Times New Roman"/>
                <w:color w:val="000000"/>
                <w:lang w:val="fr-FR" w:eastAsia="fr-FR"/>
              </w:rPr>
            </w:pPr>
            <w:commentRangeStart w:id="240"/>
            <w:r w:rsidRPr="005623F6">
              <w:rPr>
                <w:rFonts w:eastAsia="Times New Roman"/>
                <w:color w:val="000000"/>
                <w:lang w:val="fr-FR" w:eastAsia="fr-FR"/>
              </w:rPr>
              <w:t xml:space="preserve">Av. </w:t>
            </w:r>
            <w:proofErr w:type="spellStart"/>
            <w:r>
              <w:rPr>
                <w:rFonts w:eastAsia="Times New Roman"/>
                <w:color w:val="000000"/>
                <w:lang w:val="fr-FR" w:eastAsia="fr-FR"/>
              </w:rPr>
              <w:t>T</w:t>
            </w:r>
            <w:r w:rsidRPr="005623F6">
              <w:rPr>
                <w:rFonts w:eastAsia="Times New Roman"/>
                <w:color w:val="000000"/>
                <w:lang w:val="fr-FR" w:eastAsia="fr-FR"/>
              </w:rPr>
              <w:t>emperature</w:t>
            </w:r>
            <w:proofErr w:type="spellEnd"/>
            <w:r w:rsidRPr="005623F6">
              <w:rPr>
                <w:rFonts w:eastAsia="Times New Roman"/>
                <w:color w:val="000000"/>
                <w:lang w:val="fr-FR" w:eastAsia="fr-FR"/>
              </w:rPr>
              <w:t xml:space="preserve"> (°C)</w:t>
            </w:r>
            <w:commentRangeEnd w:id="240"/>
            <w:r w:rsidR="006823EE">
              <w:rPr>
                <w:rStyle w:val="CommentReference"/>
              </w:rPr>
              <w:commentReference w:id="240"/>
            </w:r>
          </w:p>
        </w:tc>
        <w:tc>
          <w:tcPr>
            <w:tcW w:w="687" w:type="pct"/>
            <w:tcBorders>
              <w:top w:val="single" w:sz="4" w:space="0" w:color="auto"/>
              <w:left w:val="nil"/>
              <w:bottom w:val="nil"/>
              <w:right w:val="nil"/>
            </w:tcBorders>
            <w:vAlign w:val="bottom"/>
          </w:tcPr>
          <w:p w14:paraId="7F447198" w14:textId="47EBCF08" w:rsidR="008D6348" w:rsidRPr="008D6348" w:rsidRDefault="008D6348" w:rsidP="008D6348">
            <w:pPr>
              <w:keepNext/>
              <w:spacing w:after="0" w:line="240" w:lineRule="auto"/>
              <w:jc w:val="center"/>
              <w:rPr>
                <w:color w:val="000000"/>
              </w:rPr>
            </w:pPr>
            <w:r w:rsidRPr="008D6348">
              <w:rPr>
                <w:color w:val="000000"/>
              </w:rPr>
              <w:t>-0.012</w:t>
            </w:r>
            <w:r>
              <w:rPr>
                <w:color w:val="000000"/>
              </w:rPr>
              <w:t>3</w:t>
            </w:r>
            <w:r w:rsidRPr="008D6348">
              <w:rPr>
                <w:color w:val="000000"/>
              </w:rPr>
              <w:t>***</w:t>
            </w:r>
          </w:p>
        </w:tc>
        <w:tc>
          <w:tcPr>
            <w:tcW w:w="687" w:type="pct"/>
            <w:tcBorders>
              <w:top w:val="single" w:sz="4" w:space="0" w:color="auto"/>
              <w:left w:val="nil"/>
              <w:bottom w:val="nil"/>
              <w:right w:val="nil"/>
            </w:tcBorders>
            <w:vAlign w:val="bottom"/>
          </w:tcPr>
          <w:p w14:paraId="7FC6CF06" w14:textId="77777777" w:rsidR="008D6348" w:rsidRPr="008D6348" w:rsidRDefault="008D6348" w:rsidP="008D6348">
            <w:pPr>
              <w:keepNext/>
              <w:spacing w:after="0" w:line="240" w:lineRule="auto"/>
              <w:jc w:val="center"/>
              <w:rPr>
                <w:color w:val="000000"/>
              </w:rPr>
            </w:pPr>
          </w:p>
        </w:tc>
        <w:tc>
          <w:tcPr>
            <w:tcW w:w="687" w:type="pct"/>
            <w:tcBorders>
              <w:top w:val="single" w:sz="4" w:space="0" w:color="auto"/>
              <w:left w:val="nil"/>
              <w:bottom w:val="nil"/>
              <w:right w:val="nil"/>
            </w:tcBorders>
            <w:shd w:val="clear" w:color="auto" w:fill="auto"/>
            <w:noWrap/>
            <w:vAlign w:val="bottom"/>
            <w:hideMark/>
          </w:tcPr>
          <w:p w14:paraId="031821ED" w14:textId="43C88934"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-0.0136***</w:t>
            </w:r>
          </w:p>
        </w:tc>
        <w:tc>
          <w:tcPr>
            <w:tcW w:w="687" w:type="pct"/>
            <w:tcBorders>
              <w:top w:val="single" w:sz="4" w:space="0" w:color="auto"/>
              <w:left w:val="nil"/>
              <w:bottom w:val="nil"/>
              <w:right w:val="nil"/>
            </w:tcBorders>
            <w:shd w:val="clear" w:color="auto" w:fill="auto"/>
            <w:noWrap/>
            <w:vAlign w:val="bottom"/>
            <w:hideMark/>
          </w:tcPr>
          <w:p w14:paraId="4FDA3A58" w14:textId="05CC90C2"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-0.0126***</w:t>
            </w:r>
          </w:p>
        </w:tc>
        <w:tc>
          <w:tcPr>
            <w:tcW w:w="688" w:type="pct"/>
            <w:tcBorders>
              <w:top w:val="single" w:sz="4" w:space="0" w:color="auto"/>
              <w:left w:val="nil"/>
              <w:bottom w:val="nil"/>
              <w:right w:val="nil"/>
            </w:tcBorders>
            <w:shd w:val="clear" w:color="auto" w:fill="auto"/>
            <w:noWrap/>
            <w:vAlign w:val="bottom"/>
            <w:hideMark/>
          </w:tcPr>
          <w:p w14:paraId="01FD131F" w14:textId="2A6D65EA"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-0.0035</w:t>
            </w:r>
          </w:p>
        </w:tc>
      </w:tr>
      <w:tr w:rsidR="008D6348" w:rsidRPr="000F290F" w14:paraId="4949B502" w14:textId="49C7308E" w:rsidTr="00227D64">
        <w:trPr>
          <w:trHeight w:val="312"/>
          <w:jc w:val="center"/>
        </w:trPr>
        <w:tc>
          <w:tcPr>
            <w:tcW w:w="1563" w:type="pct"/>
            <w:tcBorders>
              <w:top w:val="nil"/>
              <w:left w:val="nil"/>
              <w:bottom w:val="nil"/>
              <w:right w:val="nil"/>
            </w:tcBorders>
            <w:shd w:val="clear" w:color="auto" w:fill="auto"/>
            <w:noWrap/>
            <w:hideMark/>
          </w:tcPr>
          <w:p w14:paraId="7D523A8E" w14:textId="77777777" w:rsidR="008D6348" w:rsidRPr="005623F6" w:rsidRDefault="008D6348" w:rsidP="008D6348">
            <w:pPr>
              <w:keepNext/>
              <w:spacing w:after="0" w:line="240" w:lineRule="auto"/>
              <w:jc w:val="left"/>
              <w:rPr>
                <w:rFonts w:eastAsia="Times New Roman"/>
                <w:lang w:val="fr-FR" w:eastAsia="fr-FR"/>
              </w:rPr>
            </w:pPr>
          </w:p>
        </w:tc>
        <w:tc>
          <w:tcPr>
            <w:tcW w:w="687" w:type="pct"/>
            <w:tcBorders>
              <w:top w:val="nil"/>
              <w:left w:val="nil"/>
              <w:bottom w:val="nil"/>
              <w:right w:val="nil"/>
            </w:tcBorders>
            <w:vAlign w:val="bottom"/>
          </w:tcPr>
          <w:p w14:paraId="088E297E" w14:textId="3C724ECE" w:rsidR="008D6348" w:rsidRPr="008D6348" w:rsidRDefault="008D6348" w:rsidP="008D6348">
            <w:pPr>
              <w:keepNext/>
              <w:spacing w:after="0" w:line="240" w:lineRule="auto"/>
              <w:jc w:val="center"/>
              <w:rPr>
                <w:color w:val="000000"/>
              </w:rPr>
            </w:pPr>
            <w:r w:rsidRPr="008D6348">
              <w:rPr>
                <w:color w:val="000000"/>
              </w:rPr>
              <w:t>(0.003</w:t>
            </w:r>
            <w:r>
              <w:rPr>
                <w:color w:val="000000"/>
              </w:rPr>
              <w:t>4</w:t>
            </w:r>
            <w:r w:rsidRPr="008D6348">
              <w:rPr>
                <w:color w:val="000000"/>
              </w:rPr>
              <w:t>)</w:t>
            </w:r>
          </w:p>
        </w:tc>
        <w:tc>
          <w:tcPr>
            <w:tcW w:w="687" w:type="pct"/>
            <w:tcBorders>
              <w:top w:val="nil"/>
              <w:left w:val="nil"/>
              <w:bottom w:val="nil"/>
              <w:right w:val="nil"/>
            </w:tcBorders>
            <w:vAlign w:val="bottom"/>
          </w:tcPr>
          <w:p w14:paraId="50DA7CDF" w14:textId="77777777" w:rsidR="008D6348" w:rsidRPr="008D6348" w:rsidRDefault="008D6348" w:rsidP="008D6348">
            <w:pPr>
              <w:keepNext/>
              <w:spacing w:after="0" w:line="240" w:lineRule="auto"/>
              <w:jc w:val="center"/>
              <w:rPr>
                <w:color w:val="000000"/>
              </w:rPr>
            </w:pPr>
          </w:p>
        </w:tc>
        <w:tc>
          <w:tcPr>
            <w:tcW w:w="687" w:type="pct"/>
            <w:tcBorders>
              <w:top w:val="nil"/>
              <w:left w:val="nil"/>
              <w:bottom w:val="nil"/>
              <w:right w:val="nil"/>
            </w:tcBorders>
            <w:shd w:val="clear" w:color="auto" w:fill="auto"/>
            <w:noWrap/>
            <w:vAlign w:val="bottom"/>
            <w:hideMark/>
          </w:tcPr>
          <w:p w14:paraId="569D5B70" w14:textId="09010E4C"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(0.0020)</w:t>
            </w:r>
          </w:p>
        </w:tc>
        <w:tc>
          <w:tcPr>
            <w:tcW w:w="687" w:type="pct"/>
            <w:tcBorders>
              <w:top w:val="nil"/>
              <w:left w:val="nil"/>
              <w:bottom w:val="nil"/>
              <w:right w:val="nil"/>
            </w:tcBorders>
            <w:shd w:val="clear" w:color="auto" w:fill="auto"/>
            <w:noWrap/>
            <w:vAlign w:val="bottom"/>
            <w:hideMark/>
          </w:tcPr>
          <w:p w14:paraId="6DC9A948" w14:textId="41EB9554"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(0.0019)</w:t>
            </w:r>
          </w:p>
        </w:tc>
        <w:tc>
          <w:tcPr>
            <w:tcW w:w="688" w:type="pct"/>
            <w:tcBorders>
              <w:top w:val="nil"/>
              <w:left w:val="nil"/>
              <w:bottom w:val="nil"/>
              <w:right w:val="nil"/>
            </w:tcBorders>
            <w:shd w:val="clear" w:color="auto" w:fill="auto"/>
            <w:noWrap/>
            <w:vAlign w:val="bottom"/>
            <w:hideMark/>
          </w:tcPr>
          <w:p w14:paraId="6C7027F0" w14:textId="5BA029B8"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(0.0055)</w:t>
            </w:r>
          </w:p>
        </w:tc>
      </w:tr>
      <w:tr w:rsidR="008D6348" w:rsidRPr="000F290F" w14:paraId="72B20F73" w14:textId="55A7D877" w:rsidTr="00227D64">
        <w:trPr>
          <w:trHeight w:val="312"/>
          <w:jc w:val="center"/>
        </w:trPr>
        <w:tc>
          <w:tcPr>
            <w:tcW w:w="1563" w:type="pct"/>
            <w:tcBorders>
              <w:top w:val="nil"/>
              <w:left w:val="nil"/>
              <w:bottom w:val="nil"/>
              <w:right w:val="nil"/>
            </w:tcBorders>
            <w:shd w:val="clear" w:color="auto" w:fill="auto"/>
            <w:noWrap/>
            <w:hideMark/>
          </w:tcPr>
          <w:p w14:paraId="2BB1E432" w14:textId="77777777" w:rsidR="008D6348" w:rsidRPr="005623F6" w:rsidRDefault="008D6348" w:rsidP="008D6348">
            <w:pPr>
              <w:keepNext/>
              <w:spacing w:after="0" w:line="240" w:lineRule="auto"/>
              <w:jc w:val="right"/>
              <w:rPr>
                <w:rFonts w:eastAsia="Times New Roman"/>
                <w:color w:val="000000"/>
                <w:lang w:val="fr-FR" w:eastAsia="fr-FR"/>
              </w:rPr>
            </w:pPr>
            <w:proofErr w:type="gramStart"/>
            <w:r w:rsidRPr="000F290F">
              <w:rPr>
                <w:rFonts w:eastAsia="Times New Roman"/>
                <w:color w:val="000000"/>
                <w:lang w:val="fr-FR" w:eastAsia="fr-FR"/>
              </w:rPr>
              <w:t>x</w:t>
            </w:r>
            <w:proofErr w:type="gramEnd"/>
            <w:r w:rsidRPr="005623F6">
              <w:rPr>
                <w:rFonts w:eastAsia="Times New Roman"/>
                <w:color w:val="000000"/>
                <w:lang w:val="fr-FR" w:eastAsia="fr-FR"/>
              </w:rPr>
              <w:t xml:space="preserve"> </w:t>
            </w:r>
            <w:proofErr w:type="spellStart"/>
            <w:r w:rsidRPr="005623F6">
              <w:rPr>
                <w:rFonts w:eastAsia="Times New Roman"/>
                <w:color w:val="000000"/>
                <w:lang w:val="fr-FR" w:eastAsia="fr-FR"/>
              </w:rPr>
              <w:t>below</w:t>
            </w:r>
            <w:proofErr w:type="spellEnd"/>
            <w:r w:rsidRPr="005623F6">
              <w:rPr>
                <w:rFonts w:eastAsia="Times New Roman"/>
                <w:color w:val="000000"/>
                <w:lang w:val="fr-FR" w:eastAsia="fr-FR"/>
              </w:rPr>
              <w:t xml:space="preserve"> 0°C</w:t>
            </w:r>
          </w:p>
        </w:tc>
        <w:tc>
          <w:tcPr>
            <w:tcW w:w="687" w:type="pct"/>
            <w:tcBorders>
              <w:top w:val="nil"/>
              <w:left w:val="nil"/>
              <w:bottom w:val="nil"/>
              <w:right w:val="nil"/>
            </w:tcBorders>
            <w:vAlign w:val="bottom"/>
          </w:tcPr>
          <w:p w14:paraId="2700434D" w14:textId="08461A11"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0.007</w:t>
            </w:r>
            <w:r>
              <w:rPr>
                <w:color w:val="000000"/>
              </w:rPr>
              <w:t>6</w:t>
            </w:r>
          </w:p>
        </w:tc>
        <w:tc>
          <w:tcPr>
            <w:tcW w:w="687" w:type="pct"/>
            <w:tcBorders>
              <w:top w:val="nil"/>
              <w:left w:val="nil"/>
              <w:bottom w:val="nil"/>
              <w:right w:val="nil"/>
            </w:tcBorders>
            <w:vAlign w:val="bottom"/>
          </w:tcPr>
          <w:p w14:paraId="502295F2"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628C1D2A" w14:textId="68F55665"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3447CDA5" w14:textId="4A6CEBD5"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bottom w:val="nil"/>
              <w:right w:val="nil"/>
            </w:tcBorders>
            <w:shd w:val="clear" w:color="auto" w:fill="auto"/>
            <w:noWrap/>
            <w:vAlign w:val="bottom"/>
          </w:tcPr>
          <w:p w14:paraId="41A8F04F" w14:textId="2A063005"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5BC77307" w14:textId="55D47632" w:rsidTr="00227D64">
        <w:trPr>
          <w:trHeight w:val="312"/>
          <w:jc w:val="center"/>
        </w:trPr>
        <w:tc>
          <w:tcPr>
            <w:tcW w:w="1563" w:type="pct"/>
            <w:tcBorders>
              <w:top w:val="nil"/>
              <w:left w:val="nil"/>
              <w:bottom w:val="nil"/>
              <w:right w:val="nil"/>
            </w:tcBorders>
            <w:shd w:val="clear" w:color="auto" w:fill="auto"/>
            <w:noWrap/>
            <w:hideMark/>
          </w:tcPr>
          <w:p w14:paraId="3407AE75" w14:textId="77777777" w:rsidR="008D6348" w:rsidRPr="005623F6" w:rsidRDefault="008D6348" w:rsidP="008D6348">
            <w:pPr>
              <w:keepNext/>
              <w:spacing w:after="0" w:line="240" w:lineRule="auto"/>
              <w:jc w:val="right"/>
              <w:rPr>
                <w:rFonts w:eastAsia="Times New Roman"/>
                <w:lang w:val="fr-FR" w:eastAsia="fr-FR"/>
              </w:rPr>
            </w:pPr>
          </w:p>
        </w:tc>
        <w:tc>
          <w:tcPr>
            <w:tcW w:w="687" w:type="pct"/>
            <w:tcBorders>
              <w:top w:val="nil"/>
              <w:left w:val="nil"/>
              <w:bottom w:val="nil"/>
              <w:right w:val="nil"/>
            </w:tcBorders>
            <w:vAlign w:val="bottom"/>
          </w:tcPr>
          <w:p w14:paraId="66E147FA" w14:textId="0462C0DE" w:rsidR="008D6348" w:rsidRPr="008D6348" w:rsidRDefault="008D6348" w:rsidP="008D6348">
            <w:pPr>
              <w:keepNext/>
              <w:spacing w:after="0" w:line="240" w:lineRule="auto"/>
              <w:jc w:val="center"/>
              <w:rPr>
                <w:rFonts w:eastAsia="Times New Roman"/>
                <w:lang w:val="fr-FR" w:eastAsia="fr-FR"/>
              </w:rPr>
            </w:pPr>
            <w:r w:rsidRPr="008D6348">
              <w:rPr>
                <w:color w:val="000000"/>
              </w:rPr>
              <w:t>(0.0054)</w:t>
            </w:r>
          </w:p>
        </w:tc>
        <w:tc>
          <w:tcPr>
            <w:tcW w:w="687" w:type="pct"/>
            <w:tcBorders>
              <w:top w:val="nil"/>
              <w:left w:val="nil"/>
              <w:bottom w:val="nil"/>
              <w:right w:val="nil"/>
            </w:tcBorders>
            <w:vAlign w:val="bottom"/>
          </w:tcPr>
          <w:p w14:paraId="6B933DE6" w14:textId="77777777"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25BC85C3" w14:textId="59DF4EDD"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4C6459B7" w14:textId="5071894C"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bottom w:val="nil"/>
              <w:right w:val="nil"/>
            </w:tcBorders>
            <w:shd w:val="clear" w:color="auto" w:fill="auto"/>
            <w:noWrap/>
            <w:vAlign w:val="bottom"/>
          </w:tcPr>
          <w:p w14:paraId="40D28D15" w14:textId="4FA0372D"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3E1B1568" w14:textId="3E392401" w:rsidTr="00227D64">
        <w:trPr>
          <w:trHeight w:val="312"/>
          <w:jc w:val="center"/>
        </w:trPr>
        <w:tc>
          <w:tcPr>
            <w:tcW w:w="1563" w:type="pct"/>
            <w:tcBorders>
              <w:top w:val="nil"/>
              <w:left w:val="nil"/>
              <w:bottom w:val="nil"/>
              <w:right w:val="nil"/>
            </w:tcBorders>
            <w:shd w:val="clear" w:color="auto" w:fill="auto"/>
            <w:noWrap/>
            <w:hideMark/>
          </w:tcPr>
          <w:p w14:paraId="0D94CDAE" w14:textId="77777777" w:rsidR="008D6348" w:rsidRPr="005623F6" w:rsidRDefault="008D6348" w:rsidP="008D6348">
            <w:pPr>
              <w:keepNext/>
              <w:spacing w:after="0" w:line="240" w:lineRule="auto"/>
              <w:jc w:val="right"/>
              <w:rPr>
                <w:rFonts w:eastAsia="Times New Roman"/>
                <w:color w:val="000000"/>
                <w:lang w:val="fr-FR" w:eastAsia="fr-FR"/>
              </w:rPr>
            </w:pPr>
            <w:proofErr w:type="gramStart"/>
            <w:r w:rsidRPr="000F290F">
              <w:rPr>
                <w:rFonts w:eastAsia="Times New Roman"/>
                <w:color w:val="000000"/>
                <w:lang w:val="fr-FR" w:eastAsia="fr-FR"/>
              </w:rPr>
              <w:t>x</w:t>
            </w:r>
            <w:proofErr w:type="gramEnd"/>
            <w:r w:rsidRPr="005623F6">
              <w:rPr>
                <w:rFonts w:eastAsia="Times New Roman"/>
                <w:color w:val="000000"/>
                <w:lang w:val="fr-FR" w:eastAsia="fr-FR"/>
              </w:rPr>
              <w:t xml:space="preserve"> </w:t>
            </w:r>
            <w:proofErr w:type="spellStart"/>
            <w:r w:rsidRPr="005623F6">
              <w:rPr>
                <w:rFonts w:eastAsia="Times New Roman"/>
                <w:color w:val="000000"/>
                <w:lang w:val="fr-FR" w:eastAsia="fr-FR"/>
              </w:rPr>
              <w:t>above</w:t>
            </w:r>
            <w:proofErr w:type="spellEnd"/>
            <w:r w:rsidRPr="005623F6">
              <w:rPr>
                <w:rFonts w:eastAsia="Times New Roman"/>
                <w:color w:val="000000"/>
                <w:lang w:val="fr-FR" w:eastAsia="fr-FR"/>
              </w:rPr>
              <w:t xml:space="preserve"> 30°C</w:t>
            </w:r>
          </w:p>
        </w:tc>
        <w:tc>
          <w:tcPr>
            <w:tcW w:w="687" w:type="pct"/>
            <w:tcBorders>
              <w:top w:val="nil"/>
              <w:left w:val="nil"/>
              <w:bottom w:val="nil"/>
              <w:right w:val="nil"/>
            </w:tcBorders>
            <w:vAlign w:val="bottom"/>
          </w:tcPr>
          <w:p w14:paraId="338B11AD" w14:textId="5B8DAB16"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0.0116</w:t>
            </w:r>
          </w:p>
        </w:tc>
        <w:tc>
          <w:tcPr>
            <w:tcW w:w="687" w:type="pct"/>
            <w:tcBorders>
              <w:top w:val="nil"/>
              <w:left w:val="nil"/>
              <w:bottom w:val="nil"/>
              <w:right w:val="nil"/>
            </w:tcBorders>
            <w:vAlign w:val="bottom"/>
          </w:tcPr>
          <w:p w14:paraId="7931DA6F"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20A34289" w14:textId="0ABA98F8"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323C4FB2" w14:textId="3D2CF3FF"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bottom w:val="nil"/>
              <w:right w:val="nil"/>
            </w:tcBorders>
            <w:shd w:val="clear" w:color="auto" w:fill="auto"/>
            <w:noWrap/>
            <w:vAlign w:val="bottom"/>
          </w:tcPr>
          <w:p w14:paraId="4ECA35E8" w14:textId="2EACFB2F"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272BB042" w14:textId="40E33BB9" w:rsidTr="00227D64">
        <w:trPr>
          <w:trHeight w:val="312"/>
          <w:jc w:val="center"/>
        </w:trPr>
        <w:tc>
          <w:tcPr>
            <w:tcW w:w="1563" w:type="pct"/>
            <w:tcBorders>
              <w:top w:val="nil"/>
              <w:left w:val="nil"/>
              <w:bottom w:val="nil"/>
              <w:right w:val="nil"/>
            </w:tcBorders>
            <w:shd w:val="clear" w:color="auto" w:fill="auto"/>
            <w:noWrap/>
            <w:hideMark/>
          </w:tcPr>
          <w:p w14:paraId="30111963" w14:textId="77777777" w:rsidR="008D6348" w:rsidRPr="005623F6" w:rsidRDefault="008D6348" w:rsidP="008D6348">
            <w:pPr>
              <w:keepNext/>
              <w:spacing w:after="0" w:line="240" w:lineRule="auto"/>
              <w:jc w:val="left"/>
              <w:rPr>
                <w:rFonts w:eastAsia="Times New Roman"/>
                <w:lang w:val="fr-FR" w:eastAsia="fr-FR"/>
              </w:rPr>
            </w:pPr>
          </w:p>
        </w:tc>
        <w:tc>
          <w:tcPr>
            <w:tcW w:w="687" w:type="pct"/>
            <w:tcBorders>
              <w:top w:val="nil"/>
              <w:left w:val="nil"/>
              <w:bottom w:val="nil"/>
              <w:right w:val="nil"/>
            </w:tcBorders>
            <w:vAlign w:val="bottom"/>
          </w:tcPr>
          <w:p w14:paraId="74946CFB" w14:textId="64E94BCC" w:rsidR="008D6348" w:rsidRPr="008D6348" w:rsidRDefault="008D6348" w:rsidP="008D6348">
            <w:pPr>
              <w:keepNext/>
              <w:spacing w:after="0" w:line="240" w:lineRule="auto"/>
              <w:jc w:val="center"/>
              <w:rPr>
                <w:rFonts w:eastAsia="Times New Roman"/>
                <w:lang w:val="fr-FR" w:eastAsia="fr-FR"/>
              </w:rPr>
            </w:pPr>
            <w:r w:rsidRPr="008D6348">
              <w:rPr>
                <w:color w:val="000000"/>
              </w:rPr>
              <w:t>(0.015</w:t>
            </w:r>
            <w:r>
              <w:rPr>
                <w:color w:val="000000"/>
              </w:rPr>
              <w:t>1</w:t>
            </w:r>
            <w:r w:rsidRPr="008D6348">
              <w:rPr>
                <w:color w:val="000000"/>
              </w:rPr>
              <w:t>)</w:t>
            </w:r>
          </w:p>
        </w:tc>
        <w:tc>
          <w:tcPr>
            <w:tcW w:w="687" w:type="pct"/>
            <w:tcBorders>
              <w:top w:val="nil"/>
              <w:left w:val="nil"/>
              <w:bottom w:val="nil"/>
              <w:right w:val="nil"/>
            </w:tcBorders>
            <w:vAlign w:val="bottom"/>
          </w:tcPr>
          <w:p w14:paraId="7D25C993" w14:textId="77777777"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1B07C64E" w14:textId="0895C432"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144F61ED" w14:textId="1256BC2E"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bottom w:val="nil"/>
              <w:right w:val="nil"/>
            </w:tcBorders>
            <w:shd w:val="clear" w:color="auto" w:fill="auto"/>
            <w:noWrap/>
            <w:vAlign w:val="bottom"/>
          </w:tcPr>
          <w:p w14:paraId="446C6E6E" w14:textId="009940C7"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7EF58173" w14:textId="35FB7609" w:rsidTr="00227D64">
        <w:trPr>
          <w:trHeight w:val="312"/>
          <w:jc w:val="center"/>
        </w:trPr>
        <w:tc>
          <w:tcPr>
            <w:tcW w:w="1563" w:type="pct"/>
            <w:tcBorders>
              <w:top w:val="nil"/>
              <w:left w:val="nil"/>
              <w:bottom w:val="nil"/>
              <w:right w:val="nil"/>
            </w:tcBorders>
            <w:shd w:val="clear" w:color="auto" w:fill="auto"/>
            <w:noWrap/>
            <w:hideMark/>
          </w:tcPr>
          <w:p w14:paraId="5215A9D8" w14:textId="77777777" w:rsidR="008D6348" w:rsidRPr="005623F6" w:rsidRDefault="008D6348" w:rsidP="008D6348">
            <w:pPr>
              <w:keepNext/>
              <w:spacing w:after="0" w:line="240" w:lineRule="auto"/>
              <w:jc w:val="left"/>
              <w:rPr>
                <w:rFonts w:eastAsia="Times New Roman"/>
                <w:color w:val="000000"/>
                <w:lang w:val="fr-FR" w:eastAsia="fr-FR"/>
              </w:rPr>
            </w:pPr>
            <w:r w:rsidRPr="005623F6">
              <w:rPr>
                <w:rFonts w:eastAsia="Times New Roman"/>
                <w:color w:val="000000"/>
                <w:lang w:val="fr-FR" w:eastAsia="fr-FR"/>
              </w:rPr>
              <w:t xml:space="preserve">Max. </w:t>
            </w:r>
            <w:proofErr w:type="spellStart"/>
            <w:r>
              <w:rPr>
                <w:rFonts w:eastAsia="Times New Roman"/>
                <w:color w:val="000000"/>
                <w:lang w:val="fr-FR" w:eastAsia="fr-FR"/>
              </w:rPr>
              <w:t>T</w:t>
            </w:r>
            <w:r w:rsidRPr="005623F6">
              <w:rPr>
                <w:rFonts w:eastAsia="Times New Roman"/>
                <w:color w:val="000000"/>
                <w:lang w:val="fr-FR" w:eastAsia="fr-FR"/>
              </w:rPr>
              <w:t>emperature</w:t>
            </w:r>
            <w:proofErr w:type="spellEnd"/>
            <w:r w:rsidRPr="005623F6">
              <w:rPr>
                <w:rFonts w:eastAsia="Times New Roman"/>
                <w:color w:val="000000"/>
                <w:lang w:val="fr-FR" w:eastAsia="fr-FR"/>
              </w:rPr>
              <w:t xml:space="preserve"> (°C)</w:t>
            </w:r>
          </w:p>
        </w:tc>
        <w:tc>
          <w:tcPr>
            <w:tcW w:w="687" w:type="pct"/>
            <w:tcBorders>
              <w:top w:val="nil"/>
              <w:left w:val="nil"/>
              <w:bottom w:val="nil"/>
              <w:right w:val="nil"/>
            </w:tcBorders>
            <w:vAlign w:val="bottom"/>
          </w:tcPr>
          <w:p w14:paraId="45DE0BC0"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vAlign w:val="bottom"/>
          </w:tcPr>
          <w:p w14:paraId="7275979E" w14:textId="650DC506"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-0.0134***</w:t>
            </w:r>
          </w:p>
        </w:tc>
        <w:tc>
          <w:tcPr>
            <w:tcW w:w="687" w:type="pct"/>
            <w:tcBorders>
              <w:top w:val="nil"/>
              <w:left w:val="nil"/>
              <w:bottom w:val="nil"/>
              <w:right w:val="nil"/>
            </w:tcBorders>
            <w:shd w:val="clear" w:color="auto" w:fill="auto"/>
            <w:noWrap/>
            <w:vAlign w:val="bottom"/>
          </w:tcPr>
          <w:p w14:paraId="2421A374" w14:textId="2DB2F7ED"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398866C4" w14:textId="0FBE5F0D" w:rsidR="008D6348" w:rsidRPr="008D6348" w:rsidRDefault="008D6348" w:rsidP="008D6348">
            <w:pPr>
              <w:keepNext/>
              <w:spacing w:after="0" w:line="240" w:lineRule="auto"/>
              <w:jc w:val="center"/>
              <w:rPr>
                <w:rFonts w:eastAsia="Times New Roman"/>
                <w:lang w:val="fr-FR" w:eastAsia="fr-FR"/>
              </w:rPr>
            </w:pPr>
          </w:p>
        </w:tc>
        <w:tc>
          <w:tcPr>
            <w:tcW w:w="688" w:type="pct"/>
            <w:tcBorders>
              <w:top w:val="nil"/>
              <w:left w:val="nil"/>
              <w:bottom w:val="nil"/>
              <w:right w:val="nil"/>
            </w:tcBorders>
            <w:shd w:val="clear" w:color="auto" w:fill="auto"/>
            <w:noWrap/>
            <w:vAlign w:val="bottom"/>
          </w:tcPr>
          <w:p w14:paraId="40DB4DF0" w14:textId="247DF8CC"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05194FBF" w14:textId="1CD4F6CC" w:rsidTr="00227D64">
        <w:trPr>
          <w:trHeight w:val="312"/>
          <w:jc w:val="center"/>
        </w:trPr>
        <w:tc>
          <w:tcPr>
            <w:tcW w:w="1563" w:type="pct"/>
            <w:tcBorders>
              <w:top w:val="nil"/>
              <w:left w:val="nil"/>
              <w:bottom w:val="nil"/>
              <w:right w:val="nil"/>
            </w:tcBorders>
            <w:shd w:val="clear" w:color="auto" w:fill="auto"/>
            <w:noWrap/>
            <w:hideMark/>
          </w:tcPr>
          <w:p w14:paraId="2B740979" w14:textId="77777777" w:rsidR="008D6348" w:rsidRPr="005623F6" w:rsidRDefault="008D6348" w:rsidP="008D6348">
            <w:pPr>
              <w:keepNext/>
              <w:spacing w:after="0" w:line="240" w:lineRule="auto"/>
              <w:jc w:val="left"/>
              <w:rPr>
                <w:rFonts w:eastAsia="Times New Roman"/>
                <w:color w:val="000000"/>
                <w:lang w:val="fr-FR" w:eastAsia="fr-FR"/>
              </w:rPr>
            </w:pPr>
          </w:p>
        </w:tc>
        <w:tc>
          <w:tcPr>
            <w:tcW w:w="687" w:type="pct"/>
            <w:tcBorders>
              <w:top w:val="nil"/>
              <w:left w:val="nil"/>
              <w:bottom w:val="nil"/>
              <w:right w:val="nil"/>
            </w:tcBorders>
            <w:vAlign w:val="bottom"/>
          </w:tcPr>
          <w:p w14:paraId="405814AD" w14:textId="77777777"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vAlign w:val="bottom"/>
          </w:tcPr>
          <w:p w14:paraId="0E1E0991" w14:textId="5C4C50F1" w:rsidR="008D6348" w:rsidRPr="008D6348" w:rsidRDefault="008D6348" w:rsidP="008D6348">
            <w:pPr>
              <w:keepNext/>
              <w:spacing w:after="0" w:line="240" w:lineRule="auto"/>
              <w:jc w:val="center"/>
              <w:rPr>
                <w:rFonts w:eastAsia="Times New Roman"/>
                <w:lang w:val="fr-FR" w:eastAsia="fr-FR"/>
              </w:rPr>
            </w:pPr>
            <w:r w:rsidRPr="008D6348">
              <w:rPr>
                <w:color w:val="000000"/>
              </w:rPr>
              <w:t>(0.0035)</w:t>
            </w:r>
          </w:p>
        </w:tc>
        <w:tc>
          <w:tcPr>
            <w:tcW w:w="687" w:type="pct"/>
            <w:tcBorders>
              <w:top w:val="nil"/>
              <w:left w:val="nil"/>
              <w:bottom w:val="nil"/>
              <w:right w:val="nil"/>
            </w:tcBorders>
            <w:shd w:val="clear" w:color="auto" w:fill="auto"/>
            <w:noWrap/>
            <w:vAlign w:val="bottom"/>
          </w:tcPr>
          <w:p w14:paraId="1D9C21A1" w14:textId="2446848E"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09C2D996" w14:textId="64AAD683" w:rsidR="008D6348" w:rsidRPr="008D6348" w:rsidRDefault="008D6348" w:rsidP="008D6348">
            <w:pPr>
              <w:keepNext/>
              <w:spacing w:after="0" w:line="240" w:lineRule="auto"/>
              <w:jc w:val="center"/>
              <w:rPr>
                <w:rFonts w:eastAsia="Times New Roman"/>
                <w:lang w:val="fr-FR" w:eastAsia="fr-FR"/>
              </w:rPr>
            </w:pPr>
          </w:p>
        </w:tc>
        <w:tc>
          <w:tcPr>
            <w:tcW w:w="688" w:type="pct"/>
            <w:tcBorders>
              <w:top w:val="nil"/>
              <w:left w:val="nil"/>
              <w:bottom w:val="nil"/>
              <w:right w:val="nil"/>
            </w:tcBorders>
            <w:shd w:val="clear" w:color="auto" w:fill="auto"/>
            <w:noWrap/>
            <w:vAlign w:val="bottom"/>
          </w:tcPr>
          <w:p w14:paraId="1321F688" w14:textId="155122A5"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6CEADFF3" w14:textId="4C8507D2" w:rsidTr="00227D64">
        <w:trPr>
          <w:trHeight w:val="312"/>
          <w:jc w:val="center"/>
        </w:trPr>
        <w:tc>
          <w:tcPr>
            <w:tcW w:w="1563" w:type="pct"/>
            <w:tcBorders>
              <w:top w:val="nil"/>
              <w:left w:val="nil"/>
              <w:bottom w:val="nil"/>
              <w:right w:val="nil"/>
            </w:tcBorders>
            <w:shd w:val="clear" w:color="auto" w:fill="auto"/>
            <w:noWrap/>
            <w:hideMark/>
          </w:tcPr>
          <w:p w14:paraId="371508C9" w14:textId="77777777" w:rsidR="008D6348" w:rsidRPr="005623F6" w:rsidRDefault="008D6348" w:rsidP="008D6348">
            <w:pPr>
              <w:keepNext/>
              <w:spacing w:after="0" w:line="240" w:lineRule="auto"/>
              <w:jc w:val="left"/>
              <w:rPr>
                <w:rFonts w:eastAsia="Times New Roman"/>
                <w:color w:val="000000"/>
                <w:lang w:val="fr-FR" w:eastAsia="fr-FR"/>
              </w:rPr>
            </w:pPr>
            <w:r w:rsidRPr="005623F6">
              <w:rPr>
                <w:rFonts w:eastAsia="Times New Roman"/>
                <w:color w:val="000000"/>
                <w:lang w:val="fr-FR" w:eastAsia="fr-FR"/>
              </w:rPr>
              <w:t xml:space="preserve">Min. </w:t>
            </w:r>
            <w:proofErr w:type="spellStart"/>
            <w:r>
              <w:rPr>
                <w:rFonts w:eastAsia="Times New Roman"/>
                <w:color w:val="000000"/>
                <w:lang w:val="fr-FR" w:eastAsia="fr-FR"/>
              </w:rPr>
              <w:t>T</w:t>
            </w:r>
            <w:r w:rsidRPr="005623F6">
              <w:rPr>
                <w:rFonts w:eastAsia="Times New Roman"/>
                <w:color w:val="000000"/>
                <w:lang w:val="fr-FR" w:eastAsia="fr-FR"/>
              </w:rPr>
              <w:t>emperature</w:t>
            </w:r>
            <w:proofErr w:type="spellEnd"/>
            <w:r w:rsidRPr="005623F6">
              <w:rPr>
                <w:rFonts w:eastAsia="Times New Roman"/>
                <w:color w:val="000000"/>
                <w:lang w:val="fr-FR" w:eastAsia="fr-FR"/>
              </w:rPr>
              <w:t xml:space="preserve"> (°C)</w:t>
            </w:r>
          </w:p>
        </w:tc>
        <w:tc>
          <w:tcPr>
            <w:tcW w:w="687" w:type="pct"/>
            <w:tcBorders>
              <w:top w:val="nil"/>
              <w:left w:val="nil"/>
              <w:bottom w:val="nil"/>
              <w:right w:val="nil"/>
            </w:tcBorders>
            <w:vAlign w:val="bottom"/>
          </w:tcPr>
          <w:p w14:paraId="0C7EACB4"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vAlign w:val="bottom"/>
          </w:tcPr>
          <w:p w14:paraId="72B43DFE" w14:textId="76CA1E9D"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0.0051</w:t>
            </w:r>
          </w:p>
        </w:tc>
        <w:tc>
          <w:tcPr>
            <w:tcW w:w="687" w:type="pct"/>
            <w:tcBorders>
              <w:top w:val="nil"/>
              <w:left w:val="nil"/>
              <w:bottom w:val="nil"/>
              <w:right w:val="nil"/>
            </w:tcBorders>
            <w:shd w:val="clear" w:color="auto" w:fill="auto"/>
            <w:noWrap/>
            <w:vAlign w:val="bottom"/>
          </w:tcPr>
          <w:p w14:paraId="3CFEDBEA" w14:textId="3161B58D"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18477222" w14:textId="216677D2" w:rsidR="008D6348" w:rsidRPr="008D6348" w:rsidRDefault="008D6348" w:rsidP="008D6348">
            <w:pPr>
              <w:keepNext/>
              <w:spacing w:after="0" w:line="240" w:lineRule="auto"/>
              <w:jc w:val="center"/>
              <w:rPr>
                <w:rFonts w:eastAsia="Times New Roman"/>
                <w:lang w:val="fr-FR" w:eastAsia="fr-FR"/>
              </w:rPr>
            </w:pPr>
          </w:p>
        </w:tc>
        <w:tc>
          <w:tcPr>
            <w:tcW w:w="688" w:type="pct"/>
            <w:tcBorders>
              <w:top w:val="nil"/>
              <w:left w:val="nil"/>
              <w:bottom w:val="nil"/>
              <w:right w:val="nil"/>
            </w:tcBorders>
            <w:shd w:val="clear" w:color="auto" w:fill="auto"/>
            <w:noWrap/>
            <w:vAlign w:val="bottom"/>
          </w:tcPr>
          <w:p w14:paraId="07F238D4" w14:textId="08F45B7D"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4B0880F1" w14:textId="1120563C" w:rsidTr="00227D64">
        <w:trPr>
          <w:trHeight w:val="312"/>
          <w:jc w:val="center"/>
        </w:trPr>
        <w:tc>
          <w:tcPr>
            <w:tcW w:w="1563" w:type="pct"/>
            <w:tcBorders>
              <w:top w:val="nil"/>
              <w:left w:val="nil"/>
              <w:bottom w:val="nil"/>
              <w:right w:val="nil"/>
            </w:tcBorders>
            <w:shd w:val="clear" w:color="auto" w:fill="auto"/>
            <w:noWrap/>
            <w:hideMark/>
          </w:tcPr>
          <w:p w14:paraId="099E70EE" w14:textId="77777777" w:rsidR="008D6348" w:rsidRPr="005623F6" w:rsidRDefault="008D6348" w:rsidP="008D6348">
            <w:pPr>
              <w:keepNext/>
              <w:spacing w:after="0" w:line="240" w:lineRule="auto"/>
              <w:jc w:val="left"/>
              <w:rPr>
                <w:rFonts w:eastAsia="Times New Roman"/>
                <w:color w:val="000000"/>
                <w:lang w:val="fr-FR" w:eastAsia="fr-FR"/>
              </w:rPr>
            </w:pPr>
          </w:p>
        </w:tc>
        <w:tc>
          <w:tcPr>
            <w:tcW w:w="687" w:type="pct"/>
            <w:tcBorders>
              <w:top w:val="nil"/>
              <w:left w:val="nil"/>
              <w:bottom w:val="nil"/>
              <w:right w:val="nil"/>
            </w:tcBorders>
            <w:vAlign w:val="bottom"/>
          </w:tcPr>
          <w:p w14:paraId="34A72E59" w14:textId="77777777"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vAlign w:val="bottom"/>
          </w:tcPr>
          <w:p w14:paraId="0CA9D11F" w14:textId="430570E9" w:rsidR="008D6348" w:rsidRPr="008D6348" w:rsidRDefault="008D6348" w:rsidP="008D6348">
            <w:pPr>
              <w:keepNext/>
              <w:spacing w:after="0" w:line="240" w:lineRule="auto"/>
              <w:jc w:val="center"/>
              <w:rPr>
                <w:rFonts w:eastAsia="Times New Roman"/>
                <w:lang w:val="fr-FR" w:eastAsia="fr-FR"/>
              </w:rPr>
            </w:pPr>
            <w:r w:rsidRPr="008D6348">
              <w:rPr>
                <w:color w:val="000000"/>
              </w:rPr>
              <w:t>(0.0053)</w:t>
            </w:r>
          </w:p>
        </w:tc>
        <w:tc>
          <w:tcPr>
            <w:tcW w:w="687" w:type="pct"/>
            <w:tcBorders>
              <w:top w:val="nil"/>
              <w:left w:val="nil"/>
              <w:bottom w:val="nil"/>
              <w:right w:val="nil"/>
            </w:tcBorders>
            <w:shd w:val="clear" w:color="auto" w:fill="auto"/>
            <w:noWrap/>
            <w:vAlign w:val="bottom"/>
          </w:tcPr>
          <w:p w14:paraId="1E5F137C" w14:textId="07BB39DB" w:rsidR="008D6348" w:rsidRPr="008D6348" w:rsidRDefault="008D6348" w:rsidP="008D6348">
            <w:pPr>
              <w:keepNext/>
              <w:spacing w:after="0" w:line="240" w:lineRule="auto"/>
              <w:jc w:val="center"/>
              <w:rPr>
                <w:rFonts w:eastAsia="Times New Roman"/>
                <w:lang w:val="fr-FR" w:eastAsia="fr-FR"/>
              </w:rPr>
            </w:pPr>
          </w:p>
        </w:tc>
        <w:tc>
          <w:tcPr>
            <w:tcW w:w="687" w:type="pct"/>
            <w:tcBorders>
              <w:top w:val="nil"/>
              <w:left w:val="nil"/>
              <w:bottom w:val="nil"/>
              <w:right w:val="nil"/>
            </w:tcBorders>
            <w:shd w:val="clear" w:color="auto" w:fill="auto"/>
            <w:noWrap/>
            <w:vAlign w:val="bottom"/>
          </w:tcPr>
          <w:p w14:paraId="407B384A" w14:textId="315379F6" w:rsidR="008D6348" w:rsidRPr="008D6348" w:rsidRDefault="008D6348" w:rsidP="008D6348">
            <w:pPr>
              <w:keepNext/>
              <w:spacing w:after="0" w:line="240" w:lineRule="auto"/>
              <w:jc w:val="center"/>
              <w:rPr>
                <w:rFonts w:eastAsia="Times New Roman"/>
                <w:lang w:val="fr-FR" w:eastAsia="fr-FR"/>
              </w:rPr>
            </w:pPr>
          </w:p>
        </w:tc>
        <w:tc>
          <w:tcPr>
            <w:tcW w:w="688" w:type="pct"/>
            <w:tcBorders>
              <w:top w:val="nil"/>
              <w:left w:val="nil"/>
              <w:bottom w:val="nil"/>
              <w:right w:val="nil"/>
            </w:tcBorders>
            <w:shd w:val="clear" w:color="auto" w:fill="auto"/>
            <w:noWrap/>
            <w:vAlign w:val="bottom"/>
          </w:tcPr>
          <w:p w14:paraId="522B4A38" w14:textId="730F699C" w:rsidR="008D6348" w:rsidRPr="008D6348" w:rsidRDefault="008D6348" w:rsidP="008D6348">
            <w:pPr>
              <w:keepNext/>
              <w:spacing w:after="0" w:line="240" w:lineRule="auto"/>
              <w:jc w:val="center"/>
              <w:rPr>
                <w:rFonts w:eastAsia="Times New Roman"/>
                <w:color w:val="000000"/>
                <w:lang w:val="fr-FR" w:eastAsia="fr-FR"/>
              </w:rPr>
            </w:pPr>
          </w:p>
        </w:tc>
      </w:tr>
      <w:tr w:rsidR="008D6348" w:rsidRPr="000F290F" w14:paraId="369CCBCF" w14:textId="357483CE" w:rsidTr="00227D64">
        <w:trPr>
          <w:trHeight w:val="312"/>
          <w:jc w:val="center"/>
        </w:trPr>
        <w:tc>
          <w:tcPr>
            <w:tcW w:w="1563" w:type="pct"/>
            <w:tcBorders>
              <w:top w:val="nil"/>
              <w:left w:val="nil"/>
              <w:bottom w:val="nil"/>
              <w:right w:val="nil"/>
            </w:tcBorders>
            <w:shd w:val="clear" w:color="auto" w:fill="auto"/>
            <w:noWrap/>
            <w:hideMark/>
          </w:tcPr>
          <w:p w14:paraId="590259BA" w14:textId="77777777" w:rsidR="008D6348" w:rsidRPr="005623F6" w:rsidRDefault="008D6348" w:rsidP="008D6348">
            <w:pPr>
              <w:keepNext/>
              <w:spacing w:after="0" w:line="240" w:lineRule="auto"/>
              <w:jc w:val="left"/>
              <w:rPr>
                <w:rFonts w:eastAsia="Times New Roman"/>
                <w:color w:val="000000"/>
                <w:lang w:val="fr-FR" w:eastAsia="fr-FR"/>
              </w:rPr>
            </w:pPr>
            <w:r w:rsidRPr="005623F6">
              <w:rPr>
                <w:rFonts w:eastAsia="Times New Roman"/>
                <w:color w:val="000000"/>
                <w:lang w:val="fr-FR" w:eastAsia="fr-FR"/>
              </w:rPr>
              <w:t xml:space="preserve">Relative </w:t>
            </w:r>
            <w:proofErr w:type="spellStart"/>
            <w:r w:rsidRPr="005623F6">
              <w:rPr>
                <w:rFonts w:eastAsia="Times New Roman"/>
                <w:color w:val="000000"/>
                <w:lang w:val="fr-FR" w:eastAsia="fr-FR"/>
              </w:rPr>
              <w:t>humidity</w:t>
            </w:r>
            <w:proofErr w:type="spellEnd"/>
            <w:r w:rsidRPr="005623F6">
              <w:rPr>
                <w:rFonts w:eastAsia="Times New Roman"/>
                <w:color w:val="000000"/>
                <w:lang w:val="fr-FR" w:eastAsia="fr-FR"/>
              </w:rPr>
              <w:t xml:space="preserve"> (%)</w:t>
            </w:r>
          </w:p>
        </w:tc>
        <w:tc>
          <w:tcPr>
            <w:tcW w:w="687" w:type="pct"/>
            <w:tcBorders>
              <w:top w:val="nil"/>
              <w:left w:val="nil"/>
              <w:bottom w:val="nil"/>
              <w:right w:val="nil"/>
            </w:tcBorders>
            <w:vAlign w:val="bottom"/>
          </w:tcPr>
          <w:p w14:paraId="610614ED" w14:textId="77777777" w:rsidR="008D6348" w:rsidRPr="008D6348" w:rsidRDefault="008D6348" w:rsidP="008D6348">
            <w:pPr>
              <w:keepNext/>
              <w:spacing w:after="0" w:line="240" w:lineRule="auto"/>
              <w:jc w:val="center"/>
              <w:rPr>
                <w:color w:val="000000"/>
              </w:rPr>
            </w:pPr>
          </w:p>
        </w:tc>
        <w:tc>
          <w:tcPr>
            <w:tcW w:w="687" w:type="pct"/>
            <w:tcBorders>
              <w:top w:val="nil"/>
              <w:left w:val="nil"/>
              <w:bottom w:val="nil"/>
              <w:right w:val="nil"/>
            </w:tcBorders>
            <w:vAlign w:val="bottom"/>
          </w:tcPr>
          <w:p w14:paraId="415DA156" w14:textId="77777777" w:rsidR="008D6348" w:rsidRPr="008D6348" w:rsidRDefault="008D6348" w:rsidP="008D6348">
            <w:pPr>
              <w:keepNext/>
              <w:spacing w:after="0" w:line="240" w:lineRule="auto"/>
              <w:jc w:val="center"/>
              <w:rPr>
                <w:color w:val="000000"/>
              </w:rPr>
            </w:pPr>
          </w:p>
        </w:tc>
        <w:tc>
          <w:tcPr>
            <w:tcW w:w="687" w:type="pct"/>
            <w:tcBorders>
              <w:top w:val="nil"/>
              <w:left w:val="nil"/>
              <w:bottom w:val="nil"/>
              <w:right w:val="nil"/>
            </w:tcBorders>
            <w:shd w:val="clear" w:color="auto" w:fill="auto"/>
            <w:noWrap/>
            <w:vAlign w:val="bottom"/>
            <w:hideMark/>
          </w:tcPr>
          <w:p w14:paraId="4A3917A0" w14:textId="6C3FA767"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-0.0040</w:t>
            </w:r>
          </w:p>
        </w:tc>
        <w:tc>
          <w:tcPr>
            <w:tcW w:w="687" w:type="pct"/>
            <w:tcBorders>
              <w:top w:val="nil"/>
              <w:left w:val="nil"/>
              <w:bottom w:val="nil"/>
              <w:right w:val="nil"/>
            </w:tcBorders>
            <w:shd w:val="clear" w:color="auto" w:fill="auto"/>
            <w:noWrap/>
            <w:vAlign w:val="bottom"/>
            <w:hideMark/>
          </w:tcPr>
          <w:p w14:paraId="0B4C33EA" w14:textId="0F22734C"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-0.0038</w:t>
            </w:r>
          </w:p>
        </w:tc>
        <w:tc>
          <w:tcPr>
            <w:tcW w:w="688" w:type="pct"/>
            <w:tcBorders>
              <w:top w:val="nil"/>
              <w:left w:val="nil"/>
              <w:bottom w:val="nil"/>
              <w:right w:val="nil"/>
            </w:tcBorders>
            <w:shd w:val="clear" w:color="auto" w:fill="auto"/>
            <w:noWrap/>
            <w:vAlign w:val="bottom"/>
            <w:hideMark/>
          </w:tcPr>
          <w:p w14:paraId="057042DF" w14:textId="4BC8BF95"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-0.0030</w:t>
            </w:r>
          </w:p>
        </w:tc>
      </w:tr>
      <w:tr w:rsidR="008D6348" w:rsidRPr="000F290F" w14:paraId="69BBA2A8" w14:textId="2F5CCA9C" w:rsidTr="00227D64">
        <w:trPr>
          <w:trHeight w:val="312"/>
          <w:jc w:val="center"/>
        </w:trPr>
        <w:tc>
          <w:tcPr>
            <w:tcW w:w="1563" w:type="pct"/>
            <w:tcBorders>
              <w:top w:val="nil"/>
              <w:left w:val="nil"/>
              <w:right w:val="nil"/>
            </w:tcBorders>
            <w:shd w:val="clear" w:color="auto" w:fill="auto"/>
            <w:noWrap/>
            <w:hideMark/>
          </w:tcPr>
          <w:p w14:paraId="38438DB4" w14:textId="77777777" w:rsidR="008D6348" w:rsidRPr="005623F6" w:rsidRDefault="008D6348" w:rsidP="008D6348">
            <w:pPr>
              <w:keepNext/>
              <w:spacing w:after="0" w:line="240" w:lineRule="auto"/>
              <w:jc w:val="left"/>
              <w:rPr>
                <w:rFonts w:eastAsia="Times New Roman"/>
                <w:color w:val="000000"/>
                <w:lang w:val="fr-FR" w:eastAsia="fr-FR"/>
              </w:rPr>
            </w:pPr>
          </w:p>
        </w:tc>
        <w:tc>
          <w:tcPr>
            <w:tcW w:w="687" w:type="pct"/>
            <w:tcBorders>
              <w:top w:val="nil"/>
              <w:left w:val="nil"/>
              <w:right w:val="nil"/>
            </w:tcBorders>
            <w:vAlign w:val="bottom"/>
          </w:tcPr>
          <w:p w14:paraId="58C3932F" w14:textId="77777777" w:rsidR="008D6348" w:rsidRPr="008D6348" w:rsidRDefault="008D6348" w:rsidP="008D6348">
            <w:pPr>
              <w:keepNext/>
              <w:spacing w:after="0" w:line="240" w:lineRule="auto"/>
              <w:jc w:val="center"/>
              <w:rPr>
                <w:color w:val="000000"/>
              </w:rPr>
            </w:pPr>
          </w:p>
        </w:tc>
        <w:tc>
          <w:tcPr>
            <w:tcW w:w="687" w:type="pct"/>
            <w:tcBorders>
              <w:top w:val="nil"/>
              <w:left w:val="nil"/>
              <w:right w:val="nil"/>
            </w:tcBorders>
            <w:vAlign w:val="bottom"/>
          </w:tcPr>
          <w:p w14:paraId="61F263AA" w14:textId="77777777" w:rsidR="008D6348" w:rsidRPr="008D6348" w:rsidRDefault="008D6348" w:rsidP="008D6348">
            <w:pPr>
              <w:keepNext/>
              <w:spacing w:after="0" w:line="240" w:lineRule="auto"/>
              <w:jc w:val="center"/>
              <w:rPr>
                <w:color w:val="000000"/>
              </w:rPr>
            </w:pPr>
          </w:p>
        </w:tc>
        <w:tc>
          <w:tcPr>
            <w:tcW w:w="687" w:type="pct"/>
            <w:tcBorders>
              <w:top w:val="nil"/>
              <w:left w:val="nil"/>
              <w:right w:val="nil"/>
            </w:tcBorders>
            <w:shd w:val="clear" w:color="auto" w:fill="auto"/>
            <w:noWrap/>
            <w:vAlign w:val="bottom"/>
            <w:hideMark/>
          </w:tcPr>
          <w:p w14:paraId="12A01380" w14:textId="400346E5"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(0.0027)</w:t>
            </w:r>
          </w:p>
        </w:tc>
        <w:tc>
          <w:tcPr>
            <w:tcW w:w="687" w:type="pct"/>
            <w:tcBorders>
              <w:top w:val="nil"/>
              <w:left w:val="nil"/>
              <w:right w:val="nil"/>
            </w:tcBorders>
            <w:shd w:val="clear" w:color="auto" w:fill="auto"/>
            <w:noWrap/>
            <w:vAlign w:val="bottom"/>
            <w:hideMark/>
          </w:tcPr>
          <w:p w14:paraId="2218D890" w14:textId="37ADF0AB"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(0.0025)</w:t>
            </w:r>
          </w:p>
        </w:tc>
        <w:tc>
          <w:tcPr>
            <w:tcW w:w="688" w:type="pct"/>
            <w:tcBorders>
              <w:top w:val="nil"/>
              <w:left w:val="nil"/>
              <w:right w:val="nil"/>
            </w:tcBorders>
            <w:shd w:val="clear" w:color="auto" w:fill="auto"/>
            <w:noWrap/>
            <w:vAlign w:val="bottom"/>
            <w:hideMark/>
          </w:tcPr>
          <w:p w14:paraId="2E38D598" w14:textId="3788A02D"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(0.0019)</w:t>
            </w:r>
          </w:p>
        </w:tc>
      </w:tr>
      <w:tr w:rsidR="008D6348" w:rsidRPr="000F290F" w14:paraId="366109A2" w14:textId="3DE52AA5" w:rsidTr="00227D64">
        <w:trPr>
          <w:trHeight w:val="312"/>
          <w:jc w:val="center"/>
        </w:trPr>
        <w:tc>
          <w:tcPr>
            <w:tcW w:w="1563" w:type="pct"/>
            <w:tcBorders>
              <w:top w:val="nil"/>
              <w:left w:val="nil"/>
              <w:right w:val="nil"/>
            </w:tcBorders>
            <w:shd w:val="clear" w:color="auto" w:fill="auto"/>
            <w:noWrap/>
          </w:tcPr>
          <w:p w14:paraId="5E5BF58D" w14:textId="77777777" w:rsidR="008D6348" w:rsidRPr="00E42F16" w:rsidRDefault="008D6348" w:rsidP="008D6348">
            <w:pPr>
              <w:keepNext/>
              <w:spacing w:after="0" w:line="240" w:lineRule="auto"/>
              <w:jc w:val="right"/>
              <w:rPr>
                <w:rFonts w:eastAsia="Times New Roman"/>
                <w:color w:val="000000"/>
                <w:lang w:val="fr-FR" w:eastAsia="fr-FR"/>
              </w:rPr>
            </w:pPr>
            <w:proofErr w:type="gramStart"/>
            <w:r>
              <w:rPr>
                <w:rFonts w:eastAsia="Times New Roman"/>
                <w:color w:val="000000"/>
                <w:lang w:val="fr-FR" w:eastAsia="fr-FR"/>
              </w:rPr>
              <w:t>x</w:t>
            </w:r>
            <w:proofErr w:type="gramEnd"/>
            <w:r>
              <w:rPr>
                <w:rFonts w:eastAsia="Times New Roman"/>
                <w:color w:val="000000"/>
                <w:lang w:val="fr-FR" w:eastAsia="fr-FR"/>
              </w:rPr>
              <w:t xml:space="preserve"> Av. </w:t>
            </w:r>
            <w:proofErr w:type="spellStart"/>
            <w:r>
              <w:rPr>
                <w:rFonts w:eastAsia="Times New Roman"/>
                <w:color w:val="000000"/>
                <w:lang w:val="fr-FR" w:eastAsia="fr-FR"/>
              </w:rPr>
              <w:t>Temperature</w:t>
            </w:r>
            <w:proofErr w:type="spellEnd"/>
            <w:r>
              <w:rPr>
                <w:rFonts w:eastAsia="Times New Roman"/>
                <w:color w:val="000000"/>
                <w:lang w:val="fr-FR" w:eastAsia="fr-FR"/>
              </w:rPr>
              <w:t xml:space="preserve"> (</w:t>
            </w:r>
            <w:r w:rsidRPr="003045C4">
              <w:rPr>
                <w:rFonts w:eastAsia="Times New Roman"/>
                <w:color w:val="000000"/>
                <w:lang w:val="fr-FR" w:eastAsia="fr-FR"/>
              </w:rPr>
              <w:t>°C</w:t>
            </w:r>
            <w:r>
              <w:rPr>
                <w:rFonts w:eastAsia="Times New Roman"/>
                <w:color w:val="000000"/>
                <w:lang w:val="fr-FR" w:eastAsia="fr-FR"/>
              </w:rPr>
              <w:t>)</w:t>
            </w:r>
          </w:p>
        </w:tc>
        <w:tc>
          <w:tcPr>
            <w:tcW w:w="687" w:type="pct"/>
            <w:tcBorders>
              <w:top w:val="nil"/>
              <w:left w:val="nil"/>
              <w:right w:val="nil"/>
            </w:tcBorders>
            <w:vAlign w:val="bottom"/>
          </w:tcPr>
          <w:p w14:paraId="61E508F0"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vAlign w:val="bottom"/>
          </w:tcPr>
          <w:p w14:paraId="2A94D773"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shd w:val="clear" w:color="auto" w:fill="auto"/>
            <w:noWrap/>
            <w:vAlign w:val="bottom"/>
          </w:tcPr>
          <w:p w14:paraId="08E7F8FE" w14:textId="2AE658AF"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shd w:val="clear" w:color="auto" w:fill="auto"/>
            <w:noWrap/>
            <w:vAlign w:val="bottom"/>
          </w:tcPr>
          <w:p w14:paraId="4647E8C9" w14:textId="4B78F907"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right w:val="nil"/>
            </w:tcBorders>
            <w:shd w:val="clear" w:color="auto" w:fill="auto"/>
            <w:noWrap/>
            <w:vAlign w:val="bottom"/>
          </w:tcPr>
          <w:p w14:paraId="4FBA4FEB" w14:textId="72D7C4B5"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-0.0002*</w:t>
            </w:r>
          </w:p>
        </w:tc>
      </w:tr>
      <w:tr w:rsidR="008D6348" w:rsidRPr="000F290F" w14:paraId="0A539C3A" w14:textId="275D1051" w:rsidTr="00227D64">
        <w:trPr>
          <w:trHeight w:val="312"/>
          <w:jc w:val="center"/>
        </w:trPr>
        <w:tc>
          <w:tcPr>
            <w:tcW w:w="1563" w:type="pct"/>
            <w:tcBorders>
              <w:top w:val="nil"/>
              <w:left w:val="nil"/>
              <w:right w:val="nil"/>
            </w:tcBorders>
            <w:shd w:val="clear" w:color="auto" w:fill="auto"/>
            <w:noWrap/>
          </w:tcPr>
          <w:p w14:paraId="43BB58A7" w14:textId="77777777" w:rsidR="008D6348" w:rsidRPr="00E42F16" w:rsidRDefault="008D6348" w:rsidP="008D6348">
            <w:pPr>
              <w:keepNext/>
              <w:spacing w:after="0" w:line="240" w:lineRule="auto"/>
              <w:jc w:val="right"/>
              <w:rPr>
                <w:rFonts w:eastAsia="Times New Roman"/>
                <w:color w:val="000000"/>
                <w:lang w:val="fr-FR" w:eastAsia="fr-FR"/>
              </w:rPr>
            </w:pPr>
          </w:p>
        </w:tc>
        <w:tc>
          <w:tcPr>
            <w:tcW w:w="687" w:type="pct"/>
            <w:tcBorders>
              <w:top w:val="nil"/>
              <w:left w:val="nil"/>
              <w:right w:val="nil"/>
            </w:tcBorders>
            <w:vAlign w:val="bottom"/>
          </w:tcPr>
          <w:p w14:paraId="2418EDFB"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vAlign w:val="bottom"/>
          </w:tcPr>
          <w:p w14:paraId="6B6E830F" w14:textId="77777777"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shd w:val="clear" w:color="auto" w:fill="auto"/>
            <w:noWrap/>
            <w:vAlign w:val="bottom"/>
          </w:tcPr>
          <w:p w14:paraId="0544DF7B" w14:textId="2B1A1EB6" w:rsidR="008D6348" w:rsidRPr="008D6348" w:rsidRDefault="008D6348" w:rsidP="008D6348">
            <w:pPr>
              <w:keepNext/>
              <w:spacing w:after="0" w:line="240" w:lineRule="auto"/>
              <w:jc w:val="center"/>
              <w:rPr>
                <w:rFonts w:eastAsia="Times New Roman"/>
                <w:color w:val="000000"/>
                <w:lang w:val="fr-FR" w:eastAsia="fr-FR"/>
              </w:rPr>
            </w:pPr>
          </w:p>
        </w:tc>
        <w:tc>
          <w:tcPr>
            <w:tcW w:w="687" w:type="pct"/>
            <w:tcBorders>
              <w:top w:val="nil"/>
              <w:left w:val="nil"/>
              <w:right w:val="nil"/>
            </w:tcBorders>
            <w:shd w:val="clear" w:color="auto" w:fill="auto"/>
            <w:noWrap/>
            <w:vAlign w:val="bottom"/>
          </w:tcPr>
          <w:p w14:paraId="3E3E18DF" w14:textId="56874282" w:rsidR="008D6348" w:rsidRPr="008D6348" w:rsidRDefault="008D6348" w:rsidP="008D6348">
            <w:pPr>
              <w:keepNext/>
              <w:spacing w:after="0" w:line="240" w:lineRule="auto"/>
              <w:jc w:val="center"/>
              <w:rPr>
                <w:rFonts w:eastAsia="Times New Roman"/>
                <w:color w:val="000000"/>
                <w:lang w:val="fr-FR" w:eastAsia="fr-FR"/>
              </w:rPr>
            </w:pPr>
          </w:p>
        </w:tc>
        <w:tc>
          <w:tcPr>
            <w:tcW w:w="688" w:type="pct"/>
            <w:tcBorders>
              <w:top w:val="nil"/>
              <w:left w:val="nil"/>
              <w:right w:val="nil"/>
            </w:tcBorders>
            <w:shd w:val="clear" w:color="auto" w:fill="auto"/>
            <w:noWrap/>
            <w:vAlign w:val="bottom"/>
          </w:tcPr>
          <w:p w14:paraId="6F4CFCC6" w14:textId="1178EADF"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(0.0001)</w:t>
            </w:r>
          </w:p>
        </w:tc>
      </w:tr>
      <w:tr w:rsidR="008D6348" w:rsidRPr="000F290F" w14:paraId="71DE8DA8" w14:textId="77777777" w:rsidTr="00227D64">
        <w:trPr>
          <w:trHeight w:val="312"/>
          <w:jc w:val="center"/>
        </w:trPr>
        <w:tc>
          <w:tcPr>
            <w:tcW w:w="1563" w:type="pct"/>
            <w:tcBorders>
              <w:top w:val="nil"/>
              <w:left w:val="nil"/>
              <w:bottom w:val="nil"/>
              <w:right w:val="nil"/>
            </w:tcBorders>
            <w:shd w:val="clear" w:color="auto" w:fill="auto"/>
            <w:noWrap/>
            <w:hideMark/>
          </w:tcPr>
          <w:p w14:paraId="7408B9F5" w14:textId="77777777" w:rsidR="008D6348" w:rsidRPr="005623F6" w:rsidRDefault="008D6348" w:rsidP="00227D64">
            <w:pPr>
              <w:keepNext/>
              <w:spacing w:after="0" w:line="240" w:lineRule="auto"/>
              <w:jc w:val="left"/>
              <w:rPr>
                <w:rFonts w:eastAsia="Times New Roman"/>
                <w:color w:val="000000"/>
                <w:lang w:val="fr-FR" w:eastAsia="fr-FR"/>
              </w:rPr>
            </w:pPr>
            <w:proofErr w:type="spellStart"/>
            <w:r w:rsidRPr="005623F6">
              <w:rPr>
                <w:rFonts w:eastAsia="Times New Roman"/>
                <w:color w:val="000000"/>
                <w:lang w:val="fr-FR" w:eastAsia="fr-FR"/>
              </w:rPr>
              <w:t>Precipitations</w:t>
            </w:r>
            <w:proofErr w:type="spellEnd"/>
            <w:r w:rsidRPr="005623F6">
              <w:rPr>
                <w:rFonts w:eastAsia="Times New Roman"/>
                <w:color w:val="000000"/>
                <w:lang w:val="fr-FR" w:eastAsia="fr-FR"/>
              </w:rPr>
              <w:t xml:space="preserve"> (mm)</w:t>
            </w:r>
          </w:p>
        </w:tc>
        <w:tc>
          <w:tcPr>
            <w:tcW w:w="687" w:type="pct"/>
            <w:tcBorders>
              <w:top w:val="nil"/>
              <w:left w:val="nil"/>
              <w:bottom w:val="nil"/>
              <w:right w:val="nil"/>
            </w:tcBorders>
            <w:vAlign w:val="bottom"/>
          </w:tcPr>
          <w:p w14:paraId="0DD2EBAF"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vAlign w:val="bottom"/>
          </w:tcPr>
          <w:p w14:paraId="6FA85FD4"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29713E41"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hideMark/>
          </w:tcPr>
          <w:p w14:paraId="786E0F5D" w14:textId="77777777" w:rsidR="008D6348" w:rsidRPr="008D6348" w:rsidRDefault="008D6348" w:rsidP="00227D64">
            <w:pPr>
              <w:keepNext/>
              <w:spacing w:after="0" w:line="240" w:lineRule="auto"/>
              <w:jc w:val="center"/>
              <w:rPr>
                <w:color w:val="000000"/>
              </w:rPr>
            </w:pPr>
            <w:r w:rsidRPr="008D6348">
              <w:rPr>
                <w:color w:val="000000"/>
              </w:rPr>
              <w:t>0.0004</w:t>
            </w:r>
          </w:p>
        </w:tc>
        <w:tc>
          <w:tcPr>
            <w:tcW w:w="688" w:type="pct"/>
            <w:tcBorders>
              <w:top w:val="nil"/>
              <w:left w:val="nil"/>
              <w:bottom w:val="nil"/>
              <w:right w:val="nil"/>
            </w:tcBorders>
            <w:shd w:val="clear" w:color="auto" w:fill="auto"/>
            <w:noWrap/>
            <w:vAlign w:val="bottom"/>
            <w:hideMark/>
          </w:tcPr>
          <w:p w14:paraId="31505521" w14:textId="77777777" w:rsidR="008D6348" w:rsidRPr="008D6348" w:rsidRDefault="008D6348" w:rsidP="00227D64">
            <w:pPr>
              <w:keepNext/>
              <w:spacing w:after="0" w:line="240" w:lineRule="auto"/>
              <w:jc w:val="center"/>
              <w:rPr>
                <w:rFonts w:eastAsia="Times New Roman"/>
                <w:color w:val="000000"/>
                <w:lang w:val="fr-FR" w:eastAsia="fr-FR"/>
              </w:rPr>
            </w:pPr>
            <w:r w:rsidRPr="008D6348">
              <w:rPr>
                <w:color w:val="000000"/>
              </w:rPr>
              <w:t>0.0004</w:t>
            </w:r>
          </w:p>
        </w:tc>
      </w:tr>
      <w:tr w:rsidR="008D6348" w:rsidRPr="000F290F" w14:paraId="01F84CE3" w14:textId="77777777" w:rsidTr="00227D64">
        <w:trPr>
          <w:trHeight w:val="312"/>
          <w:jc w:val="center"/>
        </w:trPr>
        <w:tc>
          <w:tcPr>
            <w:tcW w:w="1563" w:type="pct"/>
            <w:tcBorders>
              <w:top w:val="nil"/>
              <w:left w:val="nil"/>
              <w:bottom w:val="nil"/>
              <w:right w:val="nil"/>
            </w:tcBorders>
            <w:shd w:val="clear" w:color="auto" w:fill="auto"/>
            <w:noWrap/>
            <w:hideMark/>
          </w:tcPr>
          <w:p w14:paraId="01ED487E" w14:textId="77777777" w:rsidR="008D6348" w:rsidRPr="005623F6" w:rsidRDefault="008D6348" w:rsidP="00227D64">
            <w:pPr>
              <w:keepNext/>
              <w:spacing w:after="0" w:line="240" w:lineRule="auto"/>
              <w:jc w:val="left"/>
              <w:rPr>
                <w:rFonts w:eastAsia="Times New Roman"/>
                <w:color w:val="000000"/>
                <w:lang w:val="fr-FR" w:eastAsia="fr-FR"/>
              </w:rPr>
            </w:pPr>
          </w:p>
        </w:tc>
        <w:tc>
          <w:tcPr>
            <w:tcW w:w="687" w:type="pct"/>
            <w:tcBorders>
              <w:top w:val="nil"/>
              <w:left w:val="nil"/>
              <w:bottom w:val="nil"/>
              <w:right w:val="nil"/>
            </w:tcBorders>
            <w:vAlign w:val="bottom"/>
          </w:tcPr>
          <w:p w14:paraId="0702B0F7"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vAlign w:val="bottom"/>
          </w:tcPr>
          <w:p w14:paraId="0D4BA723"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tcPr>
          <w:p w14:paraId="2A57A50D" w14:textId="77777777" w:rsidR="008D6348" w:rsidRPr="008D6348" w:rsidRDefault="008D6348" w:rsidP="00227D64">
            <w:pPr>
              <w:keepNext/>
              <w:spacing w:after="0" w:line="240" w:lineRule="auto"/>
              <w:jc w:val="center"/>
              <w:rPr>
                <w:rFonts w:eastAsia="Times New Roman"/>
                <w:color w:val="000000"/>
                <w:lang w:val="fr-FR" w:eastAsia="fr-FR"/>
              </w:rPr>
            </w:pPr>
          </w:p>
        </w:tc>
        <w:tc>
          <w:tcPr>
            <w:tcW w:w="687" w:type="pct"/>
            <w:tcBorders>
              <w:top w:val="nil"/>
              <w:left w:val="nil"/>
              <w:bottom w:val="nil"/>
              <w:right w:val="nil"/>
            </w:tcBorders>
            <w:shd w:val="clear" w:color="auto" w:fill="auto"/>
            <w:noWrap/>
            <w:vAlign w:val="bottom"/>
            <w:hideMark/>
          </w:tcPr>
          <w:p w14:paraId="7F63A8E8" w14:textId="77777777" w:rsidR="008D6348" w:rsidRPr="008D6348" w:rsidRDefault="008D6348" w:rsidP="00227D64">
            <w:pPr>
              <w:keepNext/>
              <w:spacing w:after="0" w:line="240" w:lineRule="auto"/>
              <w:jc w:val="center"/>
              <w:rPr>
                <w:rFonts w:eastAsia="Times New Roman"/>
                <w:color w:val="000000"/>
                <w:lang w:val="fr-FR" w:eastAsia="fr-FR"/>
              </w:rPr>
            </w:pPr>
            <w:r w:rsidRPr="008D6348">
              <w:rPr>
                <w:color w:val="000000"/>
              </w:rPr>
              <w:t>(0.0029)</w:t>
            </w:r>
          </w:p>
        </w:tc>
        <w:tc>
          <w:tcPr>
            <w:tcW w:w="688" w:type="pct"/>
            <w:tcBorders>
              <w:top w:val="nil"/>
              <w:left w:val="nil"/>
              <w:bottom w:val="nil"/>
              <w:right w:val="nil"/>
            </w:tcBorders>
            <w:shd w:val="clear" w:color="auto" w:fill="auto"/>
            <w:noWrap/>
            <w:vAlign w:val="bottom"/>
            <w:hideMark/>
          </w:tcPr>
          <w:p w14:paraId="2D53C6A4" w14:textId="77777777" w:rsidR="008D6348" w:rsidRPr="008D6348" w:rsidRDefault="008D6348" w:rsidP="00227D64">
            <w:pPr>
              <w:keepNext/>
              <w:spacing w:after="0" w:line="240" w:lineRule="auto"/>
              <w:jc w:val="center"/>
              <w:rPr>
                <w:rFonts w:eastAsia="Times New Roman"/>
                <w:color w:val="000000"/>
                <w:lang w:val="fr-FR" w:eastAsia="fr-FR"/>
              </w:rPr>
            </w:pPr>
            <w:r w:rsidRPr="008D6348">
              <w:rPr>
                <w:color w:val="000000"/>
              </w:rPr>
              <w:t>(0.0031)</w:t>
            </w:r>
          </w:p>
        </w:tc>
      </w:tr>
      <w:tr w:rsidR="008D6348" w:rsidRPr="000F290F" w14:paraId="5BB5D6CA" w14:textId="33F10E84" w:rsidTr="00227D64">
        <w:trPr>
          <w:trHeight w:val="312"/>
          <w:jc w:val="center"/>
        </w:trPr>
        <w:tc>
          <w:tcPr>
            <w:tcW w:w="1563" w:type="pct"/>
            <w:tcBorders>
              <w:top w:val="nil"/>
              <w:left w:val="nil"/>
              <w:bottom w:val="single" w:sz="4" w:space="0" w:color="auto"/>
              <w:right w:val="nil"/>
            </w:tcBorders>
            <w:shd w:val="clear" w:color="auto" w:fill="auto"/>
            <w:noWrap/>
            <w:hideMark/>
          </w:tcPr>
          <w:p w14:paraId="449D0B9A" w14:textId="77777777" w:rsidR="008D6348" w:rsidRPr="005623F6" w:rsidRDefault="008D6348" w:rsidP="008D6348">
            <w:pPr>
              <w:keepNext/>
              <w:spacing w:after="0" w:line="240" w:lineRule="auto"/>
              <w:jc w:val="left"/>
              <w:rPr>
                <w:rFonts w:eastAsia="Times New Roman"/>
                <w:color w:val="000000"/>
                <w:lang w:val="fr-FR" w:eastAsia="fr-FR"/>
              </w:rPr>
            </w:pPr>
            <w:r w:rsidRPr="005623F6">
              <w:rPr>
                <w:rFonts w:eastAsia="Times New Roman"/>
                <w:color w:val="000000"/>
                <w:lang w:val="fr-FR" w:eastAsia="fr-FR"/>
              </w:rPr>
              <w:t>Observations</w:t>
            </w:r>
          </w:p>
        </w:tc>
        <w:tc>
          <w:tcPr>
            <w:tcW w:w="687" w:type="pct"/>
            <w:tcBorders>
              <w:top w:val="nil"/>
              <w:left w:val="nil"/>
              <w:bottom w:val="single" w:sz="4" w:space="0" w:color="auto"/>
              <w:right w:val="nil"/>
            </w:tcBorders>
            <w:vAlign w:val="bottom"/>
          </w:tcPr>
          <w:p w14:paraId="5CDC8093" w14:textId="6DF12730"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59,268</w:t>
            </w:r>
          </w:p>
        </w:tc>
        <w:tc>
          <w:tcPr>
            <w:tcW w:w="687" w:type="pct"/>
            <w:tcBorders>
              <w:top w:val="nil"/>
              <w:left w:val="nil"/>
              <w:bottom w:val="single" w:sz="4" w:space="0" w:color="auto"/>
              <w:right w:val="nil"/>
            </w:tcBorders>
            <w:vAlign w:val="bottom"/>
          </w:tcPr>
          <w:p w14:paraId="123D6883" w14:textId="5779616F"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59,268</w:t>
            </w:r>
          </w:p>
        </w:tc>
        <w:tc>
          <w:tcPr>
            <w:tcW w:w="687" w:type="pct"/>
            <w:tcBorders>
              <w:top w:val="nil"/>
              <w:left w:val="nil"/>
              <w:bottom w:val="single" w:sz="4" w:space="0" w:color="auto"/>
              <w:right w:val="nil"/>
            </w:tcBorders>
            <w:shd w:val="clear" w:color="auto" w:fill="auto"/>
            <w:noWrap/>
            <w:vAlign w:val="bottom"/>
          </w:tcPr>
          <w:p w14:paraId="57D2E511" w14:textId="669BC90C"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59,268</w:t>
            </w:r>
          </w:p>
        </w:tc>
        <w:tc>
          <w:tcPr>
            <w:tcW w:w="687" w:type="pct"/>
            <w:tcBorders>
              <w:top w:val="nil"/>
              <w:left w:val="nil"/>
              <w:bottom w:val="single" w:sz="4" w:space="0" w:color="auto"/>
              <w:right w:val="nil"/>
            </w:tcBorders>
            <w:shd w:val="clear" w:color="auto" w:fill="auto"/>
            <w:noWrap/>
            <w:vAlign w:val="bottom"/>
          </w:tcPr>
          <w:p w14:paraId="50AA9A03" w14:textId="017CB684"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59,268</w:t>
            </w:r>
          </w:p>
        </w:tc>
        <w:tc>
          <w:tcPr>
            <w:tcW w:w="688" w:type="pct"/>
            <w:tcBorders>
              <w:top w:val="nil"/>
              <w:left w:val="nil"/>
              <w:bottom w:val="single" w:sz="4" w:space="0" w:color="auto"/>
              <w:right w:val="nil"/>
            </w:tcBorders>
            <w:shd w:val="clear" w:color="auto" w:fill="auto"/>
            <w:noWrap/>
            <w:vAlign w:val="bottom"/>
          </w:tcPr>
          <w:p w14:paraId="3BE340F4" w14:textId="2872A1AC" w:rsidR="008D6348" w:rsidRPr="008D6348" w:rsidRDefault="008D6348" w:rsidP="008D6348">
            <w:pPr>
              <w:keepNext/>
              <w:spacing w:after="0" w:line="240" w:lineRule="auto"/>
              <w:jc w:val="center"/>
              <w:rPr>
                <w:rFonts w:eastAsia="Times New Roman"/>
                <w:color w:val="000000"/>
                <w:lang w:val="fr-FR" w:eastAsia="fr-FR"/>
              </w:rPr>
            </w:pPr>
            <w:r w:rsidRPr="008D6348">
              <w:rPr>
                <w:color w:val="000000"/>
              </w:rPr>
              <w:t>59,268</w:t>
            </w:r>
          </w:p>
        </w:tc>
      </w:tr>
    </w:tbl>
    <w:p w14:paraId="75C3CA5C" w14:textId="743293BD" w:rsidR="003335A5" w:rsidRDefault="008D6348" w:rsidP="003335A5">
      <w:pPr>
        <w:spacing w:before="120" w:line="276" w:lineRule="auto"/>
        <w:rPr>
          <w:rFonts w:eastAsiaTheme="minorEastAsia"/>
          <w:sz w:val="18"/>
          <w:szCs w:val="18"/>
        </w:rPr>
      </w:pPr>
      <w:r w:rsidRPr="005623F6">
        <w:rPr>
          <w:sz w:val="18"/>
          <w:szCs w:val="18"/>
        </w:rPr>
        <w:t xml:space="preserve">Notes: </w:t>
      </w:r>
      <w:r w:rsidR="003335A5">
        <w:rPr>
          <w:sz w:val="18"/>
          <w:szCs w:val="18"/>
        </w:rPr>
        <w:t>The estimation is for the full sample. The depe</w:t>
      </w:r>
      <w:r w:rsidR="003335A5" w:rsidRPr="00151658">
        <w:rPr>
          <w:sz w:val="18"/>
          <w:szCs w:val="18"/>
        </w:rPr>
        <w:t xml:space="preserve">ndent variable is </w:t>
      </w:r>
      <m:oMath>
        <m:r>
          <m:rPr>
            <m:sty m:val="p"/>
          </m:rPr>
          <w:rPr>
            <w:rFonts w:ascii="Cambria Math" w:eastAsiaTheme="minorEastAsia" w:hAnsi="Cambria Math"/>
            <w:sz w:val="18"/>
            <w:szCs w:val="18"/>
          </w:rPr>
          <m:t>ln⁡</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m:t>
            </m:r>
          </m:sub>
        </m:sSub>
        <m:r>
          <w:rPr>
            <w:rFonts w:ascii="Cambria Math" w:hAnsi="Cambria Math"/>
            <w:sz w:val="18"/>
            <w:szCs w:val="18"/>
          </w:rPr>
          <m:t>)-</m:t>
        </m:r>
        <m:r>
          <m:rPr>
            <m:sty m:val="p"/>
          </m:rPr>
          <w:rPr>
            <w:rFonts w:ascii="Cambria Math" w:hAnsi="Cambria Math"/>
            <w:sz w:val="18"/>
            <w:szCs w:val="18"/>
          </w:rPr>
          <m:t>ln⁡</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i,t-1</m:t>
            </m:r>
          </m:sub>
        </m:sSub>
        <m:r>
          <w:rPr>
            <w:rFonts w:ascii="Cambria Math" w:hAnsi="Cambria Math"/>
            <w:sz w:val="18"/>
            <w:szCs w:val="18"/>
          </w:rPr>
          <m:t>)</m:t>
        </m:r>
      </m:oMath>
      <w:r w:rsidR="003335A5" w:rsidRPr="00151658">
        <w:rPr>
          <w:sz w:val="18"/>
          <w:szCs w:val="18"/>
        </w:rPr>
        <w:t xml:space="preserve">. </w:t>
      </w:r>
      <w:r w:rsidR="003335A5" w:rsidRPr="00151658">
        <w:rPr>
          <w:rFonts w:eastAsiaTheme="minorEastAsia"/>
          <w:sz w:val="18"/>
          <w:szCs w:val="18"/>
        </w:rPr>
        <w:t xml:space="preserve">Standard errors are in brackets and clustered at country level. *, **, and *** are for statistical significance at 10%, 5% and 1% respectively. The results displayed for </w:t>
      </w:r>
      <w:r w:rsidR="003335A5">
        <w:rPr>
          <w:rFonts w:eastAsiaTheme="minorEastAsia"/>
          <w:sz w:val="18"/>
          <w:szCs w:val="18"/>
        </w:rPr>
        <w:t>all the weather variables</w:t>
      </w:r>
      <w:r w:rsidR="003335A5" w:rsidRPr="00151658">
        <w:rPr>
          <w:rFonts w:eastAsiaTheme="minorEastAsia"/>
          <w:sz w:val="18"/>
          <w:szCs w:val="18"/>
        </w:rPr>
        <w:t xml:space="preserve"> are for cumulated effects over 22</w:t>
      </w:r>
      <w:r w:rsidR="003335A5" w:rsidRPr="005623F6">
        <w:rPr>
          <w:rFonts w:eastAsiaTheme="minorEastAsia"/>
          <w:sz w:val="18"/>
          <w:szCs w:val="18"/>
        </w:rPr>
        <w:t xml:space="preserve"> days. The model includes country-by-day fixed effects (e.g. UK, </w:t>
      </w:r>
      <w:del w:id="241" w:author="Moritz Schwarz" w:date="2020-04-12T02:30:00Z">
        <w:r w:rsidR="003335A5" w:rsidDel="008353B2">
          <w:rPr>
            <w:rFonts w:eastAsiaTheme="minorEastAsia"/>
            <w:sz w:val="18"/>
            <w:szCs w:val="18"/>
          </w:rPr>
          <w:delText>6</w:delText>
        </w:r>
        <w:r w:rsidR="003335A5" w:rsidRPr="00CA5556" w:rsidDel="008353B2">
          <w:rPr>
            <w:rFonts w:eastAsiaTheme="minorEastAsia"/>
            <w:sz w:val="18"/>
            <w:szCs w:val="18"/>
            <w:vertAlign w:val="superscript"/>
          </w:rPr>
          <w:delText>th</w:delText>
        </w:r>
        <w:r w:rsidR="003335A5" w:rsidDel="008353B2">
          <w:rPr>
            <w:rFonts w:eastAsiaTheme="minorEastAsia"/>
            <w:sz w:val="18"/>
            <w:szCs w:val="18"/>
          </w:rPr>
          <w:delText xml:space="preserve"> </w:delText>
        </w:r>
      </w:del>
      <w:r w:rsidR="003335A5">
        <w:rPr>
          <w:rFonts w:eastAsiaTheme="minorEastAsia"/>
          <w:sz w:val="18"/>
          <w:szCs w:val="18"/>
        </w:rPr>
        <w:t>April</w:t>
      </w:r>
      <w:ins w:id="242" w:author="Moritz Schwarz" w:date="2020-04-12T02:30:00Z">
        <w:r w:rsidR="008353B2">
          <w:rPr>
            <w:rFonts w:eastAsiaTheme="minorEastAsia"/>
            <w:sz w:val="18"/>
            <w:szCs w:val="18"/>
          </w:rPr>
          <w:t xml:space="preserve"> </w:t>
        </w:r>
        <w:r w:rsidR="008353B2">
          <w:rPr>
            <w:rFonts w:eastAsiaTheme="minorEastAsia"/>
            <w:sz w:val="18"/>
            <w:szCs w:val="18"/>
          </w:rPr>
          <w:t>6</w:t>
        </w:r>
        <w:r w:rsidR="008353B2" w:rsidRPr="00CA5556">
          <w:rPr>
            <w:rFonts w:eastAsiaTheme="minorEastAsia"/>
            <w:sz w:val="18"/>
            <w:szCs w:val="18"/>
            <w:vertAlign w:val="superscript"/>
          </w:rPr>
          <w:t>th</w:t>
        </w:r>
      </w:ins>
      <w:r w:rsidR="003335A5">
        <w:rPr>
          <w:rFonts w:eastAsiaTheme="minorEastAsia"/>
          <w:sz w:val="18"/>
          <w:szCs w:val="18"/>
        </w:rPr>
        <w:t>,</w:t>
      </w:r>
      <w:r w:rsidR="003335A5" w:rsidRPr="005623F6">
        <w:rPr>
          <w:rFonts w:eastAsiaTheme="minorEastAsia"/>
          <w:sz w:val="18"/>
          <w:szCs w:val="18"/>
        </w:rPr>
        <w:t xml:space="preserve"> 2020) and area-</w:t>
      </w:r>
      <w:r w:rsidR="003335A5">
        <w:rPr>
          <w:rFonts w:eastAsiaTheme="minorEastAsia"/>
          <w:sz w:val="18"/>
          <w:szCs w:val="18"/>
        </w:rPr>
        <w:t>by-week</w:t>
      </w:r>
      <w:r w:rsidR="003335A5" w:rsidRPr="005623F6">
        <w:rPr>
          <w:rFonts w:eastAsiaTheme="minorEastAsia"/>
          <w:sz w:val="18"/>
          <w:szCs w:val="18"/>
        </w:rPr>
        <w:t xml:space="preserve"> fixed effects (</w:t>
      </w:r>
      <w:r w:rsidR="003335A5">
        <w:rPr>
          <w:rFonts w:eastAsiaTheme="minorEastAsia"/>
          <w:sz w:val="18"/>
          <w:szCs w:val="18"/>
        </w:rPr>
        <w:t xml:space="preserve">London, </w:t>
      </w:r>
      <w:del w:id="243" w:author="Moritz Schwarz" w:date="2020-04-12T02:30:00Z">
        <w:r w:rsidR="003335A5" w:rsidDel="008353B2">
          <w:rPr>
            <w:rFonts w:eastAsiaTheme="minorEastAsia"/>
            <w:sz w:val="18"/>
            <w:szCs w:val="18"/>
          </w:rPr>
          <w:delText>5</w:delText>
        </w:r>
        <w:r w:rsidR="003335A5" w:rsidRPr="00EC6016" w:rsidDel="008353B2">
          <w:rPr>
            <w:rFonts w:eastAsiaTheme="minorEastAsia"/>
            <w:sz w:val="18"/>
            <w:szCs w:val="18"/>
            <w:vertAlign w:val="superscript"/>
          </w:rPr>
          <w:delText>th</w:delText>
        </w:r>
        <w:r w:rsidR="003335A5" w:rsidDel="008353B2">
          <w:rPr>
            <w:rFonts w:eastAsiaTheme="minorEastAsia"/>
            <w:sz w:val="18"/>
            <w:szCs w:val="18"/>
          </w:rPr>
          <w:delText>–11</w:delText>
        </w:r>
        <w:r w:rsidR="003335A5" w:rsidRPr="00EC6016" w:rsidDel="008353B2">
          <w:rPr>
            <w:rFonts w:eastAsiaTheme="minorEastAsia"/>
            <w:sz w:val="18"/>
            <w:szCs w:val="18"/>
            <w:vertAlign w:val="superscript"/>
          </w:rPr>
          <w:delText>th</w:delText>
        </w:r>
        <w:r w:rsidR="003335A5" w:rsidDel="008353B2">
          <w:rPr>
            <w:rFonts w:eastAsiaTheme="minorEastAsia"/>
            <w:sz w:val="18"/>
            <w:szCs w:val="18"/>
          </w:rPr>
          <w:delText xml:space="preserve"> </w:delText>
        </w:r>
      </w:del>
      <w:r w:rsidR="003335A5">
        <w:rPr>
          <w:rFonts w:eastAsiaTheme="minorEastAsia"/>
          <w:sz w:val="18"/>
          <w:szCs w:val="18"/>
        </w:rPr>
        <w:t>April</w:t>
      </w:r>
      <w:ins w:id="244" w:author="Moritz Schwarz" w:date="2020-04-12T02:31:00Z">
        <w:r w:rsidR="008353B2">
          <w:rPr>
            <w:rFonts w:eastAsiaTheme="minorEastAsia"/>
            <w:sz w:val="18"/>
            <w:szCs w:val="18"/>
          </w:rPr>
          <w:t xml:space="preserve"> </w:t>
        </w:r>
      </w:ins>
      <w:ins w:id="245" w:author="Moritz Schwarz" w:date="2020-04-12T02:30:00Z">
        <w:r w:rsidR="008353B2">
          <w:rPr>
            <w:rFonts w:eastAsiaTheme="minorEastAsia"/>
            <w:sz w:val="18"/>
            <w:szCs w:val="18"/>
          </w:rPr>
          <w:t>5</w:t>
        </w:r>
        <w:r w:rsidR="008353B2" w:rsidRPr="00EC6016">
          <w:rPr>
            <w:rFonts w:eastAsiaTheme="minorEastAsia"/>
            <w:sz w:val="18"/>
            <w:szCs w:val="18"/>
            <w:vertAlign w:val="superscript"/>
          </w:rPr>
          <w:t>th</w:t>
        </w:r>
        <w:r w:rsidR="008353B2">
          <w:rPr>
            <w:rFonts w:eastAsiaTheme="minorEastAsia"/>
            <w:sz w:val="18"/>
            <w:szCs w:val="18"/>
          </w:rPr>
          <w:t>–11</w:t>
        </w:r>
        <w:r w:rsidR="008353B2" w:rsidRPr="00EC6016">
          <w:rPr>
            <w:rFonts w:eastAsiaTheme="minorEastAsia"/>
            <w:sz w:val="18"/>
            <w:szCs w:val="18"/>
            <w:vertAlign w:val="superscript"/>
          </w:rPr>
          <w:t>th</w:t>
        </w:r>
      </w:ins>
      <w:r w:rsidR="003335A5">
        <w:rPr>
          <w:rFonts w:eastAsiaTheme="minorEastAsia"/>
          <w:sz w:val="18"/>
          <w:szCs w:val="18"/>
        </w:rPr>
        <w:t>, 2020</w:t>
      </w:r>
      <w:r w:rsidR="003335A5" w:rsidRPr="005623F6">
        <w:rPr>
          <w:rFonts w:eastAsiaTheme="minorEastAsia"/>
          <w:sz w:val="18"/>
          <w:szCs w:val="18"/>
        </w:rPr>
        <w:t>).</w:t>
      </w:r>
    </w:p>
    <w:p w14:paraId="526A7EB5" w14:textId="77777777" w:rsidR="008D6348" w:rsidRDefault="008D6348" w:rsidP="008C1DCE">
      <w:pPr>
        <w:spacing w:after="160"/>
        <w:rPr>
          <w:b/>
          <w:bCs/>
        </w:rPr>
      </w:pPr>
    </w:p>
    <w:p w14:paraId="3D7D4B29" w14:textId="77777777" w:rsidR="0054585D" w:rsidRDefault="0054585D">
      <w:pPr>
        <w:spacing w:after="160"/>
        <w:jc w:val="left"/>
        <w:rPr>
          <w:b/>
          <w:bCs/>
        </w:rPr>
      </w:pPr>
      <w:r>
        <w:rPr>
          <w:b/>
          <w:bCs/>
        </w:rPr>
        <w:br w:type="page"/>
      </w:r>
    </w:p>
    <w:p w14:paraId="4BB3F07C" w14:textId="7427FF62" w:rsidR="00AA1994" w:rsidRPr="008C1DCE" w:rsidRDefault="00AA1994" w:rsidP="008C1DCE">
      <w:pPr>
        <w:spacing w:after="160"/>
        <w:rPr>
          <w:b/>
          <w:bCs/>
        </w:rPr>
      </w:pPr>
      <w:r>
        <w:rPr>
          <w:b/>
          <w:bCs/>
        </w:rPr>
        <w:lastRenderedPageBreak/>
        <w:t>Choice of fixed effects.</w:t>
      </w:r>
      <w:r w:rsidRPr="00201DF6">
        <w:t xml:space="preserve"> </w:t>
      </w:r>
      <w:r>
        <w:t xml:space="preserve">The specifications below illustrate the importance of using fixed effects to isolate the impact of temperatures on </w:t>
      </w:r>
      <w:r w:rsidR="00227D64">
        <w:t>confirmed COVID-19 cases</w:t>
      </w:r>
      <w:r>
        <w:t xml:space="preserve">. Models (1) </w:t>
      </w:r>
      <w:r w:rsidRPr="003F00DE">
        <w:t xml:space="preserve">to (3) strongly underestimate </w:t>
      </w:r>
      <w:r w:rsidR="002E0F5A" w:rsidRPr="003F00DE">
        <w:t>COVID-19</w:t>
      </w:r>
      <w:r w:rsidRPr="003F00DE">
        <w:t xml:space="preserve"> </w:t>
      </w:r>
      <w:r w:rsidRPr="0054585D">
        <w:t xml:space="preserve">response. </w:t>
      </w:r>
      <w:commentRangeStart w:id="246"/>
      <w:r w:rsidRPr="0054585D">
        <w:t xml:space="preserve">Model (4) </w:t>
      </w:r>
      <w:r w:rsidR="0054585D" w:rsidRPr="0054585D">
        <w:t>and (5) provide results that are closer to those of our linearized model</w:t>
      </w:r>
      <w:r w:rsidRPr="0054585D">
        <w:t>.</w:t>
      </w:r>
      <w:commentRangeEnd w:id="246"/>
      <w:r w:rsidR="006823EE">
        <w:rPr>
          <w:rStyle w:val="CommentReference"/>
        </w:rPr>
        <w:commentReference w:id="246"/>
      </w:r>
    </w:p>
    <w:p w14:paraId="511DB3A4" w14:textId="695ACC0E" w:rsidR="00AA1994" w:rsidRPr="00655299" w:rsidRDefault="00121BDD" w:rsidP="00AA1994">
      <w:pPr>
        <w:spacing w:before="120" w:line="276" w:lineRule="auto"/>
        <w:jc w:val="center"/>
        <w:rPr>
          <w:b/>
          <w:bCs/>
          <w:highlight w:val="yellow"/>
        </w:rPr>
      </w:pPr>
      <w:r>
        <w:rPr>
          <w:b/>
          <w:bCs/>
        </w:rPr>
        <w:t xml:space="preserve">Appendix </w:t>
      </w:r>
      <w:r w:rsidR="00AA1994" w:rsidRPr="00CE7231">
        <w:rPr>
          <w:b/>
          <w:bCs/>
        </w:rPr>
        <w:t>Table A</w:t>
      </w:r>
      <w:r w:rsidR="00852EDB">
        <w:rPr>
          <w:b/>
          <w:bCs/>
        </w:rPr>
        <w:t>4</w:t>
      </w:r>
      <w:r w:rsidR="00AA1994" w:rsidRPr="00CE7231">
        <w:rPr>
          <w:b/>
          <w:bCs/>
        </w:rPr>
        <w:t>:</w:t>
      </w:r>
      <w:r w:rsidR="00AA1994" w:rsidRPr="00DA1612">
        <w:rPr>
          <w:b/>
        </w:rPr>
        <w:t xml:space="preserve"> Robustness checks on the choice of the fixed effects</w:t>
      </w:r>
    </w:p>
    <w:tbl>
      <w:tblPr>
        <w:tblStyle w:val="PlainTable2"/>
        <w:tblW w:w="5000" w:type="pct"/>
        <w:jc w:val="center"/>
        <w:tblLayout w:type="fixed"/>
        <w:tblLook w:val="06A0" w:firstRow="1" w:lastRow="0" w:firstColumn="1" w:lastColumn="0" w:noHBand="1" w:noVBand="1"/>
      </w:tblPr>
      <w:tblGrid>
        <w:gridCol w:w="2124"/>
        <w:gridCol w:w="1390"/>
        <w:gridCol w:w="1390"/>
        <w:gridCol w:w="1390"/>
        <w:gridCol w:w="1390"/>
        <w:gridCol w:w="1388"/>
      </w:tblGrid>
      <w:tr w:rsidR="00AA1994" w:rsidRPr="003D3A6E" w14:paraId="371E0D77" w14:textId="77777777" w:rsidTr="003335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1" w:type="pct"/>
            <w:tcBorders>
              <w:top w:val="single" w:sz="4" w:space="0" w:color="auto"/>
              <w:bottom w:val="single" w:sz="4" w:space="0" w:color="auto"/>
            </w:tcBorders>
          </w:tcPr>
          <w:p w14:paraId="7B81784F" w14:textId="77777777" w:rsidR="00AA1994" w:rsidRPr="00655299" w:rsidRDefault="00AA1994" w:rsidP="00407DA6">
            <w:pPr>
              <w:spacing w:before="40" w:after="40"/>
              <w:jc w:val="left"/>
              <w:rPr>
                <w:rFonts w:eastAsia="Times New Roman"/>
                <w:b w:val="0"/>
                <w:bCs w:val="0"/>
              </w:rPr>
            </w:pPr>
            <w:r w:rsidRPr="00DA1612">
              <w:rPr>
                <w:rFonts w:eastAsia="Times New Roman"/>
              </w:rPr>
              <w:t>Column</w:t>
            </w:r>
          </w:p>
        </w:tc>
        <w:tc>
          <w:tcPr>
            <w:tcW w:w="766" w:type="pct"/>
            <w:tcBorders>
              <w:top w:val="single" w:sz="4" w:space="0" w:color="auto"/>
              <w:bottom w:val="single" w:sz="4" w:space="0" w:color="auto"/>
            </w:tcBorders>
          </w:tcPr>
          <w:p w14:paraId="30F177D2" w14:textId="36088C61" w:rsidR="00AA1994" w:rsidRPr="0054585D"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54585D">
              <w:rPr>
                <w:rFonts w:eastAsia="Times New Roman"/>
              </w:rPr>
              <w:t>(1)</w:t>
            </w:r>
          </w:p>
        </w:tc>
        <w:tc>
          <w:tcPr>
            <w:tcW w:w="766" w:type="pct"/>
            <w:tcBorders>
              <w:top w:val="single" w:sz="4" w:space="0" w:color="auto"/>
              <w:bottom w:val="single" w:sz="4" w:space="0" w:color="auto"/>
            </w:tcBorders>
          </w:tcPr>
          <w:p w14:paraId="3A8E765A" w14:textId="77777777" w:rsidR="00AA1994" w:rsidRPr="0054585D"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54585D">
              <w:rPr>
                <w:rFonts w:eastAsia="Times New Roman"/>
              </w:rPr>
              <w:t>(2)</w:t>
            </w:r>
          </w:p>
        </w:tc>
        <w:tc>
          <w:tcPr>
            <w:tcW w:w="766" w:type="pct"/>
            <w:tcBorders>
              <w:top w:val="single" w:sz="4" w:space="0" w:color="auto"/>
              <w:bottom w:val="single" w:sz="4" w:space="0" w:color="auto"/>
            </w:tcBorders>
          </w:tcPr>
          <w:p w14:paraId="065F23FB" w14:textId="77777777" w:rsidR="00AA1994" w:rsidRPr="0054585D"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54585D">
              <w:rPr>
                <w:rFonts w:eastAsia="Times New Roman"/>
              </w:rPr>
              <w:t>(3)</w:t>
            </w:r>
          </w:p>
        </w:tc>
        <w:tc>
          <w:tcPr>
            <w:tcW w:w="766" w:type="pct"/>
            <w:tcBorders>
              <w:top w:val="single" w:sz="4" w:space="0" w:color="auto"/>
              <w:bottom w:val="single" w:sz="4" w:space="0" w:color="auto"/>
            </w:tcBorders>
          </w:tcPr>
          <w:p w14:paraId="0AF3FA07" w14:textId="77777777" w:rsidR="00AA1994" w:rsidRPr="0054585D"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54585D">
              <w:rPr>
                <w:rFonts w:eastAsia="Times New Roman"/>
              </w:rPr>
              <w:t>(4)</w:t>
            </w:r>
          </w:p>
        </w:tc>
        <w:tc>
          <w:tcPr>
            <w:tcW w:w="765" w:type="pct"/>
            <w:tcBorders>
              <w:top w:val="single" w:sz="4" w:space="0" w:color="auto"/>
              <w:bottom w:val="single" w:sz="4" w:space="0" w:color="auto"/>
            </w:tcBorders>
          </w:tcPr>
          <w:p w14:paraId="4CCB879A" w14:textId="77777777" w:rsidR="00AA1994" w:rsidRPr="0054585D"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54585D">
              <w:rPr>
                <w:rFonts w:eastAsia="Times New Roman"/>
              </w:rPr>
              <w:t>(5)</w:t>
            </w:r>
          </w:p>
        </w:tc>
      </w:tr>
      <w:tr w:rsidR="00227D64" w:rsidRPr="003D3A6E" w14:paraId="21920BAC" w14:textId="77777777" w:rsidTr="00227D64">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single" w:sz="4" w:space="0" w:color="auto"/>
              <w:bottom w:val="nil"/>
            </w:tcBorders>
          </w:tcPr>
          <w:p w14:paraId="16F76500" w14:textId="5F7C3BE4" w:rsidR="00227D64" w:rsidRPr="00FC5DE4" w:rsidRDefault="00227D64" w:rsidP="00227D64">
            <w:pPr>
              <w:spacing w:before="40" w:after="40"/>
              <w:jc w:val="left"/>
              <w:rPr>
                <w:rFonts w:eastAsia="Times New Roman"/>
                <w:b w:val="0"/>
                <w:bCs w:val="0"/>
              </w:rPr>
            </w:pPr>
            <w:r w:rsidRPr="00FC5DE4">
              <w:rPr>
                <w:rFonts w:eastAsia="Times New Roman"/>
                <w:b w:val="0"/>
                <w:bCs w:val="0"/>
                <w:color w:val="000000" w:themeColor="text1"/>
              </w:rPr>
              <w:t xml:space="preserve">Av. Temperature </w:t>
            </w:r>
          </w:p>
        </w:tc>
        <w:tc>
          <w:tcPr>
            <w:tcW w:w="766" w:type="pct"/>
            <w:tcBorders>
              <w:top w:val="single" w:sz="4" w:space="0" w:color="auto"/>
              <w:bottom w:val="nil"/>
            </w:tcBorders>
            <w:vAlign w:val="bottom"/>
          </w:tcPr>
          <w:p w14:paraId="2BEA7184" w14:textId="3D2B0321"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54585D">
              <w:rPr>
                <w:color w:val="000000"/>
              </w:rPr>
              <w:t>0.00055</w:t>
            </w:r>
          </w:p>
        </w:tc>
        <w:tc>
          <w:tcPr>
            <w:tcW w:w="766" w:type="pct"/>
            <w:tcBorders>
              <w:top w:val="single" w:sz="4" w:space="0" w:color="auto"/>
              <w:bottom w:val="nil"/>
            </w:tcBorders>
            <w:vAlign w:val="bottom"/>
          </w:tcPr>
          <w:p w14:paraId="5C11977D" w14:textId="1B489F1A"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54585D">
              <w:rPr>
                <w:color w:val="000000"/>
              </w:rPr>
              <w:t>-0.00049</w:t>
            </w:r>
          </w:p>
        </w:tc>
        <w:tc>
          <w:tcPr>
            <w:tcW w:w="766" w:type="pct"/>
            <w:tcBorders>
              <w:top w:val="single" w:sz="4" w:space="0" w:color="auto"/>
              <w:bottom w:val="nil"/>
            </w:tcBorders>
            <w:vAlign w:val="bottom"/>
          </w:tcPr>
          <w:p w14:paraId="29ED7BA4" w14:textId="135CE552"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54585D">
              <w:rPr>
                <w:color w:val="000000"/>
              </w:rPr>
              <w:t>0.00008</w:t>
            </w:r>
          </w:p>
        </w:tc>
        <w:tc>
          <w:tcPr>
            <w:tcW w:w="766" w:type="pct"/>
            <w:tcBorders>
              <w:top w:val="single" w:sz="4" w:space="0" w:color="auto"/>
              <w:bottom w:val="nil"/>
            </w:tcBorders>
            <w:vAlign w:val="bottom"/>
          </w:tcPr>
          <w:p w14:paraId="16AD0544" w14:textId="4D942E8C"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54585D">
              <w:rPr>
                <w:color w:val="000000"/>
              </w:rPr>
              <w:t>-0.00913***</w:t>
            </w:r>
          </w:p>
        </w:tc>
        <w:tc>
          <w:tcPr>
            <w:tcW w:w="765" w:type="pct"/>
            <w:tcBorders>
              <w:top w:val="single" w:sz="4" w:space="0" w:color="auto"/>
              <w:bottom w:val="nil"/>
            </w:tcBorders>
            <w:vAlign w:val="bottom"/>
          </w:tcPr>
          <w:p w14:paraId="06AFCE82" w14:textId="1C3AD215"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54585D">
              <w:rPr>
                <w:color w:val="000000"/>
              </w:rPr>
              <w:t>-0.00345*</w:t>
            </w:r>
          </w:p>
        </w:tc>
      </w:tr>
      <w:tr w:rsidR="00227D64" w:rsidRPr="003D3A6E" w14:paraId="2A51A839" w14:textId="77777777" w:rsidTr="00227D64">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nil"/>
            </w:tcBorders>
          </w:tcPr>
          <w:p w14:paraId="7AD69308" w14:textId="5A804709" w:rsidR="00227D64" w:rsidRPr="00FC5DE4" w:rsidRDefault="00227D64" w:rsidP="00227D64">
            <w:pPr>
              <w:spacing w:before="40" w:after="40"/>
              <w:jc w:val="left"/>
              <w:rPr>
                <w:rFonts w:eastAsia="Times New Roman"/>
                <w:b w:val="0"/>
                <w:bCs w:val="0"/>
                <w:color w:val="000000" w:themeColor="text1"/>
              </w:rPr>
            </w:pPr>
            <w:r w:rsidRPr="00FC5DE4">
              <w:rPr>
                <w:rFonts w:eastAsia="Times New Roman"/>
                <w:b w:val="0"/>
                <w:bCs w:val="0"/>
                <w:color w:val="000000" w:themeColor="text1"/>
              </w:rPr>
              <w:t>(°C)</w:t>
            </w:r>
          </w:p>
        </w:tc>
        <w:tc>
          <w:tcPr>
            <w:tcW w:w="766" w:type="pct"/>
            <w:tcBorders>
              <w:top w:val="nil"/>
              <w:bottom w:val="nil"/>
            </w:tcBorders>
            <w:vAlign w:val="bottom"/>
          </w:tcPr>
          <w:p w14:paraId="14D39A09" w14:textId="11CB3742"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54585D">
              <w:rPr>
                <w:color w:val="000000"/>
              </w:rPr>
              <w:t>(0.00052)</w:t>
            </w:r>
          </w:p>
        </w:tc>
        <w:tc>
          <w:tcPr>
            <w:tcW w:w="766" w:type="pct"/>
            <w:tcBorders>
              <w:top w:val="nil"/>
              <w:bottom w:val="nil"/>
            </w:tcBorders>
            <w:vAlign w:val="bottom"/>
          </w:tcPr>
          <w:p w14:paraId="14C91620" w14:textId="543CD0F4"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54585D">
              <w:rPr>
                <w:color w:val="000000"/>
              </w:rPr>
              <w:t>(0.00060)</w:t>
            </w:r>
          </w:p>
        </w:tc>
        <w:tc>
          <w:tcPr>
            <w:tcW w:w="766" w:type="pct"/>
            <w:tcBorders>
              <w:top w:val="nil"/>
              <w:bottom w:val="nil"/>
            </w:tcBorders>
            <w:vAlign w:val="bottom"/>
          </w:tcPr>
          <w:p w14:paraId="01628EB7" w14:textId="0A7759DC"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54585D">
              <w:rPr>
                <w:color w:val="000000"/>
              </w:rPr>
              <w:t>(0.00012)</w:t>
            </w:r>
          </w:p>
        </w:tc>
        <w:tc>
          <w:tcPr>
            <w:tcW w:w="766" w:type="pct"/>
            <w:tcBorders>
              <w:top w:val="nil"/>
              <w:bottom w:val="nil"/>
            </w:tcBorders>
            <w:vAlign w:val="bottom"/>
          </w:tcPr>
          <w:p w14:paraId="3D09A1BA" w14:textId="7EC10C3D"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54585D">
              <w:rPr>
                <w:color w:val="000000"/>
              </w:rPr>
              <w:t>(0.00160)</w:t>
            </w:r>
          </w:p>
        </w:tc>
        <w:tc>
          <w:tcPr>
            <w:tcW w:w="765" w:type="pct"/>
            <w:tcBorders>
              <w:top w:val="nil"/>
              <w:bottom w:val="nil"/>
            </w:tcBorders>
            <w:vAlign w:val="bottom"/>
          </w:tcPr>
          <w:p w14:paraId="358E2C99" w14:textId="3AAD0461"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fr-FR" w:eastAsia="fr-FR"/>
              </w:rPr>
            </w:pPr>
            <w:r w:rsidRPr="0054585D">
              <w:rPr>
                <w:color w:val="000000"/>
              </w:rPr>
              <w:t>(0.00176)</w:t>
            </w:r>
          </w:p>
        </w:tc>
      </w:tr>
      <w:tr w:rsidR="00227D64" w:rsidRPr="003D3A6E" w14:paraId="33E0388E" w14:textId="77777777" w:rsidTr="00227D64">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nil"/>
            </w:tcBorders>
          </w:tcPr>
          <w:p w14:paraId="388B2297" w14:textId="77777777" w:rsidR="00227D64" w:rsidRPr="00FC5DE4" w:rsidRDefault="00227D64" w:rsidP="00227D64">
            <w:pPr>
              <w:spacing w:before="40" w:after="40"/>
              <w:jc w:val="left"/>
              <w:rPr>
                <w:rFonts w:eastAsia="Times New Roman"/>
                <w:b w:val="0"/>
                <w:bCs w:val="0"/>
                <w:color w:val="000000" w:themeColor="text1"/>
              </w:rPr>
            </w:pPr>
            <w:r w:rsidRPr="00FC5DE4">
              <w:rPr>
                <w:rFonts w:eastAsia="Times New Roman"/>
                <w:b w:val="0"/>
                <w:bCs w:val="0"/>
                <w:color w:val="000000" w:themeColor="text1"/>
              </w:rPr>
              <w:t>Fixed effects (Y/N):</w:t>
            </w:r>
          </w:p>
        </w:tc>
        <w:tc>
          <w:tcPr>
            <w:tcW w:w="766" w:type="pct"/>
            <w:tcBorders>
              <w:top w:val="nil"/>
              <w:bottom w:val="nil"/>
            </w:tcBorders>
            <w:vAlign w:val="bottom"/>
          </w:tcPr>
          <w:p w14:paraId="4CBAD8E4" w14:textId="0F31CA16"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766" w:type="pct"/>
            <w:tcBorders>
              <w:top w:val="nil"/>
              <w:bottom w:val="nil"/>
            </w:tcBorders>
            <w:vAlign w:val="bottom"/>
          </w:tcPr>
          <w:p w14:paraId="371F7B18" w14:textId="73A4AA9A"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766" w:type="pct"/>
            <w:tcBorders>
              <w:top w:val="nil"/>
              <w:bottom w:val="nil"/>
            </w:tcBorders>
            <w:vAlign w:val="bottom"/>
          </w:tcPr>
          <w:p w14:paraId="4DC22082" w14:textId="3C430F09"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766" w:type="pct"/>
            <w:tcBorders>
              <w:top w:val="nil"/>
              <w:bottom w:val="nil"/>
            </w:tcBorders>
            <w:vAlign w:val="bottom"/>
          </w:tcPr>
          <w:p w14:paraId="2B65FE6F" w14:textId="426F209D"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p>
        </w:tc>
        <w:tc>
          <w:tcPr>
            <w:tcW w:w="765" w:type="pct"/>
            <w:tcBorders>
              <w:top w:val="nil"/>
              <w:bottom w:val="nil"/>
            </w:tcBorders>
            <w:vAlign w:val="bottom"/>
          </w:tcPr>
          <w:p w14:paraId="02DEAEB0" w14:textId="5CFF1FAD" w:rsidR="00227D64" w:rsidRPr="0054585D" w:rsidRDefault="00227D64" w:rsidP="00227D64">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p>
        </w:tc>
      </w:tr>
      <w:tr w:rsidR="00AA1994" w:rsidRPr="003D3A6E" w14:paraId="5AD929AE" w14:textId="77777777" w:rsidTr="003335A5">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nil"/>
            </w:tcBorders>
          </w:tcPr>
          <w:p w14:paraId="3BE67648" w14:textId="77777777" w:rsidR="00AA1994" w:rsidRPr="00FC5DE4" w:rsidRDefault="00AA1994" w:rsidP="00407DA6">
            <w:pPr>
              <w:spacing w:before="40" w:after="40"/>
              <w:jc w:val="right"/>
              <w:rPr>
                <w:rFonts w:eastAsia="Times New Roman"/>
                <w:b w:val="0"/>
                <w:bCs w:val="0"/>
                <w:i/>
                <w:iCs/>
                <w:color w:val="000000" w:themeColor="text1"/>
              </w:rPr>
            </w:pPr>
            <w:r w:rsidRPr="00FC5DE4">
              <w:rPr>
                <w:rFonts w:eastAsia="Times New Roman"/>
                <w:b w:val="0"/>
                <w:bCs w:val="0"/>
                <w:i/>
                <w:color w:val="000000" w:themeColor="text1"/>
              </w:rPr>
              <w:t>Day</w:t>
            </w:r>
          </w:p>
        </w:tc>
        <w:tc>
          <w:tcPr>
            <w:tcW w:w="766" w:type="pct"/>
            <w:tcBorders>
              <w:top w:val="nil"/>
              <w:bottom w:val="nil"/>
            </w:tcBorders>
          </w:tcPr>
          <w:p w14:paraId="135478B5"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2AA77559"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color w:val="000000" w:themeColor="text1"/>
              </w:rPr>
              <w:t>Y</w:t>
            </w:r>
          </w:p>
        </w:tc>
        <w:tc>
          <w:tcPr>
            <w:tcW w:w="766" w:type="pct"/>
            <w:tcBorders>
              <w:top w:val="nil"/>
              <w:bottom w:val="nil"/>
            </w:tcBorders>
          </w:tcPr>
          <w:p w14:paraId="754D96A5"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color w:val="000000" w:themeColor="text1"/>
              </w:rPr>
              <w:t>Y</w:t>
            </w:r>
          </w:p>
        </w:tc>
        <w:tc>
          <w:tcPr>
            <w:tcW w:w="766" w:type="pct"/>
            <w:tcBorders>
              <w:top w:val="nil"/>
              <w:bottom w:val="nil"/>
            </w:tcBorders>
          </w:tcPr>
          <w:p w14:paraId="3C992470"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c>
          <w:tcPr>
            <w:tcW w:w="765" w:type="pct"/>
            <w:tcBorders>
              <w:top w:val="nil"/>
              <w:bottom w:val="nil"/>
            </w:tcBorders>
          </w:tcPr>
          <w:p w14:paraId="5A17B720"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r>
      <w:tr w:rsidR="00AA1994" w:rsidRPr="003D3A6E" w14:paraId="2D18F5FD" w14:textId="77777777" w:rsidTr="003335A5">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nil"/>
            </w:tcBorders>
          </w:tcPr>
          <w:p w14:paraId="5820D6FE" w14:textId="77777777" w:rsidR="00AA1994" w:rsidRPr="00FC5DE4" w:rsidRDefault="00AA1994" w:rsidP="00407DA6">
            <w:pPr>
              <w:spacing w:before="40" w:after="40"/>
              <w:jc w:val="right"/>
              <w:rPr>
                <w:rFonts w:eastAsia="Times New Roman"/>
                <w:b w:val="0"/>
                <w:bCs w:val="0"/>
                <w:i/>
                <w:iCs/>
                <w:color w:val="000000" w:themeColor="text1"/>
              </w:rPr>
            </w:pPr>
            <w:r w:rsidRPr="00FC5DE4">
              <w:rPr>
                <w:rFonts w:eastAsia="Times New Roman"/>
                <w:b w:val="0"/>
                <w:bCs w:val="0"/>
                <w:i/>
                <w:color w:val="000000" w:themeColor="text1"/>
              </w:rPr>
              <w:t>Country</w:t>
            </w:r>
          </w:p>
        </w:tc>
        <w:tc>
          <w:tcPr>
            <w:tcW w:w="766" w:type="pct"/>
            <w:tcBorders>
              <w:top w:val="nil"/>
              <w:bottom w:val="nil"/>
            </w:tcBorders>
          </w:tcPr>
          <w:p w14:paraId="7EE4C5DB"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29875EDE"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494F2B50"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color w:val="000000" w:themeColor="text1"/>
              </w:rPr>
              <w:t>Y</w:t>
            </w:r>
          </w:p>
        </w:tc>
        <w:tc>
          <w:tcPr>
            <w:tcW w:w="766" w:type="pct"/>
            <w:tcBorders>
              <w:top w:val="nil"/>
              <w:bottom w:val="nil"/>
            </w:tcBorders>
          </w:tcPr>
          <w:p w14:paraId="7D3D6C88"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c>
          <w:tcPr>
            <w:tcW w:w="765" w:type="pct"/>
            <w:tcBorders>
              <w:top w:val="nil"/>
              <w:bottom w:val="nil"/>
            </w:tcBorders>
          </w:tcPr>
          <w:p w14:paraId="3879A0C2"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r>
      <w:tr w:rsidR="00AA1994" w:rsidRPr="004271C5" w14:paraId="090BE3F8" w14:textId="77777777" w:rsidTr="003335A5">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nil"/>
            </w:tcBorders>
          </w:tcPr>
          <w:p w14:paraId="31A1B7A3" w14:textId="77777777" w:rsidR="00AA1994" w:rsidRPr="00FC5DE4" w:rsidRDefault="00AA1994" w:rsidP="00407DA6">
            <w:pPr>
              <w:spacing w:before="40" w:after="40"/>
              <w:jc w:val="right"/>
              <w:rPr>
                <w:rFonts w:eastAsia="Times New Roman"/>
                <w:b w:val="0"/>
                <w:bCs w:val="0"/>
                <w:i/>
                <w:iCs/>
                <w:color w:val="000000" w:themeColor="text1"/>
              </w:rPr>
            </w:pPr>
            <w:r w:rsidRPr="00FC5DE4">
              <w:rPr>
                <w:rFonts w:eastAsia="Times New Roman"/>
                <w:b w:val="0"/>
                <w:bCs w:val="0"/>
                <w:i/>
                <w:color w:val="000000" w:themeColor="text1"/>
              </w:rPr>
              <w:t>Area</w:t>
            </w:r>
          </w:p>
        </w:tc>
        <w:tc>
          <w:tcPr>
            <w:tcW w:w="766" w:type="pct"/>
            <w:tcBorders>
              <w:top w:val="nil"/>
              <w:bottom w:val="nil"/>
            </w:tcBorders>
          </w:tcPr>
          <w:p w14:paraId="240EC20E"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653764C1"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19213FDE"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nil"/>
            </w:tcBorders>
          </w:tcPr>
          <w:p w14:paraId="2B9BF5E0"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c>
          <w:tcPr>
            <w:tcW w:w="765" w:type="pct"/>
            <w:tcBorders>
              <w:top w:val="nil"/>
              <w:bottom w:val="nil"/>
            </w:tcBorders>
          </w:tcPr>
          <w:p w14:paraId="19345E21"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r>
      <w:tr w:rsidR="00AA1994" w:rsidRPr="004271C5" w14:paraId="67377905" w14:textId="77777777" w:rsidTr="003335A5">
        <w:trPr>
          <w:jc w:val="center"/>
        </w:trPr>
        <w:tc>
          <w:tcPr>
            <w:cnfStyle w:val="001000000000" w:firstRow="0" w:lastRow="0" w:firstColumn="1" w:lastColumn="0" w:oddVBand="0" w:evenVBand="0" w:oddHBand="0" w:evenHBand="0" w:firstRowFirstColumn="0" w:firstRowLastColumn="0" w:lastRowFirstColumn="0" w:lastRowLastColumn="0"/>
            <w:tcW w:w="1171" w:type="pct"/>
            <w:tcBorders>
              <w:top w:val="nil"/>
              <w:bottom w:val="single" w:sz="4" w:space="0" w:color="auto"/>
            </w:tcBorders>
          </w:tcPr>
          <w:p w14:paraId="28355B9D" w14:textId="77777777" w:rsidR="00AA1994" w:rsidRPr="00FC5DE4" w:rsidRDefault="00AA1994" w:rsidP="00407DA6">
            <w:pPr>
              <w:spacing w:before="40" w:after="40"/>
              <w:jc w:val="right"/>
              <w:rPr>
                <w:rFonts w:eastAsia="Times New Roman"/>
                <w:b w:val="0"/>
                <w:bCs w:val="0"/>
                <w:i/>
                <w:iCs/>
                <w:color w:val="000000" w:themeColor="text1"/>
              </w:rPr>
            </w:pPr>
            <w:r w:rsidRPr="00FC5DE4">
              <w:rPr>
                <w:rFonts w:eastAsia="Times New Roman"/>
                <w:b w:val="0"/>
                <w:bCs w:val="0"/>
                <w:i/>
                <w:color w:val="000000" w:themeColor="text1"/>
              </w:rPr>
              <w:t>Day by country</w:t>
            </w:r>
          </w:p>
        </w:tc>
        <w:tc>
          <w:tcPr>
            <w:tcW w:w="766" w:type="pct"/>
            <w:tcBorders>
              <w:top w:val="nil"/>
              <w:bottom w:val="single" w:sz="4" w:space="0" w:color="auto"/>
            </w:tcBorders>
          </w:tcPr>
          <w:p w14:paraId="22086A8E"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single" w:sz="4" w:space="0" w:color="auto"/>
            </w:tcBorders>
          </w:tcPr>
          <w:p w14:paraId="37EC9F3B"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single" w:sz="4" w:space="0" w:color="auto"/>
            </w:tcBorders>
          </w:tcPr>
          <w:p w14:paraId="0BA56584"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DA1612">
              <w:rPr>
                <w:rFonts w:eastAsia="Times New Roman"/>
              </w:rPr>
              <w:t>N</w:t>
            </w:r>
          </w:p>
        </w:tc>
        <w:tc>
          <w:tcPr>
            <w:tcW w:w="766" w:type="pct"/>
            <w:tcBorders>
              <w:top w:val="nil"/>
              <w:bottom w:val="single" w:sz="4" w:space="0" w:color="auto"/>
            </w:tcBorders>
          </w:tcPr>
          <w:p w14:paraId="63342C94"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N</w:t>
            </w:r>
          </w:p>
        </w:tc>
        <w:tc>
          <w:tcPr>
            <w:tcW w:w="765" w:type="pct"/>
            <w:tcBorders>
              <w:top w:val="nil"/>
              <w:bottom w:val="single" w:sz="4" w:space="0" w:color="auto"/>
            </w:tcBorders>
          </w:tcPr>
          <w:p w14:paraId="639F095F" w14:textId="77777777" w:rsidR="00AA1994" w:rsidRPr="00DA1612"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A1612">
              <w:rPr>
                <w:rFonts w:eastAsia="Times New Roman"/>
              </w:rPr>
              <w:t>Y</w:t>
            </w:r>
          </w:p>
        </w:tc>
      </w:tr>
    </w:tbl>
    <w:p w14:paraId="00EE8760" w14:textId="5D94B509" w:rsidR="0054585D" w:rsidRDefault="0054585D" w:rsidP="0054585D">
      <w:pPr>
        <w:spacing w:before="120" w:line="276" w:lineRule="auto"/>
        <w:rPr>
          <w:rFonts w:eastAsiaTheme="minorEastAsia"/>
          <w:sz w:val="18"/>
          <w:szCs w:val="18"/>
        </w:rPr>
      </w:pPr>
      <w:r w:rsidRPr="005623F6">
        <w:rPr>
          <w:sz w:val="18"/>
          <w:szCs w:val="18"/>
        </w:rPr>
        <w:t xml:space="preserve">Notes: </w:t>
      </w:r>
      <w:r>
        <w:rPr>
          <w:sz w:val="18"/>
          <w:szCs w:val="18"/>
        </w:rPr>
        <w:t>The estimation is for the full sample. The depe</w:t>
      </w:r>
      <w:r w:rsidRPr="00151658">
        <w:rPr>
          <w:sz w:val="18"/>
          <w:szCs w:val="18"/>
        </w:rPr>
        <w:t xml:space="preserve">ndent variable is </w:t>
      </w:r>
      <m:oMath>
        <m:r>
          <m:rPr>
            <m:sty m:val="p"/>
          </m:rPr>
          <w:rPr>
            <w:rFonts w:ascii="Cambria Math" w:eastAsiaTheme="minorEastAsia" w:hAnsi="Cambria Math"/>
            <w:sz w:val="18"/>
            <w:szCs w:val="18"/>
          </w:rPr>
          <m:t>ln⁡</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m:t>
            </m:r>
          </m:sub>
        </m:sSub>
        <m:r>
          <w:rPr>
            <w:rFonts w:ascii="Cambria Math" w:hAnsi="Cambria Math"/>
            <w:sz w:val="18"/>
            <w:szCs w:val="18"/>
          </w:rPr>
          <m:t>)-</m:t>
        </m:r>
        <m:r>
          <m:rPr>
            <m:sty m:val="p"/>
          </m:rPr>
          <w:rPr>
            <w:rFonts w:ascii="Cambria Math" w:hAnsi="Cambria Math"/>
            <w:sz w:val="18"/>
            <w:szCs w:val="18"/>
          </w:rPr>
          <m:t>ln⁡</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i,t-1</m:t>
            </m:r>
          </m:sub>
        </m:sSub>
        <m:r>
          <w:rPr>
            <w:rFonts w:ascii="Cambria Math" w:hAnsi="Cambria Math"/>
            <w:sz w:val="18"/>
            <w:szCs w:val="18"/>
          </w:rPr>
          <m:t>)</m:t>
        </m:r>
      </m:oMath>
      <w:r w:rsidRPr="00151658">
        <w:rPr>
          <w:sz w:val="18"/>
          <w:szCs w:val="18"/>
        </w:rPr>
        <w:t xml:space="preserve">. </w:t>
      </w:r>
      <w:r w:rsidRPr="00151658">
        <w:rPr>
          <w:rFonts w:eastAsiaTheme="minorEastAsia"/>
          <w:sz w:val="18"/>
          <w:szCs w:val="18"/>
        </w:rPr>
        <w:t>Standard errors are in brackets and clustered at country level. *, **, and *** are for statistical significance at 10%, 5% and 1% respectively. The results displayed for</w:t>
      </w:r>
      <w:r>
        <w:rPr>
          <w:rFonts w:eastAsiaTheme="minorEastAsia"/>
          <w:sz w:val="18"/>
          <w:szCs w:val="18"/>
        </w:rPr>
        <w:t xml:space="preserve"> average temperature</w:t>
      </w:r>
      <w:r w:rsidRPr="00151658">
        <w:rPr>
          <w:rFonts w:eastAsiaTheme="minorEastAsia"/>
          <w:sz w:val="18"/>
          <w:szCs w:val="18"/>
        </w:rPr>
        <w:t xml:space="preserve"> are for cumulated effects over 22</w:t>
      </w:r>
      <w:r w:rsidRPr="005623F6">
        <w:rPr>
          <w:rFonts w:eastAsiaTheme="minorEastAsia"/>
          <w:sz w:val="18"/>
          <w:szCs w:val="18"/>
        </w:rPr>
        <w:t xml:space="preserve"> days. The model includes country-by-day fixed effects (e.g. UK, </w:t>
      </w:r>
      <w:del w:id="247" w:author="Moritz Schwarz" w:date="2020-04-12T02:31:00Z">
        <w:r w:rsidDel="008353B2">
          <w:rPr>
            <w:rFonts w:eastAsiaTheme="minorEastAsia"/>
            <w:sz w:val="18"/>
            <w:szCs w:val="18"/>
          </w:rPr>
          <w:delText>6</w:delText>
        </w:r>
        <w:r w:rsidRPr="00CA5556" w:rsidDel="008353B2">
          <w:rPr>
            <w:rFonts w:eastAsiaTheme="minorEastAsia"/>
            <w:sz w:val="18"/>
            <w:szCs w:val="18"/>
            <w:vertAlign w:val="superscript"/>
          </w:rPr>
          <w:delText>th</w:delText>
        </w:r>
        <w:r w:rsidDel="008353B2">
          <w:rPr>
            <w:rFonts w:eastAsiaTheme="minorEastAsia"/>
            <w:sz w:val="18"/>
            <w:szCs w:val="18"/>
          </w:rPr>
          <w:delText xml:space="preserve"> </w:delText>
        </w:r>
      </w:del>
      <w:r>
        <w:rPr>
          <w:rFonts w:eastAsiaTheme="minorEastAsia"/>
          <w:sz w:val="18"/>
          <w:szCs w:val="18"/>
        </w:rPr>
        <w:t>April</w:t>
      </w:r>
      <w:ins w:id="248" w:author="Moritz Schwarz" w:date="2020-04-12T02:31:00Z">
        <w:r w:rsidR="008353B2">
          <w:rPr>
            <w:rFonts w:eastAsiaTheme="minorEastAsia"/>
            <w:sz w:val="18"/>
            <w:szCs w:val="18"/>
          </w:rPr>
          <w:t xml:space="preserve"> </w:t>
        </w:r>
        <w:r w:rsidR="008353B2">
          <w:rPr>
            <w:rFonts w:eastAsiaTheme="minorEastAsia"/>
            <w:sz w:val="18"/>
            <w:szCs w:val="18"/>
          </w:rPr>
          <w:t>6</w:t>
        </w:r>
        <w:r w:rsidR="008353B2" w:rsidRPr="00CA5556">
          <w:rPr>
            <w:rFonts w:eastAsiaTheme="minorEastAsia"/>
            <w:sz w:val="18"/>
            <w:szCs w:val="18"/>
            <w:vertAlign w:val="superscript"/>
          </w:rPr>
          <w:t>th</w:t>
        </w:r>
      </w:ins>
      <w:r>
        <w:rPr>
          <w:rFonts w:eastAsiaTheme="minorEastAsia"/>
          <w:sz w:val="18"/>
          <w:szCs w:val="18"/>
        </w:rPr>
        <w:t>,</w:t>
      </w:r>
      <w:r w:rsidRPr="005623F6">
        <w:rPr>
          <w:rFonts w:eastAsiaTheme="minorEastAsia"/>
          <w:sz w:val="18"/>
          <w:szCs w:val="18"/>
        </w:rPr>
        <w:t xml:space="preserve"> 2020) and area-</w:t>
      </w:r>
      <w:r>
        <w:rPr>
          <w:rFonts w:eastAsiaTheme="minorEastAsia"/>
          <w:sz w:val="18"/>
          <w:szCs w:val="18"/>
        </w:rPr>
        <w:t>by-week</w:t>
      </w:r>
      <w:r w:rsidRPr="005623F6">
        <w:rPr>
          <w:rFonts w:eastAsiaTheme="minorEastAsia"/>
          <w:sz w:val="18"/>
          <w:szCs w:val="18"/>
        </w:rPr>
        <w:t xml:space="preserve"> fixed effects (</w:t>
      </w:r>
      <w:r>
        <w:rPr>
          <w:rFonts w:eastAsiaTheme="minorEastAsia"/>
          <w:sz w:val="18"/>
          <w:szCs w:val="18"/>
        </w:rPr>
        <w:t xml:space="preserve">London, </w:t>
      </w:r>
      <w:del w:id="249" w:author="Moritz Schwarz" w:date="2020-04-12T02:31:00Z">
        <w:r w:rsidDel="008353B2">
          <w:rPr>
            <w:rFonts w:eastAsiaTheme="minorEastAsia"/>
            <w:sz w:val="18"/>
            <w:szCs w:val="18"/>
          </w:rPr>
          <w:delText>5</w:delText>
        </w:r>
        <w:r w:rsidRPr="00EC6016" w:rsidDel="008353B2">
          <w:rPr>
            <w:rFonts w:eastAsiaTheme="minorEastAsia"/>
            <w:sz w:val="18"/>
            <w:szCs w:val="18"/>
            <w:vertAlign w:val="superscript"/>
          </w:rPr>
          <w:delText>th</w:delText>
        </w:r>
        <w:r w:rsidDel="008353B2">
          <w:rPr>
            <w:rFonts w:eastAsiaTheme="minorEastAsia"/>
            <w:sz w:val="18"/>
            <w:szCs w:val="18"/>
          </w:rPr>
          <w:delText>–11</w:delText>
        </w:r>
        <w:r w:rsidRPr="00EC6016" w:rsidDel="008353B2">
          <w:rPr>
            <w:rFonts w:eastAsiaTheme="minorEastAsia"/>
            <w:sz w:val="18"/>
            <w:szCs w:val="18"/>
            <w:vertAlign w:val="superscript"/>
          </w:rPr>
          <w:delText>th</w:delText>
        </w:r>
        <w:r w:rsidDel="008353B2">
          <w:rPr>
            <w:rFonts w:eastAsiaTheme="minorEastAsia"/>
            <w:sz w:val="18"/>
            <w:szCs w:val="18"/>
          </w:rPr>
          <w:delText xml:space="preserve"> </w:delText>
        </w:r>
      </w:del>
      <w:r>
        <w:rPr>
          <w:rFonts w:eastAsiaTheme="minorEastAsia"/>
          <w:sz w:val="18"/>
          <w:szCs w:val="18"/>
        </w:rPr>
        <w:t>April</w:t>
      </w:r>
      <w:ins w:id="250" w:author="Moritz Schwarz" w:date="2020-04-12T02:31:00Z">
        <w:r w:rsidR="008353B2">
          <w:rPr>
            <w:rFonts w:eastAsiaTheme="minorEastAsia"/>
            <w:sz w:val="18"/>
            <w:szCs w:val="18"/>
          </w:rPr>
          <w:t xml:space="preserve"> </w:t>
        </w:r>
        <w:r w:rsidR="008353B2">
          <w:rPr>
            <w:rFonts w:eastAsiaTheme="minorEastAsia"/>
            <w:sz w:val="18"/>
            <w:szCs w:val="18"/>
          </w:rPr>
          <w:t>5</w:t>
        </w:r>
        <w:r w:rsidR="008353B2" w:rsidRPr="00EC6016">
          <w:rPr>
            <w:rFonts w:eastAsiaTheme="minorEastAsia"/>
            <w:sz w:val="18"/>
            <w:szCs w:val="18"/>
            <w:vertAlign w:val="superscript"/>
          </w:rPr>
          <w:t>th</w:t>
        </w:r>
        <w:r w:rsidR="008353B2">
          <w:rPr>
            <w:rFonts w:eastAsiaTheme="minorEastAsia"/>
            <w:sz w:val="18"/>
            <w:szCs w:val="18"/>
          </w:rPr>
          <w:t>–11</w:t>
        </w:r>
        <w:r w:rsidR="008353B2" w:rsidRPr="00EC6016">
          <w:rPr>
            <w:rFonts w:eastAsiaTheme="minorEastAsia"/>
            <w:sz w:val="18"/>
            <w:szCs w:val="18"/>
            <w:vertAlign w:val="superscript"/>
          </w:rPr>
          <w:t>th</w:t>
        </w:r>
      </w:ins>
      <w:r>
        <w:rPr>
          <w:rFonts w:eastAsiaTheme="minorEastAsia"/>
          <w:sz w:val="18"/>
          <w:szCs w:val="18"/>
        </w:rPr>
        <w:t>, 2020</w:t>
      </w:r>
      <w:r w:rsidRPr="005623F6">
        <w:rPr>
          <w:rFonts w:eastAsiaTheme="minorEastAsia"/>
          <w:sz w:val="18"/>
          <w:szCs w:val="18"/>
        </w:rPr>
        <w:t>).</w:t>
      </w:r>
    </w:p>
    <w:p w14:paraId="7C20C8C3" w14:textId="77777777" w:rsidR="00227D64" w:rsidRDefault="00227D64" w:rsidP="00AA1994">
      <w:pPr>
        <w:spacing w:before="120" w:line="276" w:lineRule="auto"/>
        <w:rPr>
          <w:b/>
          <w:bCs/>
        </w:rPr>
      </w:pPr>
    </w:p>
    <w:p w14:paraId="4AAB36DC" w14:textId="77777777" w:rsidR="0054585D" w:rsidRDefault="0054585D">
      <w:pPr>
        <w:spacing w:after="160"/>
        <w:jc w:val="left"/>
        <w:rPr>
          <w:b/>
          <w:bCs/>
        </w:rPr>
      </w:pPr>
      <w:r>
        <w:rPr>
          <w:b/>
          <w:bCs/>
        </w:rPr>
        <w:br w:type="page"/>
      </w:r>
    </w:p>
    <w:p w14:paraId="3DCE853E" w14:textId="16A22C8A" w:rsidR="00AA1994" w:rsidRDefault="00AA1994" w:rsidP="00AA1994">
      <w:pPr>
        <w:spacing w:before="120" w:line="276" w:lineRule="auto"/>
        <w:rPr>
          <w:ins w:id="251" w:author="Francois Cohen" w:date="2020-04-05T20:32:00Z"/>
        </w:rPr>
      </w:pPr>
      <w:r w:rsidRPr="2E8780D6">
        <w:rPr>
          <w:b/>
          <w:bCs/>
        </w:rPr>
        <w:lastRenderedPageBreak/>
        <w:t xml:space="preserve">Model dynamics. </w:t>
      </w:r>
      <w:r>
        <w:t xml:space="preserve">We change the number of lags below. The effect of temperature tends to </w:t>
      </w:r>
      <w:del w:id="252" w:author="Moritz Schwarz" w:date="2020-04-12T02:18:00Z">
        <w:r w:rsidDel="006823EE">
          <w:delText xml:space="preserve">grow </w:delText>
        </w:r>
      </w:del>
      <w:ins w:id="253" w:author="Moritz Schwarz" w:date="2020-04-12T02:18:00Z">
        <w:r w:rsidR="006823EE">
          <w:t>increase</w:t>
        </w:r>
        <w:r w:rsidR="006823EE">
          <w:t xml:space="preserve"> </w:t>
        </w:r>
      </w:ins>
      <w:r>
        <w:t xml:space="preserve">with the number of lags included in the model. This </w:t>
      </w:r>
      <w:del w:id="254" w:author="Moritz Schwarz" w:date="2020-04-12T02:18:00Z">
        <w:r w:rsidDel="006823EE">
          <w:delText xml:space="preserve">is </w:delText>
        </w:r>
        <w:r w:rsidR="0054585D" w:rsidDel="006823EE">
          <w:delText xml:space="preserve">probably </w:delText>
        </w:r>
      </w:del>
      <w:ins w:id="255" w:author="Moritz Schwarz" w:date="2020-04-12T02:18:00Z">
        <w:r w:rsidR="006823EE">
          <w:t xml:space="preserve">might be due to </w:t>
        </w:r>
      </w:ins>
      <w:del w:id="256" w:author="Moritz Schwarz" w:date="2020-04-12T02:18:00Z">
        <w:r w:rsidDel="006823EE">
          <w:delText xml:space="preserve">because </w:delText>
        </w:r>
      </w:del>
      <w:r>
        <w:t>fewer infections</w:t>
      </w:r>
      <w:del w:id="257" w:author="Moritz Schwarz" w:date="2020-04-12T02:18:00Z">
        <w:r w:rsidDel="006823EE">
          <w:delText xml:space="preserve"> in the past leads </w:delText>
        </w:r>
      </w:del>
      <w:ins w:id="258" w:author="Moritz Schwarz" w:date="2020-04-12T02:19:00Z">
        <w:r w:rsidR="006823EE">
          <w:t xml:space="preserve"> </w:t>
        </w:r>
      </w:ins>
      <w:ins w:id="259" w:author="Moritz Schwarz" w:date="2020-04-12T02:18:00Z">
        <w:r w:rsidR="006823EE">
          <w:t xml:space="preserve">leading </w:t>
        </w:r>
      </w:ins>
      <w:r>
        <w:t xml:space="preserve">to </w:t>
      </w:r>
      <w:del w:id="260" w:author="Moritz Schwarz" w:date="2020-04-12T02:19:00Z">
        <w:r w:rsidDel="006823EE">
          <w:delText xml:space="preserve">even </w:delText>
        </w:r>
      </w:del>
      <w:r>
        <w:t xml:space="preserve">fewer infections today. </w:t>
      </w:r>
      <w:del w:id="261" w:author="Yangsiyu Lu" w:date="2020-04-05T21:16:00Z">
        <w:r w:rsidDel="00AA1994">
          <w:delText>Good w</w:delText>
        </w:r>
      </w:del>
      <w:ins w:id="262" w:author="Yangsiyu Lu" w:date="2020-04-05T21:16:00Z">
        <w:r w:rsidR="7E4F76F7">
          <w:t>W</w:t>
        </w:r>
      </w:ins>
      <w:r>
        <w:t xml:space="preserve">eather </w:t>
      </w:r>
      <w:r w:rsidR="0054585D">
        <w:t xml:space="preserve">conditions </w:t>
      </w:r>
      <w:ins w:id="263" w:author="Yangsiyu Lu" w:date="2020-04-05T21:16:00Z">
        <w:r w:rsidR="2E8FC2F3">
          <w:t>that</w:t>
        </w:r>
      </w:ins>
      <w:ins w:id="264" w:author="Yangsiyu Lu" w:date="2020-04-05T21:18:00Z">
        <w:r w:rsidR="62F68002">
          <w:t xml:space="preserve"> </w:t>
        </w:r>
      </w:ins>
      <w:r w:rsidR="0054585D">
        <w:t>are</w:t>
      </w:r>
      <w:ins w:id="265" w:author="Yangsiyu Lu" w:date="2020-04-05T21:18:00Z">
        <w:r w:rsidR="62F68002">
          <w:t xml:space="preserve"> favourable for transmission of the virus </w:t>
        </w:r>
      </w:ins>
      <w:r w:rsidR="0054585D">
        <w:t>should</w:t>
      </w:r>
      <w:r>
        <w:t xml:space="preserve"> have an accumulative effect on </w:t>
      </w:r>
      <w:r w:rsidR="0054585D">
        <w:t>increas</w:t>
      </w:r>
      <w:r>
        <w:t xml:space="preserve">ing the </w:t>
      </w:r>
      <w:ins w:id="266" w:author="Yangsiyu Lu" w:date="2020-04-05T21:22:00Z">
        <w:r w:rsidR="3B2825EC">
          <w:t>growth rate of</w:t>
        </w:r>
      </w:ins>
      <w:r w:rsidR="0054585D">
        <w:t xml:space="preserve"> </w:t>
      </w:r>
      <w:del w:id="267" w:author="Yangsiyu Lu" w:date="2020-04-05T21:22:00Z">
        <w:r w:rsidDel="00AA1994">
          <w:delText xml:space="preserve">number of </w:delText>
        </w:r>
      </w:del>
      <w:r>
        <w:t>coronavirus cases.</w:t>
      </w:r>
    </w:p>
    <w:p w14:paraId="59D65F90" w14:textId="7DDF3843" w:rsidR="00272B23" w:rsidRPr="00655299" w:rsidRDefault="00272B23" w:rsidP="00AA1994">
      <w:pPr>
        <w:spacing w:before="120" w:line="276" w:lineRule="auto"/>
      </w:pPr>
      <w:commentRangeStart w:id="268"/>
      <w:commentRangeStart w:id="269"/>
      <w:commentRangeStart w:id="270"/>
      <w:ins w:id="271" w:author="Francois Cohen" w:date="2020-04-05T20:32:00Z">
        <w:r w:rsidRPr="00C31498">
          <w:rPr>
            <w:highlight w:val="yellow"/>
          </w:rPr>
          <w:t xml:space="preserve">We </w:t>
        </w:r>
        <w:del w:id="272" w:author="Moritz Schwarz" w:date="2020-04-12T02:18:00Z">
          <w:r w:rsidRPr="00C31498" w:rsidDel="006823EE">
            <w:rPr>
              <w:highlight w:val="yellow"/>
            </w:rPr>
            <w:delText xml:space="preserve">have </w:delText>
          </w:r>
        </w:del>
        <w:r w:rsidRPr="00C31498">
          <w:rPr>
            <w:highlight w:val="yellow"/>
          </w:rPr>
          <w:t>also r</w:t>
        </w:r>
        <w:del w:id="273" w:author="Moritz Schwarz" w:date="2020-04-12T02:18:00Z">
          <w:r w:rsidRPr="00C31498" w:rsidDel="006823EE">
            <w:rPr>
              <w:highlight w:val="yellow"/>
            </w:rPr>
            <w:delText>u</w:delText>
          </w:r>
        </w:del>
      </w:ins>
      <w:ins w:id="274" w:author="Moritz Schwarz" w:date="2020-04-12T02:18:00Z">
        <w:r w:rsidR="006823EE">
          <w:rPr>
            <w:highlight w:val="yellow"/>
          </w:rPr>
          <w:t>a</w:t>
        </w:r>
      </w:ins>
      <w:ins w:id="275" w:author="Francois Cohen" w:date="2020-04-05T20:32:00Z">
        <w:r w:rsidRPr="00C31498">
          <w:rPr>
            <w:highlight w:val="yellow"/>
          </w:rPr>
          <w:t>n tests where</w:t>
        </w:r>
      </w:ins>
      <w:ins w:id="276" w:author="Moritz Schwarz" w:date="2020-04-12T02:20:00Z">
        <w:r w:rsidR="006823EE">
          <w:rPr>
            <w:highlight w:val="yellow"/>
          </w:rPr>
          <w:t>,</w:t>
        </w:r>
      </w:ins>
      <w:ins w:id="277" w:author="Francois Cohen" w:date="2020-04-05T20:32:00Z">
        <w:r w:rsidRPr="00C31498">
          <w:rPr>
            <w:highlight w:val="yellow"/>
          </w:rPr>
          <w:t xml:space="preserve"> </w:t>
        </w:r>
      </w:ins>
      <w:ins w:id="278" w:author="Moritz Schwarz" w:date="2020-04-12T02:20:00Z">
        <w:r w:rsidR="006823EE" w:rsidRPr="00C31498">
          <w:rPr>
            <w:highlight w:val="yellow"/>
          </w:rPr>
          <w:t>in addition to the lags</w:t>
        </w:r>
        <w:r w:rsidR="006823EE">
          <w:rPr>
            <w:highlight w:val="yellow"/>
          </w:rPr>
          <w:t>,</w:t>
        </w:r>
        <w:r w:rsidR="006823EE" w:rsidRPr="00C31498">
          <w:rPr>
            <w:highlight w:val="yellow"/>
          </w:rPr>
          <w:t xml:space="preserve"> </w:t>
        </w:r>
      </w:ins>
      <w:ins w:id="279" w:author="Francois Cohen" w:date="2020-04-05T20:32:00Z">
        <w:r w:rsidRPr="00C31498">
          <w:rPr>
            <w:highlight w:val="yellow"/>
          </w:rPr>
          <w:t>we include lead</w:t>
        </w:r>
      </w:ins>
      <w:ins w:id="280" w:author="Moritz Schwarz" w:date="2020-04-12T02:20:00Z">
        <w:r w:rsidR="006823EE">
          <w:rPr>
            <w:highlight w:val="yellow"/>
          </w:rPr>
          <w:t>ed values</w:t>
        </w:r>
      </w:ins>
      <w:ins w:id="281" w:author="Francois Cohen" w:date="2020-04-05T20:32:00Z">
        <w:del w:id="282" w:author="Moritz Schwarz" w:date="2020-04-12T02:20:00Z">
          <w:r w:rsidRPr="00C31498" w:rsidDel="006823EE">
            <w:rPr>
              <w:highlight w:val="yellow"/>
            </w:rPr>
            <w:delText xml:space="preserve">s </w:delText>
          </w:r>
        </w:del>
        <w:r w:rsidRPr="00C31498">
          <w:rPr>
            <w:highlight w:val="yellow"/>
          </w:rPr>
          <w:t>(</w:t>
        </w:r>
        <w:del w:id="283" w:author="Moritz Schwarz" w:date="2020-04-12T02:20:00Z">
          <w:r w:rsidRPr="00C31498" w:rsidDel="006823EE">
            <w:rPr>
              <w:highlight w:val="yellow"/>
            </w:rPr>
            <w:delText>for the days after</w:delText>
          </w:r>
        </w:del>
      </w:ins>
      <w:ins w:id="284" w:author="Moritz Schwarz" w:date="2020-04-12T02:21:00Z">
        <w:r w:rsidR="006823EE">
          <w:rPr>
            <w:highlight w:val="yellow"/>
          </w:rPr>
          <w:t>t+n</w:t>
        </w:r>
      </w:ins>
      <w:ins w:id="285" w:author="Francois Cohen" w:date="2020-04-05T20:32:00Z">
        <w:r w:rsidRPr="00C31498">
          <w:rPr>
            <w:highlight w:val="yellow"/>
          </w:rPr>
          <w:t>) in the regressions,</w:t>
        </w:r>
        <w:del w:id="286" w:author="Moritz Schwarz" w:date="2020-04-12T02:20:00Z">
          <w:r w:rsidRPr="00C31498" w:rsidDel="006823EE">
            <w:rPr>
              <w:highlight w:val="yellow"/>
            </w:rPr>
            <w:delText xml:space="preserve"> in addition to the lags</w:delText>
          </w:r>
        </w:del>
        <w:r w:rsidRPr="00C31498">
          <w:rPr>
            <w:highlight w:val="yellow"/>
          </w:rPr>
          <w:t xml:space="preserve">. </w:t>
        </w:r>
      </w:ins>
      <w:ins w:id="287" w:author="Moritz Schwarz" w:date="2020-04-12T02:21:00Z">
        <w:r w:rsidR="006823EE">
          <w:rPr>
            <w:highlight w:val="yellow"/>
          </w:rPr>
          <w:t xml:space="preserve">In line with expectations, the introduced leads do not </w:t>
        </w:r>
      </w:ins>
      <w:ins w:id="288" w:author="Moritz Schwarz" w:date="2020-04-12T02:22:00Z">
        <w:r w:rsidR="006823EE">
          <w:rPr>
            <w:highlight w:val="yellow"/>
          </w:rPr>
          <w:t xml:space="preserve">convey a consistent picture, with the linearized coefficients varying greatly in magnitude and sign. </w:t>
        </w:r>
      </w:ins>
      <w:ins w:id="289" w:author="Francois Cohen" w:date="2020-04-05T20:33:00Z">
        <w:del w:id="290" w:author="Moritz Schwarz" w:date="2020-04-12T02:22:00Z">
          <w:r w:rsidR="001602BC" w:rsidRPr="00C31498" w:rsidDel="006823EE">
            <w:rPr>
              <w:highlight w:val="yellow"/>
            </w:rPr>
            <w:delText>Probably b</w:delText>
          </w:r>
        </w:del>
      </w:ins>
      <w:ins w:id="291" w:author="Francois Cohen" w:date="2020-04-05T20:32:00Z">
        <w:del w:id="292" w:author="Moritz Schwarz" w:date="2020-04-12T02:22:00Z">
          <w:r w:rsidRPr="00C31498" w:rsidDel="006823EE">
            <w:rPr>
              <w:highlight w:val="yellow"/>
            </w:rPr>
            <w:delText>ecause of multicollinearity</w:delText>
          </w:r>
        </w:del>
      </w:ins>
      <w:ins w:id="293" w:author="Francois Cohen" w:date="2020-04-05T20:33:00Z">
        <w:del w:id="294" w:author="Moritz Schwarz" w:date="2020-04-12T02:22:00Z">
          <w:r w:rsidR="001602BC" w:rsidRPr="00C31498" w:rsidDel="006823EE">
            <w:rPr>
              <w:highlight w:val="yellow"/>
            </w:rPr>
            <w:delText xml:space="preserve"> and because they convey no explanatory power</w:delText>
          </w:r>
        </w:del>
      </w:ins>
      <w:ins w:id="295" w:author="Francois Cohen" w:date="2020-04-05T20:32:00Z">
        <w:del w:id="296" w:author="Moritz Schwarz" w:date="2020-04-12T02:22:00Z">
          <w:r w:rsidRPr="00C31498" w:rsidDel="006823EE">
            <w:rPr>
              <w:highlight w:val="yellow"/>
            </w:rPr>
            <w:delText>, the values of the leads are very sensitive and go up and down</w:delText>
          </w:r>
        </w:del>
      </w:ins>
      <w:ins w:id="297" w:author="Francois Cohen" w:date="2020-04-05T21:26:00Z">
        <w:del w:id="298" w:author="Moritz Schwarz" w:date="2020-04-12T02:22:00Z">
          <w:r w:rsidR="00785618" w:rsidRPr="00C31498" w:rsidDel="006823EE">
            <w:rPr>
              <w:highlight w:val="yellow"/>
            </w:rPr>
            <w:delText xml:space="preserve"> incoherently</w:delText>
          </w:r>
        </w:del>
      </w:ins>
      <w:ins w:id="299" w:author="Francois Cohen" w:date="2020-04-05T20:32:00Z">
        <w:del w:id="300" w:author="Moritz Schwarz" w:date="2020-04-12T02:22:00Z">
          <w:r w:rsidRPr="00C31498" w:rsidDel="006823EE">
            <w:rPr>
              <w:highlight w:val="yellow"/>
            </w:rPr>
            <w:delText>.</w:delText>
          </w:r>
        </w:del>
      </w:ins>
      <w:commentRangeEnd w:id="268"/>
      <w:del w:id="301" w:author="Moritz Schwarz" w:date="2020-04-12T02:22:00Z">
        <w:r w:rsidRPr="00C31498" w:rsidDel="006823EE">
          <w:rPr>
            <w:rStyle w:val="CommentReference"/>
            <w:highlight w:val="yellow"/>
          </w:rPr>
          <w:commentReference w:id="268"/>
        </w:r>
        <w:commentRangeEnd w:id="269"/>
        <w:r w:rsidRPr="00C31498" w:rsidDel="006823EE">
          <w:rPr>
            <w:rStyle w:val="CommentReference"/>
            <w:highlight w:val="yellow"/>
          </w:rPr>
          <w:commentReference w:id="269"/>
        </w:r>
      </w:del>
      <w:commentRangeEnd w:id="270"/>
      <w:r w:rsidR="006823EE">
        <w:rPr>
          <w:rStyle w:val="CommentReference"/>
        </w:rPr>
        <w:commentReference w:id="270"/>
      </w:r>
    </w:p>
    <w:p w14:paraId="36DA64A8" w14:textId="227AE632" w:rsidR="00AA1994" w:rsidRPr="00CE7231" w:rsidRDefault="00AA1994" w:rsidP="00AA1994">
      <w:pPr>
        <w:spacing w:before="120" w:line="276" w:lineRule="auto"/>
        <w:jc w:val="center"/>
        <w:rPr>
          <w:rFonts w:eastAsia="Times New Roman"/>
          <w:b/>
          <w:bCs/>
          <w:lang w:val="en-US"/>
        </w:rPr>
      </w:pPr>
      <w:r w:rsidRPr="00CE7231">
        <w:rPr>
          <w:rFonts w:eastAsia="Times New Roman"/>
          <w:b/>
          <w:bCs/>
          <w:lang w:val="en-US"/>
        </w:rPr>
        <w:t>Appendix Table A</w:t>
      </w:r>
      <w:r w:rsidR="00852EDB">
        <w:rPr>
          <w:rFonts w:eastAsia="Times New Roman"/>
          <w:b/>
          <w:bCs/>
          <w:lang w:val="en-US"/>
        </w:rPr>
        <w:t>5</w:t>
      </w:r>
      <w:r w:rsidRPr="00CE7231">
        <w:rPr>
          <w:rFonts w:eastAsia="Times New Roman"/>
          <w:b/>
          <w:bCs/>
          <w:lang w:val="en-US"/>
        </w:rPr>
        <w:t>:  Alternative number of day lags</w:t>
      </w:r>
    </w:p>
    <w:tbl>
      <w:tblPr>
        <w:tblStyle w:val="PlainTable2"/>
        <w:tblW w:w="0" w:type="auto"/>
        <w:tblLayout w:type="fixed"/>
        <w:tblLook w:val="06A0" w:firstRow="1" w:lastRow="0" w:firstColumn="1" w:lastColumn="0" w:noHBand="1" w:noVBand="1"/>
      </w:tblPr>
      <w:tblGrid>
        <w:gridCol w:w="3024"/>
        <w:gridCol w:w="3024"/>
        <w:gridCol w:w="3024"/>
      </w:tblGrid>
      <w:tr w:rsidR="00AA1994" w14:paraId="4C4F5159" w14:textId="77777777" w:rsidTr="0040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3543F4B" w14:textId="77777777" w:rsidR="00AA1994" w:rsidRDefault="00AA1994" w:rsidP="00105C86">
            <w:pPr>
              <w:spacing w:after="40"/>
              <w:rPr>
                <w:rFonts w:eastAsia="Times New Roman"/>
              </w:rPr>
            </w:pPr>
          </w:p>
        </w:tc>
        <w:tc>
          <w:tcPr>
            <w:tcW w:w="6048" w:type="dxa"/>
            <w:gridSpan w:val="2"/>
          </w:tcPr>
          <w:p w14:paraId="020D1E48" w14:textId="77777777" w:rsidR="00AA1994" w:rsidRDefault="00AA1994" w:rsidP="00105C86">
            <w:pPr>
              <w:spacing w:after="40"/>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41C0F02C">
              <w:rPr>
                <w:rFonts w:eastAsia="Times New Roman"/>
                <w:b w:val="0"/>
                <w:bCs w:val="0"/>
                <w:color w:val="000000" w:themeColor="text1"/>
              </w:rPr>
              <w:t xml:space="preserve">Average Temperature (°C) </w:t>
            </w:r>
          </w:p>
        </w:tc>
      </w:tr>
      <w:tr w:rsidR="00AA1994" w14:paraId="409E8A5B" w14:textId="77777777" w:rsidTr="00407DA6">
        <w:tc>
          <w:tcPr>
            <w:cnfStyle w:val="001000000000" w:firstRow="0" w:lastRow="0" w:firstColumn="1" w:lastColumn="0" w:oddVBand="0" w:evenVBand="0" w:oddHBand="0" w:evenHBand="0" w:firstRowFirstColumn="0" w:firstRowLastColumn="0" w:lastRowFirstColumn="0" w:lastRowLastColumn="0"/>
            <w:tcW w:w="3024" w:type="dxa"/>
          </w:tcPr>
          <w:p w14:paraId="19F0AF15" w14:textId="77777777" w:rsidR="00AA1994" w:rsidRPr="00B64A57" w:rsidRDefault="00AA1994" w:rsidP="00105C86">
            <w:pPr>
              <w:spacing w:after="40"/>
              <w:jc w:val="center"/>
              <w:rPr>
                <w:rFonts w:eastAsia="Times New Roman"/>
                <w:b w:val="0"/>
                <w:bCs w:val="0"/>
                <w:color w:val="000000" w:themeColor="text1"/>
              </w:rPr>
            </w:pPr>
            <w:r w:rsidRPr="00B64A57">
              <w:rPr>
                <w:rFonts w:eastAsia="Times New Roman"/>
                <w:b w:val="0"/>
                <w:bCs w:val="0"/>
                <w:color w:val="000000" w:themeColor="text1"/>
              </w:rPr>
              <w:t>Specification</w:t>
            </w:r>
          </w:p>
        </w:tc>
        <w:tc>
          <w:tcPr>
            <w:tcW w:w="3024" w:type="dxa"/>
          </w:tcPr>
          <w:p w14:paraId="41798AC0" w14:textId="77777777" w:rsidR="00AA1994" w:rsidRPr="00B64A57" w:rsidRDefault="00AA1994" w:rsidP="00105C86">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rFonts w:eastAsia="Times New Roman"/>
                <w:color w:val="000000" w:themeColor="text1"/>
              </w:rPr>
              <w:t>Coefficient</w:t>
            </w:r>
          </w:p>
        </w:tc>
        <w:tc>
          <w:tcPr>
            <w:tcW w:w="3024" w:type="dxa"/>
          </w:tcPr>
          <w:p w14:paraId="6ECCC495" w14:textId="77777777" w:rsidR="00AA1994" w:rsidRDefault="00AA1994" w:rsidP="00105C86">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41C0F02C">
              <w:rPr>
                <w:rFonts w:eastAsia="Times New Roman"/>
                <w:color w:val="000000" w:themeColor="text1"/>
              </w:rPr>
              <w:t>Standard error</w:t>
            </w:r>
          </w:p>
        </w:tc>
      </w:tr>
      <w:tr w:rsidR="00B64A57" w14:paraId="114B2677"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1D2E9336" w14:textId="6FDC2835"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30 daily lags</w:t>
            </w:r>
          </w:p>
        </w:tc>
        <w:tc>
          <w:tcPr>
            <w:tcW w:w="3024" w:type="dxa"/>
            <w:vAlign w:val="bottom"/>
          </w:tcPr>
          <w:p w14:paraId="1ED24367" w14:textId="7F8CC5D6"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-0.0078***</w:t>
            </w:r>
          </w:p>
        </w:tc>
        <w:tc>
          <w:tcPr>
            <w:tcW w:w="3024" w:type="dxa"/>
            <w:vAlign w:val="bottom"/>
          </w:tcPr>
          <w:p w14:paraId="03709685" w14:textId="3AB47CB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(0.0028)</w:t>
            </w:r>
          </w:p>
        </w:tc>
      </w:tr>
      <w:tr w:rsidR="00B64A57" w14:paraId="0AEF1097"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28EC2AE2" w14:textId="12BD548A"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29 daily lags</w:t>
            </w:r>
          </w:p>
        </w:tc>
        <w:tc>
          <w:tcPr>
            <w:tcW w:w="3024" w:type="dxa"/>
            <w:vAlign w:val="bottom"/>
          </w:tcPr>
          <w:p w14:paraId="0735E929" w14:textId="5D185BE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-0.0091***</w:t>
            </w:r>
          </w:p>
        </w:tc>
        <w:tc>
          <w:tcPr>
            <w:tcW w:w="3024" w:type="dxa"/>
            <w:vAlign w:val="bottom"/>
          </w:tcPr>
          <w:p w14:paraId="3A3E8131" w14:textId="1188A108"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(0.0024)</w:t>
            </w:r>
          </w:p>
        </w:tc>
      </w:tr>
      <w:tr w:rsidR="00B64A57" w14:paraId="69A4447B"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5508E39A" w14:textId="6D35FE46"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28 daily lags</w:t>
            </w:r>
          </w:p>
        </w:tc>
        <w:tc>
          <w:tcPr>
            <w:tcW w:w="3024" w:type="dxa"/>
            <w:vAlign w:val="bottom"/>
          </w:tcPr>
          <w:p w14:paraId="51107CE9" w14:textId="43160543"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-0.0077***</w:t>
            </w:r>
          </w:p>
        </w:tc>
        <w:tc>
          <w:tcPr>
            <w:tcW w:w="3024" w:type="dxa"/>
            <w:vAlign w:val="bottom"/>
          </w:tcPr>
          <w:p w14:paraId="0094DB0D" w14:textId="0259CA53"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(0.0018)</w:t>
            </w:r>
          </w:p>
        </w:tc>
      </w:tr>
      <w:tr w:rsidR="00B64A57" w14:paraId="41E3601D"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53CA187F" w14:textId="11EEBC4D"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27 daily lags</w:t>
            </w:r>
          </w:p>
        </w:tc>
        <w:tc>
          <w:tcPr>
            <w:tcW w:w="3024" w:type="dxa"/>
            <w:vAlign w:val="bottom"/>
          </w:tcPr>
          <w:p w14:paraId="0B1A9329" w14:textId="07E659F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-0.0085***</w:t>
            </w:r>
          </w:p>
        </w:tc>
        <w:tc>
          <w:tcPr>
            <w:tcW w:w="3024" w:type="dxa"/>
            <w:vAlign w:val="bottom"/>
          </w:tcPr>
          <w:p w14:paraId="158C4944" w14:textId="24645671"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(0.0017)</w:t>
            </w:r>
          </w:p>
        </w:tc>
      </w:tr>
      <w:tr w:rsidR="00B64A57" w14:paraId="7BCED704"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116DAE83" w14:textId="2B97CD7F"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26 daily lags</w:t>
            </w:r>
          </w:p>
        </w:tc>
        <w:tc>
          <w:tcPr>
            <w:tcW w:w="3024" w:type="dxa"/>
            <w:vAlign w:val="bottom"/>
          </w:tcPr>
          <w:p w14:paraId="37CC8BE4" w14:textId="2BFFA3A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-0.0064***</w:t>
            </w:r>
          </w:p>
        </w:tc>
        <w:tc>
          <w:tcPr>
            <w:tcW w:w="3024" w:type="dxa"/>
            <w:vAlign w:val="bottom"/>
          </w:tcPr>
          <w:p w14:paraId="3D1F7B6D" w14:textId="0962046F"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(0.0020)</w:t>
            </w:r>
          </w:p>
        </w:tc>
      </w:tr>
      <w:tr w:rsidR="00B64A57" w14:paraId="2DFC1AB4"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0E36C807" w14:textId="1C5E7DEE"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25 daily lags</w:t>
            </w:r>
          </w:p>
        </w:tc>
        <w:tc>
          <w:tcPr>
            <w:tcW w:w="3024" w:type="dxa"/>
            <w:vAlign w:val="bottom"/>
          </w:tcPr>
          <w:p w14:paraId="66A45F2D" w14:textId="078B4171"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-0.0053**</w:t>
            </w:r>
          </w:p>
        </w:tc>
        <w:tc>
          <w:tcPr>
            <w:tcW w:w="3024" w:type="dxa"/>
            <w:vAlign w:val="bottom"/>
          </w:tcPr>
          <w:p w14:paraId="4AE428C0" w14:textId="12F98A1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(0.0021)</w:t>
            </w:r>
          </w:p>
        </w:tc>
      </w:tr>
      <w:tr w:rsidR="00B64A57" w14:paraId="55576B02"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D33C837" w14:textId="70A6D87A"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24 daily lags</w:t>
            </w:r>
          </w:p>
        </w:tc>
        <w:tc>
          <w:tcPr>
            <w:tcW w:w="3024" w:type="dxa"/>
            <w:vAlign w:val="bottom"/>
          </w:tcPr>
          <w:p w14:paraId="4694D001" w14:textId="7D0707D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-0.0051**</w:t>
            </w:r>
          </w:p>
        </w:tc>
        <w:tc>
          <w:tcPr>
            <w:tcW w:w="3024" w:type="dxa"/>
            <w:vAlign w:val="bottom"/>
          </w:tcPr>
          <w:p w14:paraId="55FC911A" w14:textId="6ED49825"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(0.0024)</w:t>
            </w:r>
          </w:p>
        </w:tc>
      </w:tr>
      <w:tr w:rsidR="00B64A57" w14:paraId="49AC91E4"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31690933" w14:textId="170BF338"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23 daily lags</w:t>
            </w:r>
          </w:p>
        </w:tc>
        <w:tc>
          <w:tcPr>
            <w:tcW w:w="3024" w:type="dxa"/>
            <w:vAlign w:val="bottom"/>
          </w:tcPr>
          <w:p w14:paraId="2592B9A1" w14:textId="0F3AAA36"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-0.0058***</w:t>
            </w:r>
          </w:p>
        </w:tc>
        <w:tc>
          <w:tcPr>
            <w:tcW w:w="3024" w:type="dxa"/>
            <w:vAlign w:val="bottom"/>
          </w:tcPr>
          <w:p w14:paraId="08E80FA3" w14:textId="22FE1BA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(0.0019)</w:t>
            </w:r>
          </w:p>
        </w:tc>
      </w:tr>
      <w:tr w:rsidR="00B64A57" w14:paraId="3AB28042"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03936F2F" w14:textId="5C2554B9"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22 daily lags</w:t>
            </w:r>
          </w:p>
        </w:tc>
        <w:tc>
          <w:tcPr>
            <w:tcW w:w="3024" w:type="dxa"/>
            <w:vAlign w:val="bottom"/>
          </w:tcPr>
          <w:p w14:paraId="4A1CFF44" w14:textId="3035893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-0.0092***</w:t>
            </w:r>
          </w:p>
        </w:tc>
        <w:tc>
          <w:tcPr>
            <w:tcW w:w="3024" w:type="dxa"/>
            <w:vAlign w:val="bottom"/>
          </w:tcPr>
          <w:p w14:paraId="5579BF73" w14:textId="47E3E29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(0.0023)</w:t>
            </w:r>
          </w:p>
        </w:tc>
      </w:tr>
      <w:tr w:rsidR="00B64A57" w14:paraId="4BE3DFBB"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6D3EBF65" w14:textId="15209239"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21 daily lags</w:t>
            </w:r>
          </w:p>
        </w:tc>
        <w:tc>
          <w:tcPr>
            <w:tcW w:w="3024" w:type="dxa"/>
            <w:vAlign w:val="bottom"/>
          </w:tcPr>
          <w:p w14:paraId="1B417F9A" w14:textId="2652AFC3"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b/>
                <w:bCs/>
                <w:color w:val="000000"/>
              </w:rPr>
            </w:pPr>
            <w:r w:rsidRPr="00B64A57">
              <w:rPr>
                <w:color w:val="000000"/>
              </w:rPr>
              <w:t>-0.0099***</w:t>
            </w:r>
          </w:p>
        </w:tc>
        <w:tc>
          <w:tcPr>
            <w:tcW w:w="3024" w:type="dxa"/>
            <w:vAlign w:val="bottom"/>
          </w:tcPr>
          <w:p w14:paraId="3AC8FECD" w14:textId="69D565EB"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b/>
                <w:bCs/>
                <w:color w:val="000000"/>
              </w:rPr>
            </w:pPr>
            <w:r w:rsidRPr="00B64A57">
              <w:rPr>
                <w:color w:val="000000"/>
              </w:rPr>
              <w:t>(0.0015)</w:t>
            </w:r>
          </w:p>
        </w:tc>
      </w:tr>
      <w:tr w:rsidR="00B64A57" w14:paraId="3A545CC7"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1D9D44D" w14:textId="3A920F13"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20 daily lags</w:t>
            </w:r>
          </w:p>
        </w:tc>
        <w:tc>
          <w:tcPr>
            <w:tcW w:w="3024" w:type="dxa"/>
            <w:vAlign w:val="bottom"/>
          </w:tcPr>
          <w:p w14:paraId="4CB280C3" w14:textId="1EF48ED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-0.0096***</w:t>
            </w:r>
          </w:p>
        </w:tc>
        <w:tc>
          <w:tcPr>
            <w:tcW w:w="3024" w:type="dxa"/>
            <w:vAlign w:val="bottom"/>
          </w:tcPr>
          <w:p w14:paraId="77029D2A" w14:textId="0F05B6B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(0.0017)</w:t>
            </w:r>
          </w:p>
        </w:tc>
      </w:tr>
      <w:tr w:rsidR="00B64A57" w14:paraId="2D3ED045"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0B0F54E9" w14:textId="180F7012"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19 daily lags</w:t>
            </w:r>
          </w:p>
        </w:tc>
        <w:tc>
          <w:tcPr>
            <w:tcW w:w="3024" w:type="dxa"/>
            <w:vAlign w:val="bottom"/>
          </w:tcPr>
          <w:p w14:paraId="66393287" w14:textId="1E37B438"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-0.0113***</w:t>
            </w:r>
          </w:p>
        </w:tc>
        <w:tc>
          <w:tcPr>
            <w:tcW w:w="3024" w:type="dxa"/>
            <w:vAlign w:val="bottom"/>
          </w:tcPr>
          <w:p w14:paraId="3B54549D" w14:textId="384A7FB0"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(0.0026)</w:t>
            </w:r>
          </w:p>
        </w:tc>
      </w:tr>
      <w:tr w:rsidR="00B64A57" w14:paraId="4BFBEF2C"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5DC8BA9C" w14:textId="507A991D"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18 daily lags</w:t>
            </w:r>
          </w:p>
        </w:tc>
        <w:tc>
          <w:tcPr>
            <w:tcW w:w="3024" w:type="dxa"/>
            <w:vAlign w:val="bottom"/>
          </w:tcPr>
          <w:p w14:paraId="78ABE0D0" w14:textId="3BAE6C29"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-0.0112***</w:t>
            </w:r>
          </w:p>
        </w:tc>
        <w:tc>
          <w:tcPr>
            <w:tcW w:w="3024" w:type="dxa"/>
            <w:vAlign w:val="bottom"/>
          </w:tcPr>
          <w:p w14:paraId="74DC8C36" w14:textId="75083748"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(0.0022)</w:t>
            </w:r>
          </w:p>
        </w:tc>
      </w:tr>
      <w:tr w:rsidR="00B64A57" w14:paraId="03B80279"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1B13590E" w14:textId="07E51DAC"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17 daily lags</w:t>
            </w:r>
          </w:p>
        </w:tc>
        <w:tc>
          <w:tcPr>
            <w:tcW w:w="3024" w:type="dxa"/>
            <w:vAlign w:val="bottom"/>
          </w:tcPr>
          <w:p w14:paraId="504C4168" w14:textId="75BE03B4"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-0.0122***</w:t>
            </w:r>
          </w:p>
        </w:tc>
        <w:tc>
          <w:tcPr>
            <w:tcW w:w="3024" w:type="dxa"/>
            <w:vAlign w:val="bottom"/>
          </w:tcPr>
          <w:p w14:paraId="18760C06" w14:textId="5D6B5B6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(0.0028)</w:t>
            </w:r>
          </w:p>
        </w:tc>
      </w:tr>
      <w:tr w:rsidR="00B64A57" w14:paraId="63CA50F3"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45438997" w14:textId="590CE93B"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16 daily lags</w:t>
            </w:r>
          </w:p>
        </w:tc>
        <w:tc>
          <w:tcPr>
            <w:tcW w:w="3024" w:type="dxa"/>
            <w:vAlign w:val="bottom"/>
          </w:tcPr>
          <w:p w14:paraId="4B023115" w14:textId="0CF08194"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-0.0108***</w:t>
            </w:r>
          </w:p>
        </w:tc>
        <w:tc>
          <w:tcPr>
            <w:tcW w:w="3024" w:type="dxa"/>
            <w:vAlign w:val="bottom"/>
          </w:tcPr>
          <w:p w14:paraId="2E21DA8E" w14:textId="19DB71F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(0.0024)</w:t>
            </w:r>
          </w:p>
        </w:tc>
      </w:tr>
      <w:tr w:rsidR="00B64A57" w14:paraId="01778283"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63907289" w14:textId="3618A9C6"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15 daily lags</w:t>
            </w:r>
          </w:p>
        </w:tc>
        <w:tc>
          <w:tcPr>
            <w:tcW w:w="3024" w:type="dxa"/>
            <w:vAlign w:val="bottom"/>
          </w:tcPr>
          <w:p w14:paraId="3786E011" w14:textId="0DD03594"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-0.0129***</w:t>
            </w:r>
          </w:p>
        </w:tc>
        <w:tc>
          <w:tcPr>
            <w:tcW w:w="3024" w:type="dxa"/>
            <w:vAlign w:val="bottom"/>
          </w:tcPr>
          <w:p w14:paraId="4C4EAE0A" w14:textId="3FFD3809"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(0.0023)</w:t>
            </w:r>
          </w:p>
        </w:tc>
      </w:tr>
      <w:tr w:rsidR="00B64A57" w14:paraId="785060DB"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60D69D00" w14:textId="57C28F41"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14 daily lags</w:t>
            </w:r>
          </w:p>
        </w:tc>
        <w:tc>
          <w:tcPr>
            <w:tcW w:w="3024" w:type="dxa"/>
            <w:vAlign w:val="bottom"/>
          </w:tcPr>
          <w:p w14:paraId="2451F8CC" w14:textId="0160A50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-0.0119***</w:t>
            </w:r>
          </w:p>
        </w:tc>
        <w:tc>
          <w:tcPr>
            <w:tcW w:w="3024" w:type="dxa"/>
            <w:vAlign w:val="bottom"/>
          </w:tcPr>
          <w:p w14:paraId="77C26959" w14:textId="2C7A039B"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(0.0016)</w:t>
            </w:r>
          </w:p>
        </w:tc>
      </w:tr>
      <w:tr w:rsidR="00B64A57" w14:paraId="03448348"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3EA0B68F" w14:textId="29147761"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13 daily lags</w:t>
            </w:r>
          </w:p>
        </w:tc>
        <w:tc>
          <w:tcPr>
            <w:tcW w:w="3024" w:type="dxa"/>
            <w:vAlign w:val="bottom"/>
          </w:tcPr>
          <w:p w14:paraId="36884F50" w14:textId="0E37AD58"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-0.0104***</w:t>
            </w:r>
          </w:p>
        </w:tc>
        <w:tc>
          <w:tcPr>
            <w:tcW w:w="3024" w:type="dxa"/>
            <w:vAlign w:val="bottom"/>
          </w:tcPr>
          <w:p w14:paraId="26576EDB" w14:textId="22B87250"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(0.0016)</w:t>
            </w:r>
          </w:p>
        </w:tc>
      </w:tr>
      <w:tr w:rsidR="00B64A57" w14:paraId="72EC62EE"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66D0BB6" w14:textId="647760A2"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12 daily lags</w:t>
            </w:r>
          </w:p>
        </w:tc>
        <w:tc>
          <w:tcPr>
            <w:tcW w:w="3024" w:type="dxa"/>
            <w:vAlign w:val="bottom"/>
          </w:tcPr>
          <w:p w14:paraId="50674BEA" w14:textId="1C2EDB0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-0.0092***</w:t>
            </w:r>
          </w:p>
        </w:tc>
        <w:tc>
          <w:tcPr>
            <w:tcW w:w="3024" w:type="dxa"/>
            <w:vAlign w:val="bottom"/>
          </w:tcPr>
          <w:p w14:paraId="25D83816" w14:textId="343CB3FC"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(0.0014)</w:t>
            </w:r>
          </w:p>
        </w:tc>
      </w:tr>
      <w:tr w:rsidR="00B64A57" w14:paraId="59E300E2"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19C347A" w14:textId="7000F220"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11 daily lags</w:t>
            </w:r>
          </w:p>
        </w:tc>
        <w:tc>
          <w:tcPr>
            <w:tcW w:w="3024" w:type="dxa"/>
            <w:vAlign w:val="bottom"/>
          </w:tcPr>
          <w:p w14:paraId="10961B71" w14:textId="5D99DE4B"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-0.0075***</w:t>
            </w:r>
          </w:p>
        </w:tc>
        <w:tc>
          <w:tcPr>
            <w:tcW w:w="3024" w:type="dxa"/>
            <w:vAlign w:val="bottom"/>
          </w:tcPr>
          <w:p w14:paraId="69A77FE9" w14:textId="4367D331"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(0.0021)</w:t>
            </w:r>
          </w:p>
        </w:tc>
      </w:tr>
      <w:tr w:rsidR="00B64A57" w14:paraId="62336105"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4A5C5E0" w14:textId="4517598C"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10 daily lags</w:t>
            </w:r>
          </w:p>
        </w:tc>
        <w:tc>
          <w:tcPr>
            <w:tcW w:w="3024" w:type="dxa"/>
            <w:vAlign w:val="bottom"/>
          </w:tcPr>
          <w:p w14:paraId="16A5122C" w14:textId="7265CDB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-0.0050***</w:t>
            </w:r>
          </w:p>
        </w:tc>
        <w:tc>
          <w:tcPr>
            <w:tcW w:w="3024" w:type="dxa"/>
            <w:vAlign w:val="bottom"/>
          </w:tcPr>
          <w:p w14:paraId="55B6D5C2" w14:textId="77F43ABF"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(0.0014)</w:t>
            </w:r>
          </w:p>
        </w:tc>
      </w:tr>
      <w:tr w:rsidR="00B64A57" w14:paraId="2A2F46E0"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681DEC15" w14:textId="2624D6A0"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9 daily lags</w:t>
            </w:r>
          </w:p>
        </w:tc>
        <w:tc>
          <w:tcPr>
            <w:tcW w:w="3024" w:type="dxa"/>
            <w:vAlign w:val="bottom"/>
          </w:tcPr>
          <w:p w14:paraId="5EF6D7B7" w14:textId="691F6EC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-0.0047***</w:t>
            </w:r>
          </w:p>
        </w:tc>
        <w:tc>
          <w:tcPr>
            <w:tcW w:w="3024" w:type="dxa"/>
            <w:vAlign w:val="bottom"/>
          </w:tcPr>
          <w:p w14:paraId="3EBE6B83" w14:textId="4C88B77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(0.0010)</w:t>
            </w:r>
          </w:p>
        </w:tc>
      </w:tr>
      <w:tr w:rsidR="00B64A57" w14:paraId="3123D132"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72BEC162" w14:textId="13CE5CCD"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8 daily lags</w:t>
            </w:r>
          </w:p>
        </w:tc>
        <w:tc>
          <w:tcPr>
            <w:tcW w:w="3024" w:type="dxa"/>
            <w:vAlign w:val="bottom"/>
          </w:tcPr>
          <w:p w14:paraId="1B0DCDC8" w14:textId="258A6C6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-0.0041***</w:t>
            </w:r>
          </w:p>
        </w:tc>
        <w:tc>
          <w:tcPr>
            <w:tcW w:w="3024" w:type="dxa"/>
            <w:vAlign w:val="bottom"/>
          </w:tcPr>
          <w:p w14:paraId="7B9C2AD3" w14:textId="09A0B36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(0.0008)</w:t>
            </w:r>
          </w:p>
        </w:tc>
      </w:tr>
      <w:tr w:rsidR="00B64A57" w14:paraId="5C3FCADA"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461D3E69" w14:textId="44616CB4"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7 daily lags</w:t>
            </w:r>
          </w:p>
        </w:tc>
        <w:tc>
          <w:tcPr>
            <w:tcW w:w="3024" w:type="dxa"/>
            <w:vAlign w:val="bottom"/>
          </w:tcPr>
          <w:p w14:paraId="6AF0146A" w14:textId="734B3E1D"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-0.0045***</w:t>
            </w:r>
          </w:p>
        </w:tc>
        <w:tc>
          <w:tcPr>
            <w:tcW w:w="3024" w:type="dxa"/>
            <w:vAlign w:val="bottom"/>
          </w:tcPr>
          <w:p w14:paraId="174C1149" w14:textId="55017134"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(0.0011)</w:t>
            </w:r>
          </w:p>
        </w:tc>
      </w:tr>
      <w:tr w:rsidR="00B64A57" w14:paraId="055F8BC7"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1655E2EB" w14:textId="7EEE2D2F"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6 daily lags</w:t>
            </w:r>
          </w:p>
        </w:tc>
        <w:tc>
          <w:tcPr>
            <w:tcW w:w="3024" w:type="dxa"/>
            <w:vAlign w:val="bottom"/>
          </w:tcPr>
          <w:p w14:paraId="77EEFD0D" w14:textId="21D6AA5B"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-0.0028***</w:t>
            </w:r>
          </w:p>
        </w:tc>
        <w:tc>
          <w:tcPr>
            <w:tcW w:w="3024" w:type="dxa"/>
            <w:vAlign w:val="bottom"/>
          </w:tcPr>
          <w:p w14:paraId="266ED7F5" w14:textId="408F656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(0.0009)</w:t>
            </w:r>
          </w:p>
        </w:tc>
      </w:tr>
      <w:tr w:rsidR="00B64A57" w14:paraId="13AB701D"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3D82067E" w14:textId="58747A93"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5 daily lags</w:t>
            </w:r>
          </w:p>
        </w:tc>
        <w:tc>
          <w:tcPr>
            <w:tcW w:w="3024" w:type="dxa"/>
            <w:vAlign w:val="bottom"/>
          </w:tcPr>
          <w:p w14:paraId="403FE844" w14:textId="2196E123"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-0.0031***</w:t>
            </w:r>
          </w:p>
        </w:tc>
        <w:tc>
          <w:tcPr>
            <w:tcW w:w="3024" w:type="dxa"/>
            <w:vAlign w:val="bottom"/>
          </w:tcPr>
          <w:p w14:paraId="6EBE4008" w14:textId="3DA59623"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(0.0008)</w:t>
            </w:r>
          </w:p>
        </w:tc>
      </w:tr>
      <w:tr w:rsidR="00B64A57" w14:paraId="36483600"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32F8D018" w14:textId="102C2812"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4 daily lags</w:t>
            </w:r>
          </w:p>
        </w:tc>
        <w:tc>
          <w:tcPr>
            <w:tcW w:w="3024" w:type="dxa"/>
            <w:vAlign w:val="bottom"/>
          </w:tcPr>
          <w:p w14:paraId="0E53EE1B" w14:textId="2F70497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-0.0037**</w:t>
            </w:r>
          </w:p>
        </w:tc>
        <w:tc>
          <w:tcPr>
            <w:tcW w:w="3024" w:type="dxa"/>
            <w:vAlign w:val="bottom"/>
          </w:tcPr>
          <w:p w14:paraId="44E23CED" w14:textId="4841EFC9"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(0.0014)</w:t>
            </w:r>
          </w:p>
        </w:tc>
      </w:tr>
      <w:tr w:rsidR="00B64A57" w14:paraId="134CAB65" w14:textId="77777777" w:rsidTr="00227D64">
        <w:tc>
          <w:tcPr>
            <w:cnfStyle w:val="001000000000" w:firstRow="0" w:lastRow="0" w:firstColumn="1" w:lastColumn="0" w:oddVBand="0" w:evenVBand="0" w:oddHBand="0" w:evenHBand="0" w:firstRowFirstColumn="0" w:firstRowLastColumn="0" w:lastRowFirstColumn="0" w:lastRowLastColumn="0"/>
            <w:tcW w:w="3024" w:type="dxa"/>
            <w:vAlign w:val="bottom"/>
          </w:tcPr>
          <w:p w14:paraId="44514C61" w14:textId="32BD3E5B" w:rsidR="00B64A57" w:rsidRPr="00B64A57" w:rsidRDefault="00B64A57" w:rsidP="00B64A57">
            <w:pPr>
              <w:spacing w:after="40"/>
              <w:jc w:val="center"/>
              <w:rPr>
                <w:b w:val="0"/>
                <w:bCs w:val="0"/>
                <w:color w:val="000000"/>
              </w:rPr>
            </w:pPr>
            <w:r w:rsidRPr="00B64A57">
              <w:rPr>
                <w:b w:val="0"/>
                <w:bCs w:val="0"/>
                <w:color w:val="000000"/>
              </w:rPr>
              <w:t>3 daily lags</w:t>
            </w:r>
          </w:p>
        </w:tc>
        <w:tc>
          <w:tcPr>
            <w:tcW w:w="3024" w:type="dxa"/>
            <w:vAlign w:val="bottom"/>
          </w:tcPr>
          <w:p w14:paraId="7DEC0B96" w14:textId="1261DBA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-0.0037***</w:t>
            </w:r>
          </w:p>
        </w:tc>
        <w:tc>
          <w:tcPr>
            <w:tcW w:w="3024" w:type="dxa"/>
            <w:vAlign w:val="bottom"/>
          </w:tcPr>
          <w:p w14:paraId="63857E57" w14:textId="35821755"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color w:val="000000"/>
              </w:rPr>
            </w:pPr>
            <w:r w:rsidRPr="00B64A57">
              <w:rPr>
                <w:color w:val="000000"/>
              </w:rPr>
              <w:t>(0.0014)</w:t>
            </w:r>
          </w:p>
        </w:tc>
      </w:tr>
      <w:tr w:rsidR="00B64A57" w14:paraId="5B458E0B"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0B4C790B" w14:textId="254FEC79"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2 daily lags</w:t>
            </w:r>
          </w:p>
        </w:tc>
        <w:tc>
          <w:tcPr>
            <w:tcW w:w="3024" w:type="dxa"/>
            <w:vAlign w:val="bottom"/>
          </w:tcPr>
          <w:p w14:paraId="0FCC42B6" w14:textId="7441CF4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-0.0026**</w:t>
            </w:r>
          </w:p>
        </w:tc>
        <w:tc>
          <w:tcPr>
            <w:tcW w:w="3024" w:type="dxa"/>
            <w:vAlign w:val="bottom"/>
          </w:tcPr>
          <w:p w14:paraId="2A27FDEF" w14:textId="24FAA5A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(0.0010)</w:t>
            </w:r>
          </w:p>
        </w:tc>
      </w:tr>
      <w:tr w:rsidR="00B64A57" w14:paraId="6BAC29CF"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16671C22" w14:textId="54A04740"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1 daily lags</w:t>
            </w:r>
          </w:p>
        </w:tc>
        <w:tc>
          <w:tcPr>
            <w:tcW w:w="3024" w:type="dxa"/>
            <w:vAlign w:val="bottom"/>
          </w:tcPr>
          <w:p w14:paraId="0CAEF98E" w14:textId="299629C2"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-0.0020***</w:t>
            </w:r>
          </w:p>
        </w:tc>
        <w:tc>
          <w:tcPr>
            <w:tcW w:w="3024" w:type="dxa"/>
            <w:vAlign w:val="bottom"/>
          </w:tcPr>
          <w:p w14:paraId="2FA86EB7" w14:textId="4C50448E"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(0.0006)</w:t>
            </w:r>
          </w:p>
        </w:tc>
      </w:tr>
      <w:tr w:rsidR="00B64A57" w14:paraId="408D2964" w14:textId="77777777" w:rsidTr="00B64A57">
        <w:tc>
          <w:tcPr>
            <w:cnfStyle w:val="001000000000" w:firstRow="0" w:lastRow="0" w:firstColumn="1" w:lastColumn="0" w:oddVBand="0" w:evenVBand="0" w:oddHBand="0" w:evenHBand="0" w:firstRowFirstColumn="0" w:firstRowLastColumn="0" w:lastRowFirstColumn="0" w:lastRowLastColumn="0"/>
            <w:tcW w:w="3024" w:type="dxa"/>
            <w:vAlign w:val="bottom"/>
          </w:tcPr>
          <w:p w14:paraId="46CCE768" w14:textId="38D12EE2" w:rsidR="00B64A57" w:rsidRPr="00B64A57" w:rsidRDefault="00B64A57" w:rsidP="00B64A57">
            <w:pPr>
              <w:spacing w:after="40"/>
              <w:jc w:val="center"/>
              <w:rPr>
                <w:rFonts w:eastAsia="Times New Roman"/>
                <w:b w:val="0"/>
                <w:bCs w:val="0"/>
                <w:color w:val="000000" w:themeColor="text1"/>
              </w:rPr>
            </w:pPr>
            <w:r w:rsidRPr="00B64A57">
              <w:rPr>
                <w:b w:val="0"/>
                <w:bCs w:val="0"/>
                <w:color w:val="000000"/>
              </w:rPr>
              <w:t>No lag</w:t>
            </w:r>
          </w:p>
        </w:tc>
        <w:tc>
          <w:tcPr>
            <w:tcW w:w="3024" w:type="dxa"/>
            <w:vAlign w:val="bottom"/>
          </w:tcPr>
          <w:p w14:paraId="3DD64857" w14:textId="70CDB1CA"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-0.0015***</w:t>
            </w:r>
          </w:p>
        </w:tc>
        <w:tc>
          <w:tcPr>
            <w:tcW w:w="3024" w:type="dxa"/>
            <w:vAlign w:val="bottom"/>
          </w:tcPr>
          <w:p w14:paraId="60A1F6FD" w14:textId="633D8B1D" w:rsidR="00B64A57" w:rsidRPr="00B64A57" w:rsidRDefault="00B64A57" w:rsidP="00B64A57">
            <w:pPr>
              <w:spacing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B64A57">
              <w:rPr>
                <w:color w:val="000000"/>
              </w:rPr>
              <w:t>(0.0005)</w:t>
            </w:r>
          </w:p>
        </w:tc>
      </w:tr>
    </w:tbl>
    <w:p w14:paraId="0279C73C" w14:textId="54EAF2DE" w:rsidR="00AA1994" w:rsidRDefault="00AD02D5" w:rsidP="00AD02D5">
      <w:pPr>
        <w:spacing w:before="120" w:line="276" w:lineRule="auto"/>
        <w:rPr>
          <w:rFonts w:eastAsiaTheme="minorEastAsia"/>
          <w:sz w:val="18"/>
          <w:szCs w:val="18"/>
        </w:rPr>
      </w:pPr>
      <w:r w:rsidRPr="00C330C0">
        <w:rPr>
          <w:rFonts w:eastAsia="Times New Roman"/>
          <w:sz w:val="18"/>
          <w:szCs w:val="18"/>
          <w:lang w:val="en-US"/>
        </w:rPr>
        <w:lastRenderedPageBreak/>
        <w:t xml:space="preserve">Notes: </w:t>
      </w:r>
      <w:r w:rsidR="00AA1994" w:rsidRPr="00C330C0">
        <w:rPr>
          <w:rFonts w:eastAsia="Times New Roman"/>
          <w:sz w:val="18"/>
          <w:szCs w:val="18"/>
          <w:lang w:val="en-US"/>
        </w:rPr>
        <w:t xml:space="preserve">All the specifications are based on Table </w:t>
      </w:r>
      <w:r w:rsidR="00B64A57">
        <w:rPr>
          <w:rFonts w:eastAsia="Times New Roman"/>
          <w:sz w:val="18"/>
          <w:szCs w:val="18"/>
          <w:lang w:val="en-US"/>
        </w:rPr>
        <w:t>A2</w:t>
      </w:r>
      <w:r w:rsidR="00C330C0" w:rsidRPr="00C330C0">
        <w:rPr>
          <w:rFonts w:eastAsia="Times New Roman"/>
          <w:sz w:val="18"/>
          <w:szCs w:val="18"/>
          <w:lang w:val="en-US"/>
        </w:rPr>
        <w:t>, column 1</w:t>
      </w:r>
      <w:r w:rsidR="00B64A57">
        <w:rPr>
          <w:rFonts w:eastAsia="Times New Roman"/>
          <w:sz w:val="18"/>
          <w:szCs w:val="18"/>
          <w:lang w:val="en-US"/>
        </w:rPr>
        <w:t>,</w:t>
      </w:r>
      <w:r w:rsidR="00AA1994" w:rsidRPr="00C330C0">
        <w:rPr>
          <w:rFonts w:eastAsia="Times New Roman"/>
          <w:sz w:val="18"/>
          <w:szCs w:val="18"/>
          <w:lang w:val="en-US"/>
        </w:rPr>
        <w:t xml:space="preserve"> b</w:t>
      </w:r>
      <w:r w:rsidR="00B64A57">
        <w:rPr>
          <w:rFonts w:eastAsia="Times New Roman"/>
          <w:sz w:val="18"/>
          <w:szCs w:val="18"/>
          <w:lang w:val="en-US"/>
        </w:rPr>
        <w:t>ut</w:t>
      </w:r>
      <w:r w:rsidR="00AA1994" w:rsidRPr="00C330C0">
        <w:rPr>
          <w:rFonts w:eastAsia="Times New Roman"/>
          <w:sz w:val="18"/>
          <w:szCs w:val="18"/>
          <w:lang w:val="en-US"/>
        </w:rPr>
        <w:t xml:space="preserve"> using different number of daily lags. The coefficients are for the lagged temperatures combined.</w:t>
      </w:r>
      <w:r w:rsidR="00645A19">
        <w:rPr>
          <w:rFonts w:eastAsia="Times New Roman"/>
          <w:sz w:val="18"/>
          <w:szCs w:val="18"/>
          <w:lang w:val="en-US"/>
        </w:rPr>
        <w:t xml:space="preserve"> </w:t>
      </w:r>
      <w:r w:rsidR="00645A19" w:rsidRPr="005623F6">
        <w:rPr>
          <w:rFonts w:eastAsiaTheme="minorEastAsia"/>
          <w:sz w:val="18"/>
          <w:szCs w:val="18"/>
        </w:rPr>
        <w:t>Standard errors are in brackets and clustered at country level. *, **, and *** are for statistical significance at 10%, 5% and 1% respectively.</w:t>
      </w:r>
    </w:p>
    <w:p w14:paraId="0F638182" w14:textId="205691B2" w:rsidR="003B44FA" w:rsidRDefault="003B44FA" w:rsidP="00AD02D5">
      <w:pPr>
        <w:spacing w:before="120" w:line="276" w:lineRule="auto"/>
        <w:rPr>
          <w:rFonts w:eastAsia="Times New Roman"/>
          <w:sz w:val="18"/>
          <w:szCs w:val="18"/>
          <w:lang w:val="en-US"/>
        </w:rPr>
      </w:pPr>
    </w:p>
    <w:p w14:paraId="34201A1A" w14:textId="77777777" w:rsidR="003B44FA" w:rsidRPr="00C330C0" w:rsidRDefault="003B44FA" w:rsidP="00AD02D5">
      <w:pPr>
        <w:spacing w:before="120" w:line="276" w:lineRule="auto"/>
        <w:rPr>
          <w:rFonts w:eastAsia="Times New Roman"/>
          <w:sz w:val="18"/>
          <w:szCs w:val="18"/>
          <w:lang w:val="en-US"/>
        </w:rPr>
      </w:pPr>
    </w:p>
    <w:p w14:paraId="3A9ADC30" w14:textId="6556E006" w:rsidR="00A71559" w:rsidDel="00C16396" w:rsidRDefault="00AA1994" w:rsidP="00A71559">
      <w:pPr>
        <w:spacing w:after="160"/>
        <w:rPr>
          <w:del w:id="302" w:author="Francois Cohen" w:date="2020-04-05T20:09:00Z"/>
          <w:noProof/>
        </w:rPr>
      </w:pPr>
      <w:r>
        <w:t xml:space="preserve">The graphs and figures included in the main text are for the cumulative effect of all the lags included in the model (the sum </w:t>
      </w:r>
      <m:oMath>
        <m:nary>
          <m:naryPr>
            <m:chr m:val="∑"/>
            <m:limLoc m:val="undOvr"/>
            <m:ctrlPr>
              <w:rPr>
                <w:rFonts w:ascii="Cambria Math" w:hAnsi="Cambria Math"/>
                <w:i/>
              </w:rPr>
            </m:ctrlPr>
          </m:naryPr>
          <m:sub>
            <m:r>
              <w:rPr>
                <w:rFonts w:ascii="Cambria Math" w:hAnsi="Cambria Math"/>
              </w:rPr>
              <m:t>x=0</m:t>
            </m:r>
          </m:sub>
          <m:sup>
            <m:r>
              <w:rPr>
                <w:rFonts w:ascii="Cambria Math" w:hAnsi="Cambria Math"/>
              </w:rPr>
              <m:t>X</m:t>
            </m:r>
          </m:sup>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nary>
      </m:oMath>
      <w:r>
        <w:t xml:space="preserve">). The graph below </w:t>
      </w:r>
      <w:del w:id="303" w:author="Francois Cohen" w:date="2020-04-05T13:09:00Z">
        <w:r w:rsidDel="006C0675">
          <w:delText xml:space="preserve">furthermore </w:delText>
        </w:r>
      </w:del>
      <w:r>
        <w:rPr>
          <w:rFonts w:eastAsiaTheme="minorEastAsia"/>
        </w:rPr>
        <w:t xml:space="preserve">reports the individual effects </w:t>
      </w:r>
      <w:ins w:id="304" w:author="Moritz Schwarz" w:date="2020-04-12T02:23:00Z">
        <w:r w:rsidR="006823EE">
          <w:rPr>
            <w:rFonts w:eastAsiaTheme="minorEastAsia"/>
          </w:rPr>
          <w:t xml:space="preserve">of each lag </w:t>
        </w:r>
      </w:ins>
      <w:r>
        <w:rPr>
          <w:rFonts w:eastAsiaTheme="minorEastAsia"/>
        </w:rPr>
        <w:t xml:space="preserve">(each single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for </w:t>
      </w:r>
      <w:ins w:id="305" w:author="Francois Cohen" w:date="2020-04-05T13:08:00Z">
        <w:r w:rsidR="006C0675">
          <w:rPr>
            <w:rFonts w:eastAsiaTheme="minorEastAsia"/>
          </w:rPr>
          <w:t xml:space="preserve">average </w:t>
        </w:r>
      </w:ins>
      <w:r>
        <w:rPr>
          <w:rFonts w:eastAsiaTheme="minorEastAsia"/>
        </w:rPr>
        <w:t>temp</w:t>
      </w:r>
      <w:r w:rsidRPr="00CE7231">
        <w:rPr>
          <w:rFonts w:eastAsiaTheme="minorEastAsia"/>
        </w:rPr>
        <w:t xml:space="preserve">erature and the model of </w:t>
      </w:r>
      <w:r w:rsidRPr="00CE7231">
        <w:rPr>
          <w:rFonts w:eastAsiaTheme="minorEastAsia"/>
          <w:b/>
          <w:bCs/>
        </w:rPr>
        <w:t xml:space="preserve">Table </w:t>
      </w:r>
      <w:r w:rsidR="00B64A57">
        <w:rPr>
          <w:rFonts w:eastAsiaTheme="minorEastAsia"/>
          <w:b/>
          <w:bCs/>
        </w:rPr>
        <w:t>A</w:t>
      </w:r>
      <w:r w:rsidRPr="00CE7231">
        <w:rPr>
          <w:rFonts w:eastAsiaTheme="minorEastAsia"/>
          <w:b/>
          <w:bCs/>
        </w:rPr>
        <w:t xml:space="preserve">1, column </w:t>
      </w:r>
      <w:del w:id="306" w:author="Francois Cohen" w:date="2020-04-05T13:27:00Z">
        <w:r w:rsidRPr="00CE7231" w:rsidDel="00065740">
          <w:rPr>
            <w:rFonts w:eastAsiaTheme="minorEastAsia"/>
            <w:b/>
            <w:bCs/>
          </w:rPr>
          <w:delText>(</w:delText>
        </w:r>
      </w:del>
      <w:r w:rsidRPr="00CE7231">
        <w:rPr>
          <w:rFonts w:eastAsiaTheme="minorEastAsia"/>
          <w:b/>
          <w:bCs/>
        </w:rPr>
        <w:t>1</w:t>
      </w:r>
      <w:del w:id="307" w:author="Francois Cohen" w:date="2020-04-05T13:27:00Z">
        <w:r w:rsidRPr="00CE7231" w:rsidDel="00065740">
          <w:rPr>
            <w:rFonts w:eastAsiaTheme="minorEastAsia"/>
            <w:b/>
            <w:bCs/>
          </w:rPr>
          <w:delText>)</w:delText>
        </w:r>
      </w:del>
      <w:r w:rsidRPr="00CE7231">
        <w:rPr>
          <w:rFonts w:eastAsiaTheme="minorEastAsia"/>
        </w:rPr>
        <w:t xml:space="preserve">. </w:t>
      </w:r>
      <w:ins w:id="308" w:author="Francois Cohen" w:date="2020-04-05T13:08:00Z">
        <w:r w:rsidR="00FE2BD0" w:rsidRPr="00B64A57">
          <w:rPr>
            <w:rFonts w:eastAsiaTheme="minorEastAsia"/>
            <w:highlight w:val="yellow"/>
          </w:rPr>
          <w:t>The</w:t>
        </w:r>
      </w:ins>
      <w:r w:rsidR="00A71559">
        <w:rPr>
          <w:rFonts w:eastAsiaTheme="minorEastAsia"/>
          <w:highlight w:val="yellow"/>
        </w:rPr>
        <w:t xml:space="preserve"> pattern seems to </w:t>
      </w:r>
      <w:del w:id="309" w:author="Moritz Schwarz" w:date="2020-04-12T02:24:00Z">
        <w:r w:rsidR="00A71559" w:rsidDel="006823EE">
          <w:rPr>
            <w:rFonts w:eastAsiaTheme="minorEastAsia"/>
            <w:highlight w:val="yellow"/>
          </w:rPr>
          <w:delText xml:space="preserve">be that </w:delText>
        </w:r>
      </w:del>
      <w:ins w:id="310" w:author="Moritz Schwarz" w:date="2020-04-12T02:24:00Z">
        <w:r w:rsidR="006823EE">
          <w:rPr>
            <w:rFonts w:eastAsiaTheme="minorEastAsia"/>
            <w:highlight w:val="yellow"/>
          </w:rPr>
          <w:t xml:space="preserve">represent negative effects until the </w:t>
        </w:r>
      </w:ins>
      <w:del w:id="311" w:author="Moritz Schwarz" w:date="2020-04-12T02:24:00Z">
        <w:r w:rsidR="00A71559" w:rsidDel="006823EE">
          <w:rPr>
            <w:rFonts w:eastAsiaTheme="minorEastAsia"/>
            <w:highlight w:val="yellow"/>
          </w:rPr>
          <w:delText xml:space="preserve">lags before the </w:delText>
        </w:r>
      </w:del>
      <w:r w:rsidR="00A71559">
        <w:rPr>
          <w:rFonts w:eastAsiaTheme="minorEastAsia"/>
          <w:highlight w:val="yellow"/>
        </w:rPr>
        <w:t>12</w:t>
      </w:r>
      <w:r w:rsidR="00A71559" w:rsidRPr="00A71559">
        <w:rPr>
          <w:rFonts w:eastAsiaTheme="minorEastAsia"/>
          <w:highlight w:val="yellow"/>
          <w:vertAlign w:val="superscript"/>
        </w:rPr>
        <w:t>th</w:t>
      </w:r>
      <w:r w:rsidR="00A71559">
        <w:rPr>
          <w:rFonts w:eastAsiaTheme="minorEastAsia"/>
          <w:highlight w:val="yellow"/>
        </w:rPr>
        <w:t xml:space="preserve"> lag</w:t>
      </w:r>
      <w:ins w:id="312" w:author="Moritz Schwarz" w:date="2020-04-12T02:24:00Z">
        <w:r w:rsidR="006823EE">
          <w:rPr>
            <w:rFonts w:eastAsiaTheme="minorEastAsia"/>
            <w:highlight w:val="yellow"/>
          </w:rPr>
          <w:t>s</w:t>
        </w:r>
      </w:ins>
      <w:del w:id="313" w:author="Moritz Schwarz" w:date="2020-04-12T02:24:00Z">
        <w:r w:rsidR="00A71559" w:rsidDel="006823EE">
          <w:rPr>
            <w:rFonts w:eastAsiaTheme="minorEastAsia"/>
            <w:highlight w:val="yellow"/>
          </w:rPr>
          <w:delText>s seem to have a similar, negative effect</w:delText>
        </w:r>
      </w:del>
      <w:ins w:id="314" w:author="Francois Cohen" w:date="2020-04-05T12:50:00Z">
        <w:r w:rsidR="0075053F" w:rsidRPr="00D4790E">
          <w:rPr>
            <w:rFonts w:eastAsiaTheme="minorEastAsia"/>
            <w:highlight w:val="yellow"/>
          </w:rPr>
          <w:t>.</w:t>
        </w:r>
        <w:r w:rsidR="0075053F" w:rsidRPr="00A71559">
          <w:rPr>
            <w:rFonts w:eastAsiaTheme="minorEastAsia"/>
            <w:highlight w:val="yellow"/>
          </w:rPr>
          <w:t xml:space="preserve"> </w:t>
        </w:r>
      </w:ins>
      <w:r w:rsidR="00A71559">
        <w:rPr>
          <w:noProof/>
          <w:highlight w:val="yellow"/>
        </w:rPr>
        <w:t>Surprisingly</w:t>
      </w:r>
      <w:ins w:id="315" w:author="Francois Cohen" w:date="2020-04-05T20:05:00Z">
        <w:r w:rsidR="00A71559" w:rsidRPr="00D4790E">
          <w:rPr>
            <w:noProof/>
            <w:highlight w:val="yellow"/>
          </w:rPr>
          <w:t xml:space="preserve">, there is a negative impact of temperature on confirmed cases for the temperatures on the day. </w:t>
        </w:r>
        <w:commentRangeStart w:id="316"/>
        <w:r w:rsidR="00A71559" w:rsidRPr="00D4790E">
          <w:rPr>
            <w:noProof/>
            <w:highlight w:val="yellow"/>
          </w:rPr>
          <w:t xml:space="preserve">This may be because </w:t>
        </w:r>
      </w:ins>
      <w:ins w:id="317" w:author="Francois Cohen" w:date="2020-04-05T20:06:00Z">
        <w:r w:rsidR="00A71559" w:rsidRPr="00D4790E">
          <w:rPr>
            <w:noProof/>
            <w:highlight w:val="yellow"/>
          </w:rPr>
          <w:t xml:space="preserve">the severity of the COVID-19 infection </w:t>
        </w:r>
      </w:ins>
      <w:ins w:id="318" w:author="Francois Cohen" w:date="2020-04-05T20:07:00Z">
        <w:r w:rsidR="00A71559" w:rsidRPr="00D4790E">
          <w:rPr>
            <w:noProof/>
            <w:highlight w:val="yellow"/>
          </w:rPr>
          <w:t xml:space="preserve">might </w:t>
        </w:r>
      </w:ins>
      <w:ins w:id="319" w:author="Francois Cohen" w:date="2020-04-05T20:06:00Z">
        <w:r w:rsidR="00A71559" w:rsidRPr="00D4790E">
          <w:rPr>
            <w:noProof/>
            <w:highlight w:val="yellow"/>
          </w:rPr>
          <w:t>increase with cold weather. This is very likel</w:t>
        </w:r>
      </w:ins>
      <w:ins w:id="320" w:author="Francois Cohen" w:date="2020-04-05T20:07:00Z">
        <w:r w:rsidR="00A71559" w:rsidRPr="00D4790E">
          <w:rPr>
            <w:noProof/>
            <w:highlight w:val="yellow"/>
          </w:rPr>
          <w:t>y for people with preconditions</w:t>
        </w:r>
      </w:ins>
      <w:ins w:id="321" w:author="Francois Cohen" w:date="2020-04-05T20:08:00Z">
        <w:r w:rsidR="00A71559" w:rsidRPr="00D4790E">
          <w:rPr>
            <w:noProof/>
            <w:highlight w:val="yellow"/>
          </w:rPr>
          <w:t xml:space="preserve"> that are know to be affected by the weather (e.g. diabetes, cardiovascular illnesses),</w:t>
        </w:r>
      </w:ins>
      <w:ins w:id="322" w:author="Francois Cohen" w:date="2020-04-05T20:07:00Z">
        <w:r w:rsidR="00A71559" w:rsidRPr="00D4790E">
          <w:rPr>
            <w:noProof/>
            <w:highlight w:val="yellow"/>
          </w:rPr>
          <w:t xml:space="preserve"> or</w:t>
        </w:r>
      </w:ins>
      <w:ins w:id="323" w:author="Francois Cohen" w:date="2020-04-05T20:08:00Z">
        <w:r w:rsidR="00A71559" w:rsidRPr="00D4790E">
          <w:rPr>
            <w:noProof/>
            <w:highlight w:val="yellow"/>
          </w:rPr>
          <w:t xml:space="preserve"> people</w:t>
        </w:r>
      </w:ins>
      <w:ins w:id="324" w:author="Francois Cohen" w:date="2020-04-05T20:07:00Z">
        <w:r w:rsidR="00A71559" w:rsidRPr="00D4790E">
          <w:rPr>
            <w:noProof/>
            <w:highlight w:val="yellow"/>
          </w:rPr>
          <w:t xml:space="preserve"> that also suffer from other respiratory infections </w:t>
        </w:r>
      </w:ins>
      <w:ins w:id="325" w:author="Francois Cohen" w:date="2020-04-05T20:08:00Z">
        <w:r w:rsidR="00A71559" w:rsidRPr="00D4790E">
          <w:rPr>
            <w:noProof/>
            <w:highlight w:val="yellow"/>
          </w:rPr>
          <w:t>(</w:t>
        </w:r>
      </w:ins>
      <w:ins w:id="326" w:author="Francois Cohen" w:date="2020-04-05T20:09:00Z">
        <w:r w:rsidR="00A71559" w:rsidRPr="00D4790E">
          <w:rPr>
            <w:noProof/>
            <w:highlight w:val="yellow"/>
          </w:rPr>
          <w:t xml:space="preserve">since </w:t>
        </w:r>
      </w:ins>
      <w:ins w:id="327" w:author="Francois Cohen" w:date="2020-04-05T20:08:00Z">
        <w:r w:rsidR="00A71559" w:rsidRPr="00D4790E">
          <w:rPr>
            <w:noProof/>
            <w:highlight w:val="yellow"/>
          </w:rPr>
          <w:t>the</w:t>
        </w:r>
      </w:ins>
      <w:ins w:id="328" w:author="Francois Cohen" w:date="2020-04-05T20:09:00Z">
        <w:r w:rsidR="00A71559" w:rsidRPr="00D4790E">
          <w:rPr>
            <w:noProof/>
            <w:highlight w:val="yellow"/>
          </w:rPr>
          <w:t>se</w:t>
        </w:r>
      </w:ins>
      <w:ins w:id="329" w:author="Francois Cohen" w:date="2020-04-05T20:08:00Z">
        <w:r w:rsidR="00A71559" w:rsidRPr="00D4790E">
          <w:rPr>
            <w:noProof/>
            <w:highlight w:val="yellow"/>
          </w:rPr>
          <w:t xml:space="preserve"> are </w:t>
        </w:r>
      </w:ins>
      <w:ins w:id="330" w:author="Francois Cohen" w:date="2020-04-05T20:07:00Z">
        <w:r w:rsidR="00A71559" w:rsidRPr="00D4790E">
          <w:rPr>
            <w:noProof/>
            <w:highlight w:val="yellow"/>
          </w:rPr>
          <w:t>known to correlate with cold weather</w:t>
        </w:r>
      </w:ins>
      <w:ins w:id="331" w:author="Francois Cohen" w:date="2020-04-05T20:08:00Z">
        <w:r w:rsidR="00A71559" w:rsidRPr="00D4790E">
          <w:rPr>
            <w:noProof/>
            <w:highlight w:val="yellow"/>
          </w:rPr>
          <w:t>)</w:t>
        </w:r>
      </w:ins>
      <w:ins w:id="332" w:author="Francois Cohen" w:date="2020-04-05T20:07:00Z">
        <w:r w:rsidR="00A71559" w:rsidRPr="00D4790E">
          <w:rPr>
            <w:noProof/>
            <w:highlight w:val="yellow"/>
          </w:rPr>
          <w:t>.</w:t>
        </w:r>
      </w:ins>
      <w:commentRangeEnd w:id="316"/>
      <w:r w:rsidR="006823EE">
        <w:rPr>
          <w:rStyle w:val="CommentReference"/>
        </w:rPr>
        <w:commentReference w:id="316"/>
      </w:r>
    </w:p>
    <w:p w14:paraId="68C49C4A" w14:textId="77777777" w:rsidR="00A71559" w:rsidRDefault="00A71559">
      <w:pPr>
        <w:spacing w:before="120" w:line="276" w:lineRule="auto"/>
        <w:rPr>
          <w:rFonts w:eastAsiaTheme="minorEastAsia"/>
          <w:highlight w:val="yellow"/>
        </w:rPr>
      </w:pPr>
    </w:p>
    <w:p w14:paraId="1FD55CB1" w14:textId="61FE02F7" w:rsidR="0075053F" w:rsidRPr="00D4790E" w:rsidRDefault="00A71559">
      <w:pPr>
        <w:spacing w:before="120" w:line="276" w:lineRule="auto"/>
        <w:rPr>
          <w:highlight w:val="yellow"/>
        </w:rPr>
      </w:pPr>
      <w:r w:rsidRPr="00A71559">
        <w:rPr>
          <w:rFonts w:eastAsiaTheme="minorEastAsia"/>
          <w:highlight w:val="yellow"/>
        </w:rPr>
        <w:t>The figure below</w:t>
      </w:r>
      <w:ins w:id="333" w:author="Francois Cohen" w:date="2020-04-05T13:09:00Z">
        <w:r w:rsidR="005E658C" w:rsidRPr="00D4790E">
          <w:rPr>
            <w:rFonts w:eastAsiaTheme="minorEastAsia"/>
            <w:highlight w:val="yellow"/>
          </w:rPr>
          <w:t xml:space="preserve"> also provides the individual effects (</w:t>
        </w:r>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x</m:t>
              </m:r>
            </m:sub>
          </m:sSub>
        </m:oMath>
        <w:r w:rsidR="005E658C" w:rsidRPr="00D4790E">
          <w:rPr>
            <w:rFonts w:eastAsiaTheme="minorEastAsia"/>
            <w:highlight w:val="yellow"/>
          </w:rPr>
          <w:t xml:space="preserve">) for </w:t>
        </w:r>
      </w:ins>
      <w:ins w:id="334" w:author="Francois Cohen" w:date="2020-04-05T13:10:00Z">
        <w:r w:rsidR="005E658C" w:rsidRPr="00D4790E">
          <w:rPr>
            <w:rFonts w:eastAsiaTheme="minorEastAsia"/>
            <w:highlight w:val="yellow"/>
          </w:rPr>
          <w:t>minimum and maximum</w:t>
        </w:r>
      </w:ins>
      <w:ins w:id="335" w:author="Francois Cohen" w:date="2020-04-05T13:09:00Z">
        <w:r w:rsidR="005E658C" w:rsidRPr="00D4790E">
          <w:rPr>
            <w:rFonts w:eastAsiaTheme="minorEastAsia"/>
            <w:highlight w:val="yellow"/>
          </w:rPr>
          <w:t xml:space="preserve"> temperature</w:t>
        </w:r>
      </w:ins>
      <w:ins w:id="336" w:author="Francois Cohen" w:date="2020-04-05T13:27:00Z">
        <w:r w:rsidR="00065740" w:rsidRPr="00D4790E">
          <w:rPr>
            <w:rFonts w:eastAsiaTheme="minorEastAsia"/>
            <w:highlight w:val="yellow"/>
          </w:rPr>
          <w:t>s separately</w:t>
        </w:r>
      </w:ins>
      <w:ins w:id="337" w:author="Francois Cohen" w:date="2020-04-05T13:09:00Z">
        <w:r w:rsidR="005E658C" w:rsidRPr="00D4790E">
          <w:rPr>
            <w:rFonts w:eastAsiaTheme="minorEastAsia"/>
            <w:highlight w:val="yellow"/>
          </w:rPr>
          <w:t xml:space="preserve"> </w:t>
        </w:r>
      </w:ins>
      <w:ins w:id="338" w:author="Francois Cohen" w:date="2020-04-05T13:27:00Z">
        <w:r w:rsidR="00065740" w:rsidRPr="00D4790E">
          <w:rPr>
            <w:rFonts w:eastAsiaTheme="minorEastAsia"/>
            <w:highlight w:val="yellow"/>
          </w:rPr>
          <w:t>using</w:t>
        </w:r>
      </w:ins>
      <w:ins w:id="339" w:author="Francois Cohen" w:date="2020-04-05T13:09:00Z">
        <w:r w:rsidR="005E658C" w:rsidRPr="00D4790E">
          <w:rPr>
            <w:rFonts w:eastAsiaTheme="minorEastAsia"/>
            <w:highlight w:val="yellow"/>
          </w:rPr>
          <w:t xml:space="preserve"> the model of </w:t>
        </w:r>
        <w:r w:rsidR="005E658C" w:rsidRPr="00D4790E">
          <w:rPr>
            <w:rFonts w:eastAsiaTheme="minorEastAsia"/>
            <w:b/>
            <w:bCs/>
            <w:highlight w:val="yellow"/>
          </w:rPr>
          <w:t xml:space="preserve">Table </w:t>
        </w:r>
      </w:ins>
      <w:r>
        <w:rPr>
          <w:rFonts w:eastAsiaTheme="minorEastAsia"/>
          <w:b/>
          <w:bCs/>
          <w:highlight w:val="yellow"/>
        </w:rPr>
        <w:t>A</w:t>
      </w:r>
      <w:ins w:id="340" w:author="Francois Cohen" w:date="2020-04-05T13:09:00Z">
        <w:r w:rsidR="005E658C" w:rsidRPr="00D4790E">
          <w:rPr>
            <w:rFonts w:eastAsiaTheme="minorEastAsia"/>
            <w:b/>
            <w:bCs/>
            <w:highlight w:val="yellow"/>
          </w:rPr>
          <w:t xml:space="preserve">1, column </w:t>
        </w:r>
      </w:ins>
      <w:ins w:id="341" w:author="Francois Cohen" w:date="2020-04-05T13:27:00Z">
        <w:r w:rsidR="00065740" w:rsidRPr="00D4790E">
          <w:rPr>
            <w:rFonts w:eastAsiaTheme="minorEastAsia"/>
            <w:b/>
            <w:bCs/>
            <w:highlight w:val="yellow"/>
          </w:rPr>
          <w:t>3</w:t>
        </w:r>
      </w:ins>
      <w:ins w:id="342" w:author="Francois Cohen" w:date="2020-04-05T13:10:00Z">
        <w:r w:rsidR="005E658C" w:rsidRPr="00D4790E">
          <w:rPr>
            <w:rFonts w:eastAsiaTheme="minorEastAsia"/>
            <w:highlight w:val="yellow"/>
            <w:rPrChange w:id="343" w:author="Francois Cohen" w:date="2020-04-05T13:10:00Z">
              <w:rPr>
                <w:rFonts w:eastAsiaTheme="minorEastAsia"/>
                <w:b/>
                <w:bCs/>
              </w:rPr>
            </w:rPrChange>
          </w:rPr>
          <w:t>.</w:t>
        </w:r>
        <w:r w:rsidR="005E658C" w:rsidRPr="00D4790E">
          <w:rPr>
            <w:rFonts w:eastAsiaTheme="minorEastAsia"/>
            <w:highlight w:val="yellow"/>
          </w:rPr>
          <w:t xml:space="preserve"> Effects are clearer</w:t>
        </w:r>
      </w:ins>
      <w:ins w:id="344" w:author="Francois Cohen" w:date="2020-04-05T13:28:00Z">
        <w:r w:rsidR="005357B4" w:rsidRPr="00D4790E">
          <w:rPr>
            <w:rFonts w:eastAsiaTheme="minorEastAsia"/>
            <w:highlight w:val="yellow"/>
          </w:rPr>
          <w:t xml:space="preserve"> and</w:t>
        </w:r>
      </w:ins>
      <w:ins w:id="345" w:author="Francois Cohen" w:date="2020-04-05T13:10:00Z">
        <w:r w:rsidR="005E658C" w:rsidRPr="00D4790E">
          <w:rPr>
            <w:rFonts w:eastAsiaTheme="minorEastAsia"/>
            <w:highlight w:val="yellow"/>
          </w:rPr>
          <w:t xml:space="preserve"> </w:t>
        </w:r>
      </w:ins>
      <w:ins w:id="346" w:author="Francois Cohen" w:date="2020-04-05T13:28:00Z">
        <w:r w:rsidR="005357B4" w:rsidRPr="00D4790E">
          <w:rPr>
            <w:rFonts w:eastAsiaTheme="minorEastAsia"/>
            <w:highlight w:val="yellow"/>
          </w:rPr>
          <w:t xml:space="preserve">seem </w:t>
        </w:r>
      </w:ins>
      <w:ins w:id="347" w:author="Francois Cohen" w:date="2020-04-05T13:10:00Z">
        <w:r w:rsidR="005E658C" w:rsidRPr="00D4790E">
          <w:rPr>
            <w:rFonts w:eastAsiaTheme="minorEastAsia"/>
            <w:highlight w:val="yellow"/>
          </w:rPr>
          <w:t>mostly determined by maximum temperature</w:t>
        </w:r>
      </w:ins>
      <w:ins w:id="348" w:author="Francois Cohen" w:date="2020-04-05T13:38:00Z">
        <w:r w:rsidR="00A037F5" w:rsidRPr="00D4790E">
          <w:rPr>
            <w:rFonts w:eastAsiaTheme="minorEastAsia"/>
            <w:highlight w:val="yellow"/>
          </w:rPr>
          <w:t>s</w:t>
        </w:r>
      </w:ins>
      <w:ins w:id="349" w:author="Francois Cohen" w:date="2020-04-05T13:10:00Z">
        <w:r w:rsidR="005E658C" w:rsidRPr="00D4790E">
          <w:rPr>
            <w:rFonts w:eastAsiaTheme="minorEastAsia"/>
            <w:highlight w:val="yellow"/>
          </w:rPr>
          <w:t xml:space="preserve"> </w:t>
        </w:r>
        <w:r w:rsidR="00B85B96" w:rsidRPr="00D4790E">
          <w:rPr>
            <w:rFonts w:eastAsiaTheme="minorEastAsia"/>
            <w:highlight w:val="yellow"/>
          </w:rPr>
          <w:t>a few days before cases are confirmed to be COVID-1</w:t>
        </w:r>
      </w:ins>
      <w:ins w:id="350" w:author="Francois Cohen" w:date="2020-04-05T13:11:00Z">
        <w:r w:rsidR="00B85B96" w:rsidRPr="00D4790E">
          <w:rPr>
            <w:rFonts w:eastAsiaTheme="minorEastAsia"/>
            <w:highlight w:val="yellow"/>
          </w:rPr>
          <w:t>9.</w:t>
        </w:r>
      </w:ins>
    </w:p>
    <w:p w14:paraId="7CF4D908" w14:textId="4C6AD621" w:rsidR="00AA1994" w:rsidRPr="00D4790E" w:rsidDel="00776621" w:rsidRDefault="000311E7" w:rsidP="00AA1994">
      <w:pPr>
        <w:pStyle w:val="Caption"/>
        <w:keepNext/>
        <w:jc w:val="center"/>
        <w:rPr>
          <w:del w:id="351" w:author="Francois Cohen" w:date="2020-04-05T13:26:00Z"/>
          <w:b/>
          <w:i w:val="0"/>
          <w:color w:val="auto"/>
          <w:sz w:val="22"/>
          <w:szCs w:val="22"/>
          <w:highlight w:val="yellow"/>
        </w:rPr>
      </w:pPr>
      <w:r w:rsidRPr="00D4790E">
        <w:rPr>
          <w:b/>
          <w:i w:val="0"/>
          <w:color w:val="auto"/>
          <w:sz w:val="22"/>
          <w:szCs w:val="22"/>
          <w:highlight w:val="yellow"/>
        </w:rPr>
        <w:lastRenderedPageBreak/>
        <w:t xml:space="preserve">Appendix Figure </w:t>
      </w:r>
      <w:del w:id="352" w:author="Francois Cohen" w:date="2020-04-05T21:27:00Z">
        <w:r w:rsidRPr="00D4790E" w:rsidDel="000B3BA8">
          <w:rPr>
            <w:b/>
            <w:i w:val="0"/>
            <w:color w:val="auto"/>
            <w:sz w:val="22"/>
            <w:szCs w:val="22"/>
            <w:highlight w:val="yellow"/>
          </w:rPr>
          <w:delText>A1</w:delText>
        </w:r>
      </w:del>
      <w:ins w:id="353" w:author="Francois Cohen" w:date="2020-04-05T21:27:00Z">
        <w:r w:rsidR="000B3BA8" w:rsidRPr="00D4790E">
          <w:rPr>
            <w:b/>
            <w:i w:val="0"/>
            <w:color w:val="auto"/>
            <w:sz w:val="22"/>
            <w:szCs w:val="22"/>
            <w:highlight w:val="yellow"/>
          </w:rPr>
          <w:t>A</w:t>
        </w:r>
      </w:ins>
      <w:ins w:id="354" w:author="Francois Cohen" w:date="2020-04-05T21:30:00Z">
        <w:r w:rsidR="0020222A" w:rsidRPr="00D4790E">
          <w:rPr>
            <w:b/>
            <w:i w:val="0"/>
            <w:color w:val="auto"/>
            <w:sz w:val="22"/>
            <w:szCs w:val="22"/>
            <w:highlight w:val="yellow"/>
          </w:rPr>
          <w:t>1</w:t>
        </w:r>
      </w:ins>
      <w:r w:rsidR="00AA1994" w:rsidRPr="00D4790E">
        <w:rPr>
          <w:b/>
          <w:i w:val="0"/>
          <w:color w:val="auto"/>
          <w:sz w:val="22"/>
          <w:szCs w:val="22"/>
          <w:highlight w:val="yellow"/>
        </w:rPr>
        <w:t>: Values of the individual coefficients (</w:t>
      </w:r>
      <m:oMath>
        <m:sSub>
          <m:sSubPr>
            <m:ctrlPr>
              <w:rPr>
                <w:rFonts w:ascii="Cambria Math" w:hAnsi="Cambria Math"/>
                <w:b/>
                <w:bCs/>
                <w:i w:val="0"/>
                <w:color w:val="auto"/>
                <w:highlight w:val="yellow"/>
              </w:rPr>
            </m:ctrlPr>
          </m:sSubPr>
          <m:e>
            <m:r>
              <m:rPr>
                <m:sty m:val="bi"/>
              </m:rPr>
              <w:rPr>
                <w:rFonts w:ascii="Cambria Math" w:hAnsi="Cambria Math"/>
                <w:color w:val="auto"/>
                <w:highlight w:val="yellow"/>
              </w:rPr>
              <m:t>a</m:t>
            </m:r>
          </m:e>
          <m:sub>
            <m:r>
              <m:rPr>
                <m:sty m:val="bi"/>
              </m:rPr>
              <w:rPr>
                <w:rFonts w:ascii="Cambria Math" w:hAnsi="Cambria Math"/>
                <w:color w:val="auto"/>
                <w:highlight w:val="yellow"/>
              </w:rPr>
              <m:t>x</m:t>
            </m:r>
          </m:sub>
        </m:sSub>
      </m:oMath>
      <w:r w:rsidR="00AA1994" w:rsidRPr="00D4790E">
        <w:rPr>
          <w:b/>
          <w:i w:val="0"/>
          <w:color w:val="auto"/>
          <w:sz w:val="22"/>
          <w:szCs w:val="22"/>
          <w:highlight w:val="yellow"/>
        </w:rPr>
        <w:t xml:space="preserve">) for daily average temperatures </w:t>
      </w:r>
      <w:ins w:id="355" w:author="Francois Cohen" w:date="2020-04-05T13:22:00Z">
        <w:r w:rsidR="00CC270E" w:rsidRPr="00D4790E">
          <w:rPr>
            <w:b/>
            <w:i w:val="0"/>
            <w:color w:val="auto"/>
            <w:sz w:val="22"/>
            <w:szCs w:val="22"/>
            <w:highlight w:val="yellow"/>
          </w:rPr>
          <w:t>(from Table 1, column</w:t>
        </w:r>
      </w:ins>
      <w:del w:id="356" w:author="Francois Cohen" w:date="2020-04-05T13:22:00Z">
        <w:r w:rsidR="00AA1994" w:rsidRPr="00D4790E" w:rsidDel="00CC270E">
          <w:rPr>
            <w:b/>
            <w:i w:val="0"/>
            <w:color w:val="auto"/>
            <w:sz w:val="22"/>
            <w:szCs w:val="22"/>
            <w:highlight w:val="yellow"/>
          </w:rPr>
          <w:delText>in m</w:delText>
        </w:r>
      </w:del>
      <w:del w:id="357" w:author="Francois Cohen" w:date="2020-04-05T13:21:00Z">
        <w:r w:rsidR="00AA1994" w:rsidRPr="00D4790E" w:rsidDel="00CC270E">
          <w:rPr>
            <w:b/>
            <w:i w:val="0"/>
            <w:color w:val="auto"/>
            <w:sz w:val="22"/>
            <w:szCs w:val="22"/>
            <w:highlight w:val="yellow"/>
          </w:rPr>
          <w:delText>odel</w:delText>
        </w:r>
      </w:del>
      <w:ins w:id="358" w:author="Francois Cohen" w:date="2020-04-05T13:22:00Z">
        <w:r w:rsidR="00CC270E" w:rsidRPr="00D4790E">
          <w:rPr>
            <w:b/>
            <w:i w:val="0"/>
            <w:color w:val="auto"/>
            <w:sz w:val="22"/>
            <w:szCs w:val="22"/>
            <w:highlight w:val="yellow"/>
          </w:rPr>
          <w:t xml:space="preserve"> </w:t>
        </w:r>
      </w:ins>
      <w:del w:id="359" w:author="Francois Cohen" w:date="2020-04-05T13:22:00Z">
        <w:r w:rsidR="00AA1994" w:rsidRPr="00D4790E" w:rsidDel="00CC270E">
          <w:rPr>
            <w:b/>
            <w:i w:val="0"/>
            <w:color w:val="auto"/>
            <w:sz w:val="22"/>
            <w:szCs w:val="22"/>
            <w:highlight w:val="yellow"/>
          </w:rPr>
          <w:delText xml:space="preserve"> (</w:delText>
        </w:r>
      </w:del>
      <w:r w:rsidR="00AA1994" w:rsidRPr="00D4790E">
        <w:rPr>
          <w:b/>
          <w:i w:val="0"/>
          <w:color w:val="auto"/>
          <w:sz w:val="22"/>
          <w:szCs w:val="22"/>
          <w:highlight w:val="yellow"/>
        </w:rPr>
        <w:t>1)</w:t>
      </w:r>
      <w:ins w:id="360" w:author="Francois Cohen" w:date="2020-04-05T13:21:00Z">
        <w:r w:rsidR="00CC270E" w:rsidRPr="00D4790E">
          <w:rPr>
            <w:b/>
            <w:i w:val="0"/>
            <w:color w:val="auto"/>
            <w:sz w:val="22"/>
            <w:szCs w:val="22"/>
            <w:highlight w:val="yellow"/>
          </w:rPr>
          <w:t>, and maximum and minimum temperatures (from Table 1, column 3)</w:t>
        </w:r>
      </w:ins>
    </w:p>
    <w:p w14:paraId="58370316" w14:textId="0280D18B" w:rsidR="00AA1994" w:rsidRPr="00D4790E" w:rsidRDefault="6CDD6C85">
      <w:pPr>
        <w:pStyle w:val="Caption"/>
        <w:keepNext/>
        <w:spacing w:after="0"/>
        <w:jc w:val="center"/>
        <w:rPr>
          <w:ins w:id="361" w:author="Francois Cohen" w:date="2020-04-05T13:26:00Z"/>
          <w:noProof/>
          <w:highlight w:val="yellow"/>
        </w:rPr>
        <w:pPrChange w:id="362" w:author="Francois Cohen" w:date="2020-04-05T20:58:00Z">
          <w:pPr>
            <w:pStyle w:val="Caption"/>
            <w:keepNext/>
            <w:jc w:val="center"/>
          </w:pPr>
        </w:pPrChange>
      </w:pPr>
      <w:del w:id="363" w:author="Francois Cohen" w:date="2020-04-05T13:11:00Z">
        <w:r w:rsidRPr="00D4790E" w:rsidDel="00B85B96">
          <w:rPr>
            <w:noProof/>
            <w:highlight w:val="yellow"/>
          </w:rPr>
          <w:drawing>
            <wp:inline distT="0" distB="0" distL="0" distR="0" wp14:anchorId="44D1F0E9" wp14:editId="22F38010">
              <wp:extent cx="4320000" cy="3140477"/>
              <wp:effectExtent l="0" t="0" r="4445" b="3175"/>
              <wp:docPr id="429393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320000" cy="3140477"/>
                      </a:xfrm>
                      <a:prstGeom prst="rect">
                        <a:avLst/>
                      </a:prstGeom>
                    </pic:spPr>
                  </pic:pic>
                </a:graphicData>
              </a:graphic>
            </wp:inline>
          </w:drawing>
        </w:r>
      </w:del>
    </w:p>
    <w:p w14:paraId="3ECC033B" w14:textId="30E221B4" w:rsidR="00776621" w:rsidRDefault="00A71559">
      <w:pPr>
        <w:spacing w:after="0"/>
        <w:jc w:val="center"/>
        <w:rPr>
          <w:highlight w:val="yellow"/>
        </w:rPr>
      </w:pPr>
      <w:r>
        <w:rPr>
          <w:noProof/>
        </w:rPr>
        <w:drawing>
          <wp:inline distT="0" distB="0" distL="0" distR="0" wp14:anchorId="65DDFCC9" wp14:editId="391CE2C5">
            <wp:extent cx="2880000" cy="209269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092698"/>
                    </a:xfrm>
                    <a:prstGeom prst="rect">
                      <a:avLst/>
                    </a:prstGeom>
                    <a:noFill/>
                    <a:ln>
                      <a:noFill/>
                    </a:ln>
                  </pic:spPr>
                </pic:pic>
              </a:graphicData>
            </a:graphic>
          </wp:inline>
        </w:drawing>
      </w:r>
    </w:p>
    <w:p w14:paraId="6E33D1BA" w14:textId="16C6818D" w:rsidR="00A71559" w:rsidRDefault="00A71559" w:rsidP="00A71559">
      <w:pPr>
        <w:spacing w:after="0"/>
        <w:jc w:val="center"/>
        <w:rPr>
          <w:highlight w:val="yellow"/>
        </w:rPr>
      </w:pPr>
      <w:r>
        <w:rPr>
          <w:noProof/>
        </w:rPr>
        <w:drawing>
          <wp:inline distT="0" distB="0" distL="0" distR="0" wp14:anchorId="6599FFD5" wp14:editId="41E8B076">
            <wp:extent cx="2880000" cy="209428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p>
    <w:p w14:paraId="5864BA2A" w14:textId="28712BB5" w:rsidR="00A71559" w:rsidRPr="00D4790E" w:rsidRDefault="00A71559" w:rsidP="00A71559">
      <w:pPr>
        <w:spacing w:after="0"/>
        <w:jc w:val="center"/>
        <w:rPr>
          <w:ins w:id="364" w:author="Francois Cohen" w:date="2020-04-05T13:22:00Z"/>
          <w:highlight w:val="yellow"/>
          <w:rPrChange w:id="365" w:author="Francois Cohen" w:date="2020-04-05T13:26:00Z">
            <w:rPr>
              <w:ins w:id="366" w:author="Francois Cohen" w:date="2020-04-05T13:22:00Z"/>
              <w:noProof/>
            </w:rPr>
          </w:rPrChange>
        </w:rPr>
      </w:pPr>
      <w:r>
        <w:rPr>
          <w:noProof/>
        </w:rPr>
        <w:lastRenderedPageBreak/>
        <w:drawing>
          <wp:inline distT="0" distB="0" distL="0" distR="0" wp14:anchorId="53745266" wp14:editId="6E278E09">
            <wp:extent cx="2880000" cy="209428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p>
    <w:p w14:paraId="517E5482" w14:textId="788B6A52" w:rsidR="00AA1994" w:rsidRPr="00612A53" w:rsidRDefault="00AA1994" w:rsidP="00AA1994">
      <w:pPr>
        <w:spacing w:before="120" w:line="276" w:lineRule="auto"/>
        <w:rPr>
          <w:highlight w:val="yellow"/>
        </w:rPr>
      </w:pPr>
      <w:r>
        <w:rPr>
          <w:b/>
          <w:bCs/>
        </w:rPr>
        <w:t>Newly infected countries.</w:t>
      </w:r>
      <w:r w:rsidRPr="00612A53">
        <w:t xml:space="preserve"> Below </w:t>
      </w:r>
      <w:r>
        <w:t xml:space="preserve">we check if the spread of the virus correlates with the weather at the start of the contagion, when a country records less than a given number of total cases (as estimated in the dataset). </w:t>
      </w:r>
      <w:r w:rsidRPr="00D4790E">
        <w:t xml:space="preserve">We </w:t>
      </w:r>
      <w:r w:rsidR="00D4790E" w:rsidRPr="00D4790E">
        <w:t xml:space="preserve">do not </w:t>
      </w:r>
      <w:r w:rsidRPr="00D4790E">
        <w:t xml:space="preserve">find </w:t>
      </w:r>
      <w:r w:rsidR="00645A19" w:rsidRPr="00D4790E">
        <w:t xml:space="preserve">an </w:t>
      </w:r>
      <w:r w:rsidRPr="00D4790E">
        <w:t>association</w:t>
      </w:r>
      <w:ins w:id="367" w:author="Francois Cohen" w:date="2020-04-05T13:37:00Z">
        <w:r w:rsidR="00104E29" w:rsidRPr="00D4790E">
          <w:t xml:space="preserve"> with temperature</w:t>
        </w:r>
      </w:ins>
      <w:r w:rsidRPr="00D4790E">
        <w:t xml:space="preserve"> </w:t>
      </w:r>
      <w:r w:rsidR="00645A19" w:rsidRPr="00D4790E">
        <w:t>in the early stages of the disease</w:t>
      </w:r>
      <w:del w:id="368" w:author="Francois Cohen" w:date="2020-04-05T13:28:00Z">
        <w:r w:rsidRPr="00D4790E" w:rsidDel="00653932">
          <w:delText>,</w:delText>
        </w:r>
        <w:r w:rsidR="00645A19" w:rsidRPr="00D4790E" w:rsidDel="00653932">
          <w:delText xml:space="preserve"> but it is inefficiently estimated</w:delText>
        </w:r>
      </w:del>
      <w:r w:rsidRPr="00D4790E">
        <w:t>.</w:t>
      </w:r>
    </w:p>
    <w:p w14:paraId="767CE02E" w14:textId="206C7359" w:rsidR="00AA1994" w:rsidRPr="00AD02D5" w:rsidRDefault="00AA1994" w:rsidP="00AA1994">
      <w:pPr>
        <w:spacing w:after="160"/>
        <w:jc w:val="center"/>
        <w:rPr>
          <w:rFonts w:eastAsia="Times New Roman"/>
          <w:b/>
          <w:bCs/>
          <w:sz w:val="28"/>
          <w:szCs w:val="28"/>
          <w:lang w:val="en-US"/>
        </w:rPr>
      </w:pPr>
      <w:r w:rsidRPr="00AD02D5">
        <w:rPr>
          <w:rFonts w:eastAsia="Times New Roman"/>
          <w:b/>
          <w:bCs/>
          <w:sz w:val="24"/>
          <w:szCs w:val="24"/>
          <w:lang w:val="en-US"/>
        </w:rPr>
        <w:t>Appendix Table A</w:t>
      </w:r>
      <w:r w:rsidR="00D4790E">
        <w:rPr>
          <w:rFonts w:eastAsia="Times New Roman"/>
          <w:b/>
          <w:bCs/>
          <w:sz w:val="24"/>
          <w:szCs w:val="24"/>
          <w:lang w:val="en-US"/>
        </w:rPr>
        <w:t>6</w:t>
      </w:r>
      <w:del w:id="369" w:author="Francois Cohen" w:date="2020-04-05T21:31:00Z">
        <w:r w:rsidR="00121BDD" w:rsidRPr="00AD02D5" w:rsidDel="0020222A">
          <w:rPr>
            <w:rFonts w:eastAsia="Times New Roman"/>
            <w:b/>
            <w:bCs/>
            <w:sz w:val="24"/>
            <w:szCs w:val="24"/>
            <w:lang w:val="en-US"/>
          </w:rPr>
          <w:delText>3</w:delText>
        </w:r>
      </w:del>
      <w:r w:rsidRPr="00AD02D5">
        <w:rPr>
          <w:rFonts w:eastAsia="Times New Roman"/>
          <w:b/>
          <w:bCs/>
          <w:sz w:val="24"/>
          <w:szCs w:val="24"/>
          <w:lang w:val="en-US"/>
        </w:rPr>
        <w:t>:  Restricting the sample to below</w:t>
      </w:r>
      <w:r w:rsidR="00D4790E">
        <w:rPr>
          <w:rFonts w:eastAsia="Times New Roman"/>
          <w:b/>
          <w:bCs/>
          <w:sz w:val="24"/>
          <w:szCs w:val="24"/>
          <w:lang w:val="en-US"/>
        </w:rPr>
        <w:t>/above</w:t>
      </w:r>
      <w:r w:rsidRPr="00AD02D5">
        <w:rPr>
          <w:rFonts w:eastAsia="Times New Roman"/>
          <w:b/>
          <w:bCs/>
          <w:sz w:val="24"/>
          <w:szCs w:val="24"/>
          <w:lang w:val="en-US"/>
        </w:rPr>
        <w:t xml:space="preserve"> a certain number of national cases</w:t>
      </w:r>
    </w:p>
    <w:tbl>
      <w:tblPr>
        <w:tblStyle w:val="PlainTable2"/>
        <w:tblW w:w="5000" w:type="pct"/>
        <w:jc w:val="center"/>
        <w:tblLayout w:type="fixed"/>
        <w:tblLook w:val="06A0" w:firstRow="1" w:lastRow="0" w:firstColumn="1" w:lastColumn="0" w:noHBand="1" w:noVBand="1"/>
      </w:tblPr>
      <w:tblGrid>
        <w:gridCol w:w="2410"/>
        <w:gridCol w:w="1332"/>
        <w:gridCol w:w="1332"/>
        <w:gridCol w:w="1332"/>
        <w:gridCol w:w="1332"/>
        <w:gridCol w:w="1334"/>
      </w:tblGrid>
      <w:tr w:rsidR="00AA1994" w:rsidRPr="00AD02D5" w14:paraId="7DE1A979" w14:textId="77777777" w:rsidTr="00D479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pct"/>
            <w:tcBorders>
              <w:top w:val="single" w:sz="4" w:space="0" w:color="auto"/>
              <w:bottom w:val="single" w:sz="4" w:space="0" w:color="auto"/>
            </w:tcBorders>
          </w:tcPr>
          <w:p w14:paraId="2FB14690" w14:textId="77777777" w:rsidR="00AA1994" w:rsidRPr="00AD02D5" w:rsidRDefault="00AA1994" w:rsidP="00407DA6">
            <w:pPr>
              <w:spacing w:before="40" w:after="40"/>
              <w:jc w:val="left"/>
              <w:rPr>
                <w:rFonts w:eastAsia="Times New Roman"/>
                <w:b w:val="0"/>
                <w:bCs w:val="0"/>
              </w:rPr>
            </w:pPr>
            <w:r w:rsidRPr="00AD02D5">
              <w:rPr>
                <w:rFonts w:eastAsia="Times New Roman"/>
                <w:b w:val="0"/>
                <w:bCs w:val="0"/>
              </w:rPr>
              <w:t>Column</w:t>
            </w:r>
          </w:p>
        </w:tc>
        <w:tc>
          <w:tcPr>
            <w:tcW w:w="734" w:type="pct"/>
            <w:tcBorders>
              <w:top w:val="single" w:sz="4" w:space="0" w:color="auto"/>
              <w:bottom w:val="single" w:sz="4" w:space="0" w:color="auto"/>
            </w:tcBorders>
          </w:tcPr>
          <w:p w14:paraId="3EECD3E9" w14:textId="77777777" w:rsidR="00AA1994" w:rsidRPr="00AD02D5"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AD02D5">
              <w:rPr>
                <w:rFonts w:eastAsia="Times New Roman"/>
                <w:b w:val="0"/>
                <w:bCs w:val="0"/>
              </w:rPr>
              <w:t>(1)</w:t>
            </w:r>
          </w:p>
        </w:tc>
        <w:tc>
          <w:tcPr>
            <w:tcW w:w="734" w:type="pct"/>
            <w:tcBorders>
              <w:top w:val="single" w:sz="4" w:space="0" w:color="auto"/>
              <w:bottom w:val="single" w:sz="4" w:space="0" w:color="auto"/>
            </w:tcBorders>
          </w:tcPr>
          <w:p w14:paraId="1E8A6411" w14:textId="77777777" w:rsidR="00AA1994" w:rsidRPr="00AD02D5"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AD02D5">
              <w:rPr>
                <w:rFonts w:eastAsia="Times New Roman"/>
                <w:b w:val="0"/>
                <w:bCs w:val="0"/>
              </w:rPr>
              <w:t>(2)</w:t>
            </w:r>
          </w:p>
        </w:tc>
        <w:tc>
          <w:tcPr>
            <w:tcW w:w="734" w:type="pct"/>
            <w:tcBorders>
              <w:top w:val="single" w:sz="4" w:space="0" w:color="auto"/>
              <w:bottom w:val="single" w:sz="4" w:space="0" w:color="auto"/>
            </w:tcBorders>
          </w:tcPr>
          <w:p w14:paraId="3E2DB286" w14:textId="77777777" w:rsidR="00AA1994" w:rsidRPr="00AD02D5"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AD02D5">
              <w:rPr>
                <w:rFonts w:eastAsia="Times New Roman"/>
                <w:b w:val="0"/>
                <w:bCs w:val="0"/>
              </w:rPr>
              <w:t>(3)</w:t>
            </w:r>
          </w:p>
        </w:tc>
        <w:tc>
          <w:tcPr>
            <w:tcW w:w="734" w:type="pct"/>
            <w:tcBorders>
              <w:top w:val="single" w:sz="4" w:space="0" w:color="auto"/>
              <w:bottom w:val="single" w:sz="4" w:space="0" w:color="auto"/>
            </w:tcBorders>
          </w:tcPr>
          <w:p w14:paraId="7A268A0E" w14:textId="77777777" w:rsidR="00AA1994" w:rsidRPr="00AD02D5"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AD02D5">
              <w:rPr>
                <w:rFonts w:eastAsia="Times New Roman"/>
                <w:b w:val="0"/>
                <w:bCs w:val="0"/>
              </w:rPr>
              <w:t>(4)</w:t>
            </w:r>
          </w:p>
        </w:tc>
        <w:tc>
          <w:tcPr>
            <w:tcW w:w="735" w:type="pct"/>
            <w:tcBorders>
              <w:top w:val="single" w:sz="4" w:space="0" w:color="auto"/>
              <w:bottom w:val="single" w:sz="4" w:space="0" w:color="auto"/>
            </w:tcBorders>
          </w:tcPr>
          <w:p w14:paraId="338B30F3" w14:textId="77777777" w:rsidR="00AA1994" w:rsidRPr="00AD02D5" w:rsidRDefault="00AA1994" w:rsidP="00407DA6">
            <w:pPr>
              <w:spacing w:before="40" w:after="4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AD02D5">
              <w:rPr>
                <w:rFonts w:eastAsia="Times New Roman"/>
                <w:b w:val="0"/>
                <w:bCs w:val="0"/>
              </w:rPr>
              <w:t>(5)</w:t>
            </w:r>
          </w:p>
        </w:tc>
      </w:tr>
      <w:tr w:rsidR="00AA1994" w:rsidRPr="00AD02D5" w14:paraId="0E574ACA" w14:textId="77777777" w:rsidTr="00D4790E">
        <w:trPr>
          <w:jc w:val="center"/>
        </w:trPr>
        <w:tc>
          <w:tcPr>
            <w:cnfStyle w:val="001000000000" w:firstRow="0" w:lastRow="0" w:firstColumn="1" w:lastColumn="0" w:oddVBand="0" w:evenVBand="0" w:oddHBand="0" w:evenHBand="0" w:firstRowFirstColumn="0" w:firstRowLastColumn="0" w:lastRowFirstColumn="0" w:lastRowLastColumn="0"/>
            <w:tcW w:w="1328" w:type="pct"/>
            <w:tcBorders>
              <w:top w:val="single" w:sz="4" w:space="0" w:color="auto"/>
              <w:bottom w:val="single" w:sz="4" w:space="0" w:color="auto"/>
            </w:tcBorders>
            <w:vAlign w:val="center"/>
          </w:tcPr>
          <w:p w14:paraId="552F86EF" w14:textId="77777777" w:rsidR="00AA1994" w:rsidRPr="00AD02D5" w:rsidRDefault="00AA1994" w:rsidP="00407DA6">
            <w:pPr>
              <w:spacing w:before="40" w:after="40"/>
              <w:jc w:val="left"/>
              <w:rPr>
                <w:rFonts w:eastAsia="Times New Roman"/>
              </w:rPr>
            </w:pPr>
            <w:r w:rsidRPr="00AD02D5">
              <w:rPr>
                <w:rFonts w:eastAsia="Times New Roman"/>
                <w:b w:val="0"/>
                <w:bCs w:val="0"/>
              </w:rPr>
              <w:t>Only in sample if total cases in country are:</w:t>
            </w:r>
          </w:p>
        </w:tc>
        <w:tc>
          <w:tcPr>
            <w:tcW w:w="734" w:type="pct"/>
            <w:tcBorders>
              <w:top w:val="single" w:sz="4" w:space="0" w:color="auto"/>
              <w:bottom w:val="single" w:sz="4" w:space="0" w:color="auto"/>
            </w:tcBorders>
            <w:vAlign w:val="center"/>
          </w:tcPr>
          <w:p w14:paraId="1B5861F5" w14:textId="20EB023C" w:rsidR="00AA1994" w:rsidRPr="00AD02D5"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D02D5">
              <w:rPr>
                <w:rFonts w:eastAsia="Times New Roman"/>
              </w:rPr>
              <w:t>&lt;</w:t>
            </w:r>
            <w:r w:rsidR="00D4790E">
              <w:rPr>
                <w:rFonts w:eastAsia="Times New Roman"/>
              </w:rPr>
              <w:t>1000</w:t>
            </w:r>
          </w:p>
        </w:tc>
        <w:tc>
          <w:tcPr>
            <w:tcW w:w="734" w:type="pct"/>
            <w:tcBorders>
              <w:top w:val="single" w:sz="4" w:space="0" w:color="auto"/>
              <w:bottom w:val="single" w:sz="4" w:space="0" w:color="auto"/>
            </w:tcBorders>
            <w:vAlign w:val="center"/>
          </w:tcPr>
          <w:p w14:paraId="28B2B365" w14:textId="20F9568F" w:rsidR="00AA1994" w:rsidRPr="00AD02D5"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D02D5">
              <w:rPr>
                <w:rFonts w:eastAsia="Times New Roman"/>
              </w:rPr>
              <w:t>&lt;</w:t>
            </w:r>
            <w:r w:rsidR="00D4790E">
              <w:rPr>
                <w:rFonts w:eastAsia="Times New Roman"/>
              </w:rPr>
              <w:t>25</w:t>
            </w:r>
            <w:r w:rsidRPr="00AD02D5">
              <w:rPr>
                <w:rFonts w:eastAsia="Times New Roman"/>
              </w:rPr>
              <w:t>00</w:t>
            </w:r>
          </w:p>
        </w:tc>
        <w:tc>
          <w:tcPr>
            <w:tcW w:w="734" w:type="pct"/>
            <w:tcBorders>
              <w:top w:val="single" w:sz="4" w:space="0" w:color="auto"/>
              <w:bottom w:val="single" w:sz="4" w:space="0" w:color="auto"/>
            </w:tcBorders>
            <w:vAlign w:val="center"/>
          </w:tcPr>
          <w:p w14:paraId="6A98F6CA" w14:textId="2D353889" w:rsidR="00AA1994" w:rsidRPr="00AD02D5"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D02D5">
              <w:rPr>
                <w:rFonts w:eastAsia="Times New Roman"/>
              </w:rPr>
              <w:t>&lt;</w:t>
            </w:r>
            <w:r w:rsidR="00D4790E">
              <w:rPr>
                <w:rFonts w:eastAsia="Times New Roman"/>
              </w:rPr>
              <w:t>5</w:t>
            </w:r>
            <w:r w:rsidRPr="00AD02D5">
              <w:rPr>
                <w:rFonts w:eastAsia="Times New Roman"/>
              </w:rPr>
              <w:t>000</w:t>
            </w:r>
          </w:p>
        </w:tc>
        <w:tc>
          <w:tcPr>
            <w:tcW w:w="734" w:type="pct"/>
            <w:tcBorders>
              <w:top w:val="single" w:sz="4" w:space="0" w:color="auto"/>
              <w:bottom w:val="single" w:sz="4" w:space="0" w:color="auto"/>
            </w:tcBorders>
            <w:vAlign w:val="center"/>
          </w:tcPr>
          <w:p w14:paraId="0940A011" w14:textId="7B4CED08" w:rsidR="00AA1994" w:rsidRPr="00AD02D5" w:rsidRDefault="00D4790E"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&gt;</w:t>
            </w:r>
            <w:r w:rsidR="00AA1994" w:rsidRPr="00AD02D5">
              <w:rPr>
                <w:rFonts w:eastAsia="Times New Roman"/>
              </w:rPr>
              <w:t>5000</w:t>
            </w:r>
          </w:p>
        </w:tc>
        <w:tc>
          <w:tcPr>
            <w:tcW w:w="735" w:type="pct"/>
            <w:tcBorders>
              <w:top w:val="single" w:sz="4" w:space="0" w:color="auto"/>
              <w:bottom w:val="single" w:sz="4" w:space="0" w:color="auto"/>
            </w:tcBorders>
            <w:vAlign w:val="center"/>
          </w:tcPr>
          <w:p w14:paraId="0F49693F" w14:textId="77777777" w:rsidR="00AA1994" w:rsidRPr="00AD02D5" w:rsidRDefault="00AA1994" w:rsidP="00407DA6">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D02D5">
              <w:rPr>
                <w:rFonts w:eastAsia="Times New Roman"/>
              </w:rPr>
              <w:t>All data</w:t>
            </w:r>
          </w:p>
        </w:tc>
      </w:tr>
      <w:tr w:rsidR="00D4790E" w:rsidRPr="00AD02D5" w14:paraId="1C66BA94" w14:textId="77777777" w:rsidTr="00D4790E">
        <w:trPr>
          <w:jc w:val="center"/>
        </w:trPr>
        <w:tc>
          <w:tcPr>
            <w:cnfStyle w:val="001000000000" w:firstRow="0" w:lastRow="0" w:firstColumn="1" w:lastColumn="0" w:oddVBand="0" w:evenVBand="0" w:oddHBand="0" w:evenHBand="0" w:firstRowFirstColumn="0" w:firstRowLastColumn="0" w:lastRowFirstColumn="0" w:lastRowLastColumn="0"/>
            <w:tcW w:w="1328" w:type="pct"/>
            <w:tcBorders>
              <w:top w:val="single" w:sz="4" w:space="0" w:color="auto"/>
              <w:bottom w:val="nil"/>
            </w:tcBorders>
          </w:tcPr>
          <w:p w14:paraId="45DCE400" w14:textId="77777777" w:rsidR="00D4790E" w:rsidRPr="00AD02D5" w:rsidRDefault="00D4790E" w:rsidP="00D4790E">
            <w:pPr>
              <w:spacing w:before="40" w:after="40"/>
              <w:jc w:val="left"/>
              <w:rPr>
                <w:rFonts w:eastAsia="Times New Roman"/>
                <w:b w:val="0"/>
                <w:bCs w:val="0"/>
              </w:rPr>
            </w:pPr>
            <w:r w:rsidRPr="00AD02D5">
              <w:rPr>
                <w:rFonts w:eastAsia="Times New Roman"/>
                <w:b w:val="0"/>
                <w:bCs w:val="0"/>
                <w:color w:val="000000" w:themeColor="text1"/>
              </w:rPr>
              <w:t>Av. Temperature (°C)</w:t>
            </w:r>
          </w:p>
        </w:tc>
        <w:tc>
          <w:tcPr>
            <w:tcW w:w="734" w:type="pct"/>
            <w:tcBorders>
              <w:top w:val="single" w:sz="4" w:space="0" w:color="auto"/>
              <w:bottom w:val="nil"/>
            </w:tcBorders>
            <w:vAlign w:val="bottom"/>
          </w:tcPr>
          <w:p w14:paraId="4623ABD1" w14:textId="6D6FB12E"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0.0103</w:t>
            </w:r>
          </w:p>
        </w:tc>
        <w:tc>
          <w:tcPr>
            <w:tcW w:w="734" w:type="pct"/>
            <w:tcBorders>
              <w:top w:val="single" w:sz="4" w:space="0" w:color="auto"/>
              <w:bottom w:val="nil"/>
            </w:tcBorders>
            <w:vAlign w:val="bottom"/>
          </w:tcPr>
          <w:p w14:paraId="61834644" w14:textId="767A559C"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0.0080</w:t>
            </w:r>
          </w:p>
        </w:tc>
        <w:tc>
          <w:tcPr>
            <w:tcW w:w="734" w:type="pct"/>
            <w:tcBorders>
              <w:top w:val="single" w:sz="4" w:space="0" w:color="auto"/>
              <w:bottom w:val="nil"/>
            </w:tcBorders>
            <w:vAlign w:val="bottom"/>
          </w:tcPr>
          <w:p w14:paraId="042B9AA3" w14:textId="4E33386F"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0.0205</w:t>
            </w:r>
          </w:p>
        </w:tc>
        <w:tc>
          <w:tcPr>
            <w:tcW w:w="734" w:type="pct"/>
            <w:tcBorders>
              <w:top w:val="single" w:sz="4" w:space="0" w:color="auto"/>
              <w:bottom w:val="nil"/>
            </w:tcBorders>
            <w:vAlign w:val="bottom"/>
          </w:tcPr>
          <w:p w14:paraId="17D82354" w14:textId="02FB7552"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-0.0156***</w:t>
            </w:r>
          </w:p>
        </w:tc>
        <w:tc>
          <w:tcPr>
            <w:tcW w:w="735" w:type="pct"/>
            <w:tcBorders>
              <w:top w:val="single" w:sz="4" w:space="0" w:color="auto"/>
              <w:bottom w:val="nil"/>
            </w:tcBorders>
            <w:vAlign w:val="bottom"/>
          </w:tcPr>
          <w:p w14:paraId="59D00543" w14:textId="44176781"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-0.0099***</w:t>
            </w:r>
          </w:p>
        </w:tc>
      </w:tr>
      <w:tr w:rsidR="00D4790E" w:rsidRPr="00AD02D5" w14:paraId="71AEDEA4" w14:textId="77777777" w:rsidTr="00D4790E">
        <w:trPr>
          <w:jc w:val="center"/>
        </w:trPr>
        <w:tc>
          <w:tcPr>
            <w:cnfStyle w:val="001000000000" w:firstRow="0" w:lastRow="0" w:firstColumn="1" w:lastColumn="0" w:oddVBand="0" w:evenVBand="0" w:oddHBand="0" w:evenHBand="0" w:firstRowFirstColumn="0" w:firstRowLastColumn="0" w:lastRowFirstColumn="0" w:lastRowLastColumn="0"/>
            <w:tcW w:w="1328" w:type="pct"/>
            <w:tcBorders>
              <w:top w:val="nil"/>
              <w:bottom w:val="nil"/>
            </w:tcBorders>
          </w:tcPr>
          <w:p w14:paraId="2C106E13" w14:textId="77777777" w:rsidR="00D4790E" w:rsidRPr="00AD02D5" w:rsidRDefault="00D4790E" w:rsidP="00D4790E">
            <w:pPr>
              <w:spacing w:before="40" w:after="40"/>
              <w:jc w:val="left"/>
              <w:rPr>
                <w:rFonts w:eastAsia="Times New Roman"/>
                <w:b w:val="0"/>
                <w:bCs w:val="0"/>
                <w:color w:val="000000" w:themeColor="text1"/>
              </w:rPr>
            </w:pPr>
          </w:p>
        </w:tc>
        <w:tc>
          <w:tcPr>
            <w:tcW w:w="734" w:type="pct"/>
            <w:tcBorders>
              <w:top w:val="nil"/>
              <w:bottom w:val="nil"/>
            </w:tcBorders>
            <w:vAlign w:val="bottom"/>
          </w:tcPr>
          <w:p w14:paraId="0D5B8C1F" w14:textId="70ED264C"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D4790E">
              <w:rPr>
                <w:color w:val="000000"/>
              </w:rPr>
              <w:t>(0.0187)</w:t>
            </w:r>
          </w:p>
        </w:tc>
        <w:tc>
          <w:tcPr>
            <w:tcW w:w="734" w:type="pct"/>
            <w:tcBorders>
              <w:top w:val="nil"/>
              <w:bottom w:val="nil"/>
            </w:tcBorders>
            <w:vAlign w:val="bottom"/>
          </w:tcPr>
          <w:p w14:paraId="0C1B441A" w14:textId="28DE62A0"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D4790E">
              <w:rPr>
                <w:color w:val="000000"/>
              </w:rPr>
              <w:t>(0.025</w:t>
            </w:r>
            <w:r>
              <w:rPr>
                <w:color w:val="000000"/>
              </w:rPr>
              <w:t>6</w:t>
            </w:r>
            <w:r w:rsidRPr="00D4790E">
              <w:rPr>
                <w:color w:val="000000"/>
              </w:rPr>
              <w:t>)</w:t>
            </w:r>
          </w:p>
        </w:tc>
        <w:tc>
          <w:tcPr>
            <w:tcW w:w="734" w:type="pct"/>
            <w:tcBorders>
              <w:top w:val="nil"/>
              <w:bottom w:val="nil"/>
            </w:tcBorders>
            <w:vAlign w:val="bottom"/>
          </w:tcPr>
          <w:p w14:paraId="0D104DD3" w14:textId="1E08D06B"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D4790E">
              <w:rPr>
                <w:color w:val="000000"/>
              </w:rPr>
              <w:t>(0.0238)</w:t>
            </w:r>
          </w:p>
        </w:tc>
        <w:tc>
          <w:tcPr>
            <w:tcW w:w="734" w:type="pct"/>
            <w:tcBorders>
              <w:top w:val="nil"/>
              <w:bottom w:val="nil"/>
            </w:tcBorders>
            <w:vAlign w:val="bottom"/>
          </w:tcPr>
          <w:p w14:paraId="458649DB" w14:textId="53306765"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color w:val="000000"/>
              </w:rPr>
            </w:pPr>
            <w:r w:rsidRPr="00D4790E">
              <w:rPr>
                <w:color w:val="000000"/>
              </w:rPr>
              <w:t>(0.0010)</w:t>
            </w:r>
          </w:p>
        </w:tc>
        <w:tc>
          <w:tcPr>
            <w:tcW w:w="735" w:type="pct"/>
            <w:tcBorders>
              <w:top w:val="nil"/>
              <w:bottom w:val="nil"/>
            </w:tcBorders>
            <w:vAlign w:val="bottom"/>
          </w:tcPr>
          <w:p w14:paraId="4BCC24DC" w14:textId="60BCBFD0"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fr-FR" w:eastAsia="fr-FR"/>
              </w:rPr>
            </w:pPr>
            <w:r w:rsidRPr="00D4790E">
              <w:rPr>
                <w:color w:val="000000"/>
              </w:rPr>
              <w:t>(0.001</w:t>
            </w:r>
            <w:r>
              <w:rPr>
                <w:color w:val="000000"/>
              </w:rPr>
              <w:t>5</w:t>
            </w:r>
            <w:r w:rsidRPr="00D4790E">
              <w:rPr>
                <w:color w:val="000000"/>
              </w:rPr>
              <w:t>)</w:t>
            </w:r>
          </w:p>
        </w:tc>
      </w:tr>
      <w:tr w:rsidR="00D4790E" w:rsidRPr="00AD02D5" w14:paraId="1E8BB482" w14:textId="77777777" w:rsidTr="00D4790E">
        <w:trPr>
          <w:jc w:val="center"/>
        </w:trPr>
        <w:tc>
          <w:tcPr>
            <w:cnfStyle w:val="001000000000" w:firstRow="0" w:lastRow="0" w:firstColumn="1" w:lastColumn="0" w:oddVBand="0" w:evenVBand="0" w:oddHBand="0" w:evenHBand="0" w:firstRowFirstColumn="0" w:firstRowLastColumn="0" w:lastRowFirstColumn="0" w:lastRowLastColumn="0"/>
            <w:tcW w:w="1328" w:type="pct"/>
            <w:tcBorders>
              <w:top w:val="nil"/>
              <w:bottom w:val="single" w:sz="4" w:space="0" w:color="auto"/>
            </w:tcBorders>
          </w:tcPr>
          <w:p w14:paraId="5CA027CC" w14:textId="5D58E666" w:rsidR="00D4790E" w:rsidRPr="00AD02D5" w:rsidRDefault="00D4790E" w:rsidP="00D4790E">
            <w:pPr>
              <w:spacing w:before="40" w:after="40"/>
              <w:jc w:val="left"/>
              <w:rPr>
                <w:rFonts w:eastAsia="Times New Roman"/>
                <w:b w:val="0"/>
                <w:bCs w:val="0"/>
              </w:rPr>
            </w:pPr>
            <w:r>
              <w:rPr>
                <w:rFonts w:eastAsia="Times New Roman"/>
                <w:b w:val="0"/>
                <w:bCs w:val="0"/>
                <w:color w:val="000000" w:themeColor="text1"/>
              </w:rPr>
              <w:t>Observations</w:t>
            </w:r>
          </w:p>
        </w:tc>
        <w:tc>
          <w:tcPr>
            <w:tcW w:w="734" w:type="pct"/>
            <w:tcBorders>
              <w:top w:val="nil"/>
              <w:bottom w:val="single" w:sz="4" w:space="0" w:color="auto"/>
            </w:tcBorders>
            <w:vAlign w:val="bottom"/>
          </w:tcPr>
          <w:p w14:paraId="07239E72" w14:textId="4AA220D8"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11,724</w:t>
            </w:r>
          </w:p>
        </w:tc>
        <w:tc>
          <w:tcPr>
            <w:tcW w:w="734" w:type="pct"/>
            <w:tcBorders>
              <w:top w:val="nil"/>
              <w:bottom w:val="single" w:sz="4" w:space="0" w:color="auto"/>
            </w:tcBorders>
            <w:vAlign w:val="bottom"/>
          </w:tcPr>
          <w:p w14:paraId="7C822D03" w14:textId="5E78C113"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15,955</w:t>
            </w:r>
          </w:p>
        </w:tc>
        <w:tc>
          <w:tcPr>
            <w:tcW w:w="734" w:type="pct"/>
            <w:tcBorders>
              <w:top w:val="nil"/>
              <w:bottom w:val="single" w:sz="4" w:space="0" w:color="auto"/>
            </w:tcBorders>
            <w:vAlign w:val="bottom"/>
          </w:tcPr>
          <w:p w14:paraId="2905D5BC" w14:textId="1689FE37"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19,189</w:t>
            </w:r>
          </w:p>
        </w:tc>
        <w:tc>
          <w:tcPr>
            <w:tcW w:w="734" w:type="pct"/>
            <w:tcBorders>
              <w:top w:val="nil"/>
              <w:bottom w:val="single" w:sz="4" w:space="0" w:color="auto"/>
            </w:tcBorders>
            <w:vAlign w:val="bottom"/>
          </w:tcPr>
          <w:p w14:paraId="5FE55AB2" w14:textId="24C57981"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39,277</w:t>
            </w:r>
          </w:p>
        </w:tc>
        <w:tc>
          <w:tcPr>
            <w:tcW w:w="735" w:type="pct"/>
            <w:tcBorders>
              <w:top w:val="nil"/>
              <w:bottom w:val="single" w:sz="4" w:space="0" w:color="auto"/>
            </w:tcBorders>
            <w:vAlign w:val="bottom"/>
          </w:tcPr>
          <w:p w14:paraId="7CD550DA" w14:textId="274DC447" w:rsidR="00D4790E" w:rsidRPr="00D4790E" w:rsidRDefault="00D4790E" w:rsidP="00D4790E">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D4790E">
              <w:rPr>
                <w:color w:val="000000"/>
              </w:rPr>
              <w:t>59,268</w:t>
            </w:r>
          </w:p>
        </w:tc>
      </w:tr>
    </w:tbl>
    <w:p w14:paraId="28FDCD95" w14:textId="1E2AB6C3" w:rsidR="00D4790E" w:rsidRPr="005623F6" w:rsidRDefault="00D4790E" w:rsidP="00D4790E">
      <w:pPr>
        <w:spacing w:before="120" w:line="276" w:lineRule="auto"/>
        <w:rPr>
          <w:sz w:val="18"/>
          <w:szCs w:val="18"/>
        </w:rPr>
      </w:pPr>
      <w:r w:rsidRPr="005623F6">
        <w:rPr>
          <w:sz w:val="18"/>
          <w:szCs w:val="18"/>
        </w:rPr>
        <w:t xml:space="preserve">Notes: </w:t>
      </w:r>
      <w:r>
        <w:rPr>
          <w:sz w:val="18"/>
          <w:szCs w:val="18"/>
        </w:rPr>
        <w:t>The depe</w:t>
      </w:r>
      <w:r w:rsidRPr="00151658">
        <w:rPr>
          <w:sz w:val="18"/>
          <w:szCs w:val="18"/>
        </w:rPr>
        <w:t xml:space="preserve">ndent variable is </w:t>
      </w:r>
      <m:oMath>
        <m:r>
          <m:rPr>
            <m:sty m:val="p"/>
          </m:rPr>
          <w:rPr>
            <w:rFonts w:ascii="Cambria Math" w:eastAsiaTheme="minorEastAsia" w:hAnsi="Cambria Math"/>
            <w:sz w:val="18"/>
            <w:szCs w:val="18"/>
          </w:rPr>
          <m:t>ln⁡</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m:t>
            </m:r>
          </m:sub>
        </m:sSub>
        <m:r>
          <w:rPr>
            <w:rFonts w:ascii="Cambria Math" w:hAnsi="Cambria Math"/>
            <w:sz w:val="18"/>
            <w:szCs w:val="18"/>
          </w:rPr>
          <m:t>)-</m:t>
        </m:r>
        <m:r>
          <m:rPr>
            <m:sty m:val="p"/>
          </m:rPr>
          <w:rPr>
            <w:rFonts w:ascii="Cambria Math" w:hAnsi="Cambria Math"/>
            <w:sz w:val="18"/>
            <w:szCs w:val="18"/>
          </w:rPr>
          <m:t>ln⁡</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i,t-1</m:t>
            </m:r>
          </m:sub>
        </m:sSub>
        <m:r>
          <w:rPr>
            <w:rFonts w:ascii="Cambria Math" w:hAnsi="Cambria Math"/>
            <w:sz w:val="18"/>
            <w:szCs w:val="18"/>
          </w:rPr>
          <m:t>)</m:t>
        </m:r>
      </m:oMath>
      <w:r w:rsidRPr="00151658">
        <w:rPr>
          <w:sz w:val="18"/>
          <w:szCs w:val="18"/>
        </w:rPr>
        <w:t xml:space="preserve">. </w:t>
      </w:r>
      <w:r w:rsidRPr="00151658">
        <w:rPr>
          <w:rFonts w:eastAsiaTheme="minorEastAsia"/>
          <w:sz w:val="18"/>
          <w:szCs w:val="18"/>
        </w:rPr>
        <w:t>Standard errors are in brackets and clustered at country level. *, **, and *** are for statistical significance at 10%, 5% and 1% respectively. The results displayed for the average temperatures are for cumulated effects over 22</w:t>
      </w:r>
      <w:r w:rsidRPr="005623F6">
        <w:rPr>
          <w:rFonts w:eastAsiaTheme="minorEastAsia"/>
          <w:sz w:val="18"/>
          <w:szCs w:val="18"/>
        </w:rPr>
        <w:t xml:space="preserve"> days. The model includes country-by-day fixed effects (e.g. UK, </w:t>
      </w:r>
      <w:del w:id="370" w:author="Moritz Schwarz" w:date="2020-04-12T02:30:00Z">
        <w:r w:rsidDel="008353B2">
          <w:rPr>
            <w:rFonts w:eastAsiaTheme="minorEastAsia"/>
            <w:sz w:val="18"/>
            <w:szCs w:val="18"/>
          </w:rPr>
          <w:delText>6</w:delText>
        </w:r>
        <w:r w:rsidRPr="00CA5556" w:rsidDel="008353B2">
          <w:rPr>
            <w:rFonts w:eastAsiaTheme="minorEastAsia"/>
            <w:sz w:val="18"/>
            <w:szCs w:val="18"/>
            <w:vertAlign w:val="superscript"/>
          </w:rPr>
          <w:delText>th</w:delText>
        </w:r>
        <w:r w:rsidDel="008353B2">
          <w:rPr>
            <w:rFonts w:eastAsiaTheme="minorEastAsia"/>
            <w:sz w:val="18"/>
            <w:szCs w:val="18"/>
          </w:rPr>
          <w:delText xml:space="preserve"> </w:delText>
        </w:r>
      </w:del>
      <w:r>
        <w:rPr>
          <w:rFonts w:eastAsiaTheme="minorEastAsia"/>
          <w:sz w:val="18"/>
          <w:szCs w:val="18"/>
        </w:rPr>
        <w:t>April</w:t>
      </w:r>
      <w:ins w:id="371" w:author="Moritz Schwarz" w:date="2020-04-12T02:30:00Z">
        <w:r w:rsidR="008353B2">
          <w:rPr>
            <w:rFonts w:eastAsiaTheme="minorEastAsia"/>
            <w:sz w:val="18"/>
            <w:szCs w:val="18"/>
          </w:rPr>
          <w:t>6</w:t>
        </w:r>
        <w:r w:rsidR="008353B2" w:rsidRPr="00CA5556">
          <w:rPr>
            <w:rFonts w:eastAsiaTheme="minorEastAsia"/>
            <w:sz w:val="18"/>
            <w:szCs w:val="18"/>
            <w:vertAlign w:val="superscript"/>
          </w:rPr>
          <w:t>th</w:t>
        </w:r>
      </w:ins>
      <w:r>
        <w:rPr>
          <w:rFonts w:eastAsiaTheme="minorEastAsia"/>
          <w:sz w:val="18"/>
          <w:szCs w:val="18"/>
        </w:rPr>
        <w:t>,</w:t>
      </w:r>
      <w:r w:rsidRPr="005623F6">
        <w:rPr>
          <w:rFonts w:eastAsiaTheme="minorEastAsia"/>
          <w:sz w:val="18"/>
          <w:szCs w:val="18"/>
        </w:rPr>
        <w:t xml:space="preserve"> 2020) and area-</w:t>
      </w:r>
      <w:r>
        <w:rPr>
          <w:rFonts w:eastAsiaTheme="minorEastAsia"/>
          <w:sz w:val="18"/>
          <w:szCs w:val="18"/>
        </w:rPr>
        <w:t>by-week</w:t>
      </w:r>
      <w:r w:rsidRPr="005623F6">
        <w:rPr>
          <w:rFonts w:eastAsiaTheme="minorEastAsia"/>
          <w:sz w:val="18"/>
          <w:szCs w:val="18"/>
        </w:rPr>
        <w:t xml:space="preserve"> fixed effects (</w:t>
      </w:r>
      <w:r>
        <w:rPr>
          <w:rFonts w:eastAsiaTheme="minorEastAsia"/>
          <w:sz w:val="18"/>
          <w:szCs w:val="18"/>
        </w:rPr>
        <w:t xml:space="preserve">London, </w:t>
      </w:r>
      <w:del w:id="372" w:author="Moritz Schwarz" w:date="2020-04-12T02:30:00Z">
        <w:r w:rsidDel="008353B2">
          <w:rPr>
            <w:rFonts w:eastAsiaTheme="minorEastAsia"/>
            <w:sz w:val="18"/>
            <w:szCs w:val="18"/>
          </w:rPr>
          <w:delText>5</w:delText>
        </w:r>
        <w:r w:rsidRPr="00EC6016" w:rsidDel="008353B2">
          <w:rPr>
            <w:rFonts w:eastAsiaTheme="minorEastAsia"/>
            <w:sz w:val="18"/>
            <w:szCs w:val="18"/>
            <w:vertAlign w:val="superscript"/>
          </w:rPr>
          <w:delText>th</w:delText>
        </w:r>
        <w:r w:rsidDel="008353B2">
          <w:rPr>
            <w:rFonts w:eastAsiaTheme="minorEastAsia"/>
            <w:sz w:val="18"/>
            <w:szCs w:val="18"/>
          </w:rPr>
          <w:delText>–11</w:delText>
        </w:r>
        <w:r w:rsidRPr="00EC6016" w:rsidDel="008353B2">
          <w:rPr>
            <w:rFonts w:eastAsiaTheme="minorEastAsia"/>
            <w:sz w:val="18"/>
            <w:szCs w:val="18"/>
            <w:vertAlign w:val="superscript"/>
          </w:rPr>
          <w:delText>th</w:delText>
        </w:r>
        <w:r w:rsidDel="008353B2">
          <w:rPr>
            <w:rFonts w:eastAsiaTheme="minorEastAsia"/>
            <w:sz w:val="18"/>
            <w:szCs w:val="18"/>
          </w:rPr>
          <w:delText xml:space="preserve"> </w:delText>
        </w:r>
      </w:del>
      <w:r>
        <w:rPr>
          <w:rFonts w:eastAsiaTheme="minorEastAsia"/>
          <w:sz w:val="18"/>
          <w:szCs w:val="18"/>
        </w:rPr>
        <w:t>April</w:t>
      </w:r>
      <w:ins w:id="373" w:author="Moritz Schwarz" w:date="2020-04-12T02:30:00Z">
        <w:r w:rsidR="008353B2">
          <w:rPr>
            <w:rFonts w:eastAsiaTheme="minorEastAsia"/>
            <w:sz w:val="18"/>
            <w:szCs w:val="18"/>
          </w:rPr>
          <w:t xml:space="preserve"> </w:t>
        </w:r>
        <w:r w:rsidR="008353B2">
          <w:rPr>
            <w:rFonts w:eastAsiaTheme="minorEastAsia"/>
            <w:sz w:val="18"/>
            <w:szCs w:val="18"/>
          </w:rPr>
          <w:t>5</w:t>
        </w:r>
        <w:r w:rsidR="008353B2" w:rsidRPr="00EC6016">
          <w:rPr>
            <w:rFonts w:eastAsiaTheme="minorEastAsia"/>
            <w:sz w:val="18"/>
            <w:szCs w:val="18"/>
            <w:vertAlign w:val="superscript"/>
          </w:rPr>
          <w:t>th</w:t>
        </w:r>
        <w:r w:rsidR="008353B2">
          <w:rPr>
            <w:rFonts w:eastAsiaTheme="minorEastAsia"/>
            <w:sz w:val="18"/>
            <w:szCs w:val="18"/>
          </w:rPr>
          <w:t>–11</w:t>
        </w:r>
        <w:r w:rsidR="008353B2" w:rsidRPr="00EC6016">
          <w:rPr>
            <w:rFonts w:eastAsiaTheme="minorEastAsia"/>
            <w:sz w:val="18"/>
            <w:szCs w:val="18"/>
            <w:vertAlign w:val="superscript"/>
          </w:rPr>
          <w:t>th</w:t>
        </w:r>
      </w:ins>
      <w:r>
        <w:rPr>
          <w:rFonts w:eastAsiaTheme="minorEastAsia"/>
          <w:sz w:val="18"/>
          <w:szCs w:val="18"/>
        </w:rPr>
        <w:t>, 2020</w:t>
      </w:r>
      <w:r w:rsidRPr="005623F6">
        <w:rPr>
          <w:rFonts w:eastAsiaTheme="minorEastAsia"/>
          <w:sz w:val="18"/>
          <w:szCs w:val="18"/>
        </w:rPr>
        <w:t xml:space="preserve">). </w:t>
      </w:r>
    </w:p>
    <w:p w14:paraId="35F7E4FD" w14:textId="77777777" w:rsidR="00D4790E" w:rsidRDefault="00D4790E" w:rsidP="52E7F02C">
      <w:pPr>
        <w:rPr>
          <w:b/>
          <w:bCs/>
        </w:rPr>
      </w:pPr>
    </w:p>
    <w:p w14:paraId="05DAF662" w14:textId="77777777" w:rsidR="00D4790E" w:rsidRDefault="00D4790E">
      <w:pPr>
        <w:spacing w:after="160"/>
        <w:jc w:val="left"/>
        <w:rPr>
          <w:b/>
          <w:bCs/>
        </w:rPr>
      </w:pPr>
      <w:r>
        <w:rPr>
          <w:b/>
          <w:bCs/>
        </w:rPr>
        <w:br w:type="page"/>
      </w:r>
    </w:p>
    <w:p w14:paraId="3D9F71B2" w14:textId="55A714EF" w:rsidR="00591845" w:rsidRPr="00D4790E" w:rsidRDefault="00591845" w:rsidP="52E7F02C">
      <w:pPr>
        <w:rPr>
          <w:ins w:id="374" w:author="Francois Cohen" w:date="2020-04-07T14:20:00Z"/>
          <w:highlight w:val="yellow"/>
        </w:rPr>
      </w:pPr>
      <w:commentRangeStart w:id="375"/>
      <w:ins w:id="376" w:author="Francois Cohen" w:date="2020-04-07T13:58:00Z">
        <w:r w:rsidRPr="00D4790E">
          <w:rPr>
            <w:b/>
            <w:bCs/>
            <w:highlight w:val="yellow"/>
          </w:rPr>
          <w:lastRenderedPageBreak/>
          <w:t xml:space="preserve">Before and after </w:t>
        </w:r>
      </w:ins>
      <w:ins w:id="377" w:author="Francois Cohen" w:date="2020-04-07T14:18:00Z">
        <w:r w:rsidR="00E906A2" w:rsidRPr="00D4790E">
          <w:rPr>
            <w:b/>
            <w:bCs/>
            <w:highlight w:val="yellow"/>
          </w:rPr>
          <w:t xml:space="preserve">within-country movement </w:t>
        </w:r>
        <w:r w:rsidR="0060215F" w:rsidRPr="00D4790E">
          <w:rPr>
            <w:b/>
            <w:bCs/>
            <w:highlight w:val="yellow"/>
          </w:rPr>
          <w:t>restrict</w:t>
        </w:r>
      </w:ins>
      <w:ins w:id="378" w:author="Francois Cohen" w:date="2020-04-07T14:19:00Z">
        <w:r w:rsidR="0060215F" w:rsidRPr="00D4790E">
          <w:rPr>
            <w:b/>
            <w:bCs/>
            <w:highlight w:val="yellow"/>
          </w:rPr>
          <w:t>ions</w:t>
        </w:r>
      </w:ins>
      <w:ins w:id="379" w:author="Francois Cohen" w:date="2020-04-07T13:57:00Z">
        <w:r w:rsidRPr="00D4790E">
          <w:rPr>
            <w:b/>
            <w:bCs/>
            <w:highlight w:val="yellow"/>
          </w:rPr>
          <w:t>.</w:t>
        </w:r>
        <w:r w:rsidRPr="00D4790E">
          <w:rPr>
            <w:highlight w:val="yellow"/>
          </w:rPr>
          <w:t xml:space="preserve"> </w:t>
        </w:r>
      </w:ins>
      <w:commentRangeEnd w:id="375"/>
      <w:r w:rsidR="00B65499" w:rsidRPr="00D4790E">
        <w:rPr>
          <w:rStyle w:val="CommentReference"/>
          <w:highlight w:val="yellow"/>
        </w:rPr>
        <w:commentReference w:id="375"/>
      </w:r>
      <w:ins w:id="380" w:author="Francois Cohen" w:date="2020-04-07T14:19:00Z">
        <w:r w:rsidR="0060215F" w:rsidRPr="00D4790E">
          <w:rPr>
            <w:highlight w:val="yellow"/>
          </w:rPr>
          <w:t>Rapidly, countries reacted by reducing mo</w:t>
        </w:r>
        <w:r w:rsidR="003E5452" w:rsidRPr="00D4790E">
          <w:rPr>
            <w:highlight w:val="yellow"/>
          </w:rPr>
          <w:t xml:space="preserve">vement from/to infected areas, and then </w:t>
        </w:r>
        <w:r w:rsidR="00587DEB" w:rsidRPr="00D4790E">
          <w:rPr>
            <w:highlight w:val="yellow"/>
          </w:rPr>
          <w:t xml:space="preserve">ask people to stay </w:t>
        </w:r>
      </w:ins>
      <w:ins w:id="381" w:author="Lu Yangsiyu" w:date="2020-04-07T21:58:00Z">
        <w:r w:rsidR="00524BF7" w:rsidRPr="00D4790E">
          <w:rPr>
            <w:highlight w:val="yellow"/>
          </w:rPr>
          <w:t xml:space="preserve">at </w:t>
        </w:r>
      </w:ins>
      <w:ins w:id="382" w:author="Francois Cohen" w:date="2020-04-07T14:19:00Z">
        <w:r w:rsidR="00587DEB" w:rsidRPr="00D4790E">
          <w:rPr>
            <w:highlight w:val="yellow"/>
          </w:rPr>
          <w:t>h</w:t>
        </w:r>
      </w:ins>
      <w:ins w:id="383" w:author="Francois Cohen" w:date="2020-04-07T14:20:00Z">
        <w:r w:rsidR="00587DEB" w:rsidRPr="00D4790E">
          <w:rPr>
            <w:highlight w:val="yellow"/>
          </w:rPr>
          <w:t xml:space="preserve">ome and leave their house only for essential activities. We test if we observe differences in the response of COVID-19 confirmed cases </w:t>
        </w:r>
        <w:del w:id="384" w:author="Lu Yangsiyu" w:date="2020-04-07T21:59:00Z">
          <w:r w:rsidR="00587DEB" w:rsidRPr="00D4790E" w:rsidDel="0023420D">
            <w:rPr>
              <w:highlight w:val="yellow"/>
            </w:rPr>
            <w:delText>and</w:delText>
          </w:r>
        </w:del>
      </w:ins>
      <w:ins w:id="385" w:author="Lu Yangsiyu" w:date="2020-04-07T21:59:00Z">
        <w:r w:rsidR="0023420D" w:rsidRPr="00D4790E">
          <w:rPr>
            <w:highlight w:val="yellow"/>
          </w:rPr>
          <w:t>to</w:t>
        </w:r>
      </w:ins>
      <w:ins w:id="386" w:author="Francois Cohen" w:date="2020-04-07T14:20:00Z">
        <w:r w:rsidR="00587DEB" w:rsidRPr="00D4790E">
          <w:rPr>
            <w:highlight w:val="yellow"/>
          </w:rPr>
          <w:t xml:space="preserve"> </w:t>
        </w:r>
        <w:del w:id="387" w:author="Lu Yangsiyu" w:date="2020-04-07T21:59:00Z">
          <w:r w:rsidR="00587DEB" w:rsidRPr="00D4790E" w:rsidDel="0023420D">
            <w:rPr>
              <w:highlight w:val="yellow"/>
            </w:rPr>
            <w:delText xml:space="preserve">the </w:delText>
          </w:r>
        </w:del>
        <w:r w:rsidR="00587DEB" w:rsidRPr="00D4790E">
          <w:rPr>
            <w:highlight w:val="yellow"/>
          </w:rPr>
          <w:t xml:space="preserve">weather before and after </w:t>
        </w:r>
      </w:ins>
      <w:ins w:id="388" w:author="Francois Cohen" w:date="2020-04-07T14:34:00Z">
        <w:r w:rsidR="006B295F" w:rsidRPr="00D4790E">
          <w:rPr>
            <w:highlight w:val="yellow"/>
          </w:rPr>
          <w:t>nationwide restriction</w:t>
        </w:r>
        <w:r w:rsidR="005C1F18" w:rsidRPr="00D4790E">
          <w:rPr>
            <w:highlight w:val="yellow"/>
          </w:rPr>
          <w:t>s</w:t>
        </w:r>
        <w:r w:rsidR="006B295F" w:rsidRPr="00D4790E">
          <w:rPr>
            <w:highlight w:val="yellow"/>
          </w:rPr>
          <w:t xml:space="preserve"> </w:t>
        </w:r>
      </w:ins>
      <w:ins w:id="389" w:author="Francois Cohen" w:date="2020-04-07T14:20:00Z">
        <w:r w:rsidR="00587DEB" w:rsidRPr="00D4790E">
          <w:rPr>
            <w:highlight w:val="yellow"/>
          </w:rPr>
          <w:t>came into force.</w:t>
        </w:r>
      </w:ins>
    </w:p>
    <w:p w14:paraId="3054A698" w14:textId="7A0D5715" w:rsidR="006D598D" w:rsidRDefault="00587DEB" w:rsidP="52E7F02C">
      <w:pPr>
        <w:rPr>
          <w:ins w:id="390" w:author="Francois Cohen" w:date="2020-04-07T14:31:00Z"/>
        </w:rPr>
      </w:pPr>
      <w:ins w:id="391" w:author="Francois Cohen" w:date="2020-04-07T14:20:00Z">
        <w:r w:rsidRPr="00D4790E">
          <w:rPr>
            <w:highlight w:val="yellow"/>
          </w:rPr>
          <w:t xml:space="preserve">We use </w:t>
        </w:r>
      </w:ins>
      <w:ins w:id="392" w:author="Francois Cohen" w:date="2020-04-07T14:21:00Z">
        <w:r w:rsidR="005B6CAC" w:rsidRPr="00D4790E">
          <w:rPr>
            <w:highlight w:val="yellow"/>
          </w:rPr>
          <w:t xml:space="preserve">the Oxford </w:t>
        </w:r>
        <w:r w:rsidR="00212144" w:rsidRPr="00D4790E">
          <w:rPr>
            <w:highlight w:val="yellow"/>
          </w:rPr>
          <w:t>COVID-19 government response tracker</w:t>
        </w:r>
      </w:ins>
      <w:ins w:id="393" w:author="Francois Cohen" w:date="2020-04-07T14:22:00Z">
        <w:r w:rsidR="00212144" w:rsidRPr="00D4790E">
          <w:rPr>
            <w:rStyle w:val="FootnoteReference"/>
            <w:highlight w:val="yellow"/>
          </w:rPr>
          <w:footnoteReference w:id="6"/>
        </w:r>
        <w:r w:rsidR="00212144" w:rsidRPr="00D4790E">
          <w:rPr>
            <w:highlight w:val="yellow"/>
          </w:rPr>
          <w:t xml:space="preserve"> to identify the moment when a country decided to enforce </w:t>
        </w:r>
      </w:ins>
      <w:ins w:id="395" w:author="Francois Cohen" w:date="2020-04-07T14:35:00Z">
        <w:r w:rsidR="005C1F18" w:rsidRPr="00D4790E">
          <w:rPr>
            <w:highlight w:val="yellow"/>
          </w:rPr>
          <w:t>a general rule</w:t>
        </w:r>
      </w:ins>
      <w:ins w:id="396" w:author="Francois Cohen" w:date="2020-04-07T14:22:00Z">
        <w:r w:rsidR="00212144" w:rsidRPr="00D4790E">
          <w:rPr>
            <w:highlight w:val="yellow"/>
          </w:rPr>
          <w:t xml:space="preserve"> restricting internal movement</w:t>
        </w:r>
      </w:ins>
      <w:ins w:id="397" w:author="Francois Cohen" w:date="2020-04-07T14:35:00Z">
        <w:r w:rsidR="005C1F18" w:rsidRPr="00D4790E">
          <w:rPr>
            <w:highlight w:val="yellow"/>
          </w:rPr>
          <w:t xml:space="preserve"> </w:t>
        </w:r>
        <w:r w:rsidR="00A76764" w:rsidRPr="00D4790E">
          <w:rPr>
            <w:highlight w:val="yellow"/>
          </w:rPr>
          <w:t>at national scale</w:t>
        </w:r>
      </w:ins>
      <w:ins w:id="398" w:author="Francois Cohen" w:date="2020-04-07T14:22:00Z">
        <w:r w:rsidR="00212144" w:rsidRPr="00D4790E">
          <w:rPr>
            <w:highlight w:val="yellow"/>
          </w:rPr>
          <w:t>. We then estimate separa</w:t>
        </w:r>
      </w:ins>
      <w:ins w:id="399" w:author="Francois Cohen" w:date="2020-04-07T14:23:00Z">
        <w:r w:rsidR="00212144" w:rsidRPr="00D4790E">
          <w:rPr>
            <w:highlight w:val="yellow"/>
          </w:rPr>
          <w:t xml:space="preserve">tely the </w:t>
        </w:r>
        <w:r w:rsidR="00FA46F1" w:rsidRPr="00D4790E">
          <w:rPr>
            <w:highlight w:val="yellow"/>
          </w:rPr>
          <w:t>response</w:t>
        </w:r>
        <w:r w:rsidR="00212144" w:rsidRPr="00D4790E">
          <w:rPr>
            <w:highlight w:val="yellow"/>
          </w:rPr>
          <w:t xml:space="preserve"> of COVID-19</w:t>
        </w:r>
        <w:r w:rsidR="00FA46F1" w:rsidRPr="00D4790E">
          <w:rPr>
            <w:highlight w:val="yellow"/>
          </w:rPr>
          <w:t xml:space="preserve"> to weather conditions</w:t>
        </w:r>
        <w:r w:rsidR="00212144" w:rsidRPr="00D4790E">
          <w:rPr>
            <w:highlight w:val="yellow"/>
          </w:rPr>
          <w:t xml:space="preserve"> </w:t>
        </w:r>
        <w:r w:rsidR="00FA46F1" w:rsidRPr="00D4790E">
          <w:rPr>
            <w:highlight w:val="yellow"/>
          </w:rPr>
          <w:t xml:space="preserve">before and after </w:t>
        </w:r>
      </w:ins>
      <w:ins w:id="400" w:author="Francois Cohen" w:date="2020-04-07T14:35:00Z">
        <w:r w:rsidR="00A76764" w:rsidRPr="00D4790E">
          <w:rPr>
            <w:highlight w:val="yellow"/>
          </w:rPr>
          <w:t xml:space="preserve">general </w:t>
        </w:r>
      </w:ins>
      <w:ins w:id="401" w:author="Francois Cohen" w:date="2020-04-07T14:23:00Z">
        <w:r w:rsidR="00FA46F1" w:rsidRPr="00D4790E">
          <w:rPr>
            <w:highlight w:val="yellow"/>
          </w:rPr>
          <w:t xml:space="preserve">restrictions were taken. </w:t>
        </w:r>
      </w:ins>
      <w:ins w:id="402" w:author="Francois Cohen" w:date="2020-04-07T14:29:00Z">
        <w:r w:rsidR="006D598D" w:rsidRPr="00D4790E">
          <w:rPr>
            <w:highlight w:val="yellow"/>
          </w:rPr>
          <w:t>We run models with average temperature (similar to Table 1, column 1)</w:t>
        </w:r>
        <w:r w:rsidR="00326DCA" w:rsidRPr="00D4790E">
          <w:rPr>
            <w:highlight w:val="yellow"/>
          </w:rPr>
          <w:t xml:space="preserve"> and with maximum and minimum temperature (similar to Table 1, column 3). Results a</w:t>
        </w:r>
      </w:ins>
      <w:ins w:id="403" w:author="Francois Cohen" w:date="2020-04-07T14:30:00Z">
        <w:r w:rsidR="00326DCA" w:rsidRPr="00D4790E">
          <w:rPr>
            <w:highlight w:val="yellow"/>
          </w:rPr>
          <w:t>re similar and do not suggest strong differences in the effect of the weather on infections before and after drastic government response so far. Note that this is not an evaluation of the effectiveness of government measures</w:t>
        </w:r>
      </w:ins>
      <w:ins w:id="404" w:author="Francois Cohen" w:date="2020-04-07T14:31:00Z">
        <w:r w:rsidR="00326DCA" w:rsidRPr="00D4790E">
          <w:rPr>
            <w:highlight w:val="yellow"/>
          </w:rPr>
          <w:t xml:space="preserve">, but an evaluation </w:t>
        </w:r>
        <w:r w:rsidR="006B7742" w:rsidRPr="00D4790E">
          <w:rPr>
            <w:highlight w:val="yellow"/>
          </w:rPr>
          <w:t>of</w:t>
        </w:r>
        <w:r w:rsidR="00326DCA" w:rsidRPr="00D4790E">
          <w:rPr>
            <w:highlight w:val="yellow"/>
          </w:rPr>
          <w:t xml:space="preserve"> the change of the relative effect of the weather on </w:t>
        </w:r>
        <w:r w:rsidR="00862138" w:rsidRPr="00D4790E">
          <w:rPr>
            <w:highlight w:val="yellow"/>
          </w:rPr>
          <w:t>COVID-19, once government measures have been put in place.</w:t>
        </w:r>
      </w:ins>
    </w:p>
    <w:p w14:paraId="5EAA3630" w14:textId="77777777" w:rsidR="00862138" w:rsidRDefault="00862138" w:rsidP="52E7F02C">
      <w:pPr>
        <w:rPr>
          <w:ins w:id="405" w:author="Francois Cohen" w:date="2020-04-07T14:29:00Z"/>
        </w:rPr>
      </w:pPr>
    </w:p>
    <w:p w14:paraId="0BFC2359" w14:textId="77777777" w:rsidR="006D598D" w:rsidRPr="00B65499" w:rsidRDefault="006D598D" w:rsidP="52E7F02C">
      <w:pPr>
        <w:rPr>
          <w:ins w:id="406" w:author="Francois Cohen" w:date="2020-04-07T14:29:00Z"/>
          <w:lang w:val="en-US" w:eastAsia="zh-CN"/>
          <w:rPrChange w:id="407" w:author="Lu Yangsiyu" w:date="2020-04-07T22:03:00Z">
            <w:rPr>
              <w:ins w:id="408" w:author="Francois Cohen" w:date="2020-04-07T14:29:00Z"/>
              <w:lang w:eastAsia="zh-CN"/>
            </w:rPr>
          </w:rPrChange>
        </w:rPr>
      </w:pPr>
    </w:p>
    <w:p w14:paraId="358F69B9" w14:textId="6050BEDC" w:rsidR="00587DEB" w:rsidRDefault="00587DEB" w:rsidP="52E7F02C">
      <w:pPr>
        <w:rPr>
          <w:ins w:id="409" w:author="Francois Cohen" w:date="2020-04-07T14:24:00Z"/>
        </w:rPr>
      </w:pPr>
    </w:p>
    <w:p w14:paraId="7E18B213" w14:textId="77777777" w:rsidR="00D13951" w:rsidRDefault="00D13951" w:rsidP="52E7F02C">
      <w:pPr>
        <w:rPr>
          <w:ins w:id="410" w:author="Francois Cohen" w:date="2020-04-07T13:57:00Z"/>
        </w:rPr>
      </w:pPr>
    </w:p>
    <w:p w14:paraId="5E3E30DB" w14:textId="7E080D5F" w:rsidR="001543C7" w:rsidRDefault="001543C7">
      <w:pPr>
        <w:spacing w:after="160"/>
        <w:jc w:val="left"/>
        <w:rPr>
          <w:rFonts w:eastAsiaTheme="majorEastAsia"/>
          <w:color w:val="1F3763" w:themeColor="accent1" w:themeShade="7F"/>
          <w:sz w:val="24"/>
          <w:szCs w:val="24"/>
        </w:rPr>
      </w:pPr>
      <w:del w:id="411" w:author="Francois Cohen" w:date="2020-04-05T20:55:00Z">
        <w:r w:rsidDel="008C64B0">
          <w:br w:type="page"/>
        </w:r>
      </w:del>
    </w:p>
    <w:p w14:paraId="50F37EA7" w14:textId="77777777" w:rsidR="004F03FC" w:rsidRDefault="004F03FC">
      <w:pPr>
        <w:spacing w:after="160"/>
        <w:jc w:val="left"/>
        <w:rPr>
          <w:ins w:id="412" w:author="Francois Cohen" w:date="2020-04-05T20:56:00Z"/>
          <w:rFonts w:eastAsiaTheme="majorEastAsia"/>
          <w:color w:val="1F3763" w:themeColor="accent1" w:themeShade="7F"/>
          <w:sz w:val="24"/>
          <w:szCs w:val="24"/>
        </w:rPr>
      </w:pPr>
      <w:ins w:id="413" w:author="Francois Cohen" w:date="2020-04-05T20:56:00Z">
        <w:r>
          <w:lastRenderedPageBreak/>
          <w:br w:type="page"/>
        </w:r>
      </w:ins>
    </w:p>
    <w:p w14:paraId="3529937A" w14:textId="226D2A10" w:rsidR="41C0F02C" w:rsidRDefault="002D20C0" w:rsidP="00051A9E">
      <w:pPr>
        <w:pStyle w:val="Heading3"/>
        <w:numPr>
          <w:ilvl w:val="0"/>
          <w:numId w:val="3"/>
        </w:numPr>
      </w:pPr>
      <w:r>
        <w:lastRenderedPageBreak/>
        <w:t>Projection Details</w:t>
      </w:r>
    </w:p>
    <w:p w14:paraId="22D65160" w14:textId="7CE01483" w:rsidR="001543C7" w:rsidRDefault="001543C7">
      <w:pPr>
        <w:spacing w:after="160"/>
        <w:jc w:val="left"/>
      </w:pPr>
    </w:p>
    <w:p w14:paraId="3146D508" w14:textId="1635ACC5" w:rsidR="00226D46" w:rsidRDefault="00226D46" w:rsidP="00077A24">
      <w:r>
        <w:t xml:space="preserve">The projections have been produced in </w:t>
      </w:r>
      <w:r w:rsidR="00077A24">
        <w:t>four</w:t>
      </w:r>
      <w:r>
        <w:t xml:space="preserve"> steps. First, we use the 10-year average (2010-2019) of daily temperature and relative humidity from ERA5 for March to December</w:t>
      </w:r>
      <w:r w:rsidR="00535D98">
        <w:t xml:space="preserve"> and aggregate this data to the country-level using 2020 population weighting</w:t>
      </w:r>
      <w:r>
        <w:t>.</w:t>
      </w:r>
      <w:r w:rsidR="00535D98">
        <w:rPr>
          <w:rStyle w:val="EndnoteReference"/>
        </w:rPr>
        <w:endnoteReference w:id="4"/>
      </w:r>
      <w:r>
        <w:t xml:space="preserve"> We construct a daily anomaly dataset of the weather conditions for </w:t>
      </w:r>
      <w:r w:rsidR="00535D98">
        <w:t>March</w:t>
      </w:r>
      <w:r>
        <w:t xml:space="preserve"> 1</w:t>
      </w:r>
      <w:r w:rsidRPr="3DFA2F9F">
        <w:rPr>
          <w:vertAlign w:val="superscript"/>
        </w:rPr>
        <w:t>st –</w:t>
      </w:r>
      <w:r>
        <w:t>December 31</w:t>
      </w:r>
      <w:r w:rsidRPr="48CA07E1">
        <w:rPr>
          <w:vertAlign w:val="superscript"/>
        </w:rPr>
        <w:t>st</w:t>
      </w:r>
      <w:r>
        <w:t xml:space="preserve"> with respect to </w:t>
      </w:r>
      <w:r w:rsidR="00535D98">
        <w:t xml:space="preserve">the monthly mean values for </w:t>
      </w:r>
      <w:r>
        <w:t xml:space="preserve">March, as most confirmed cased considered in this study have been observed in March this year. </w:t>
      </w:r>
    </w:p>
    <w:p w14:paraId="056774B8" w14:textId="737000FA" w:rsidR="00226D46" w:rsidRDefault="00226D46" w:rsidP="00077A24">
      <w:r>
        <w:t>This gives us a</w:t>
      </w:r>
      <w:r w:rsidR="008F66F8">
        <w:t xml:space="preserve"> very rough</w:t>
      </w:r>
      <w:r>
        <w:t xml:space="preserve"> estimate of the </w:t>
      </w:r>
      <w:r w:rsidR="008F66F8">
        <w:t xml:space="preserve">difference in the </w:t>
      </w:r>
      <w:r>
        <w:t xml:space="preserve">expected weather </w:t>
      </w:r>
      <w:r w:rsidR="008F66F8">
        <w:t xml:space="preserve">conditions </w:t>
      </w:r>
      <w:r>
        <w:t xml:space="preserve">by country </w:t>
      </w:r>
      <w:r w:rsidR="008F66F8">
        <w:t xml:space="preserve">with respect to March </w:t>
      </w:r>
      <w:r>
        <w:t>until the end of 202</w:t>
      </w:r>
      <w:r w:rsidR="008F66F8">
        <w:t>0</w:t>
      </w:r>
      <w:r>
        <w:t xml:space="preserve">. </w:t>
      </w:r>
    </w:p>
    <w:p w14:paraId="2EDBD47D" w14:textId="75900433" w:rsidR="000311E7" w:rsidRDefault="00226D46" w:rsidP="00077A24">
      <w:r>
        <w:t xml:space="preserve">Third, we use the estimates of Table 1, column 1 to predict changes in the average growth rate </w:t>
      </w:r>
      <w:r w:rsidRPr="000311E7">
        <w:t xml:space="preserve">of </w:t>
      </w:r>
      <w:r w:rsidR="002E0F5A">
        <w:t>COVID-19</w:t>
      </w:r>
      <w:r w:rsidRPr="000311E7">
        <w:t xml:space="preserve"> confirmed cases. These </w:t>
      </w:r>
      <w:r w:rsidR="008F66F8">
        <w:t>impacts on the</w:t>
      </w:r>
      <w:r w:rsidRPr="000311E7">
        <w:t xml:space="preserve"> </w:t>
      </w:r>
      <w:r w:rsidR="008F66F8">
        <w:t xml:space="preserve">daily </w:t>
      </w:r>
      <w:r w:rsidRPr="000311E7">
        <w:t xml:space="preserve">growth rate are provided in </w:t>
      </w:r>
      <w:r w:rsidR="000311E7" w:rsidRPr="000311E7">
        <w:t xml:space="preserve">the </w:t>
      </w:r>
      <w:r w:rsidRPr="000311E7">
        <w:t xml:space="preserve">Figure </w:t>
      </w:r>
      <w:r w:rsidR="000311E7" w:rsidRPr="000311E7">
        <w:t>A2</w:t>
      </w:r>
      <w:r>
        <w:t xml:space="preserve"> below.</w:t>
      </w:r>
    </w:p>
    <w:p w14:paraId="66389007" w14:textId="282FBDF6" w:rsidR="000311E7" w:rsidRPr="000311E7" w:rsidRDefault="000311E7" w:rsidP="000311E7">
      <w:pPr>
        <w:spacing w:before="120" w:line="276" w:lineRule="auto"/>
        <w:jc w:val="center"/>
        <w:rPr>
          <w:b/>
          <w:bCs/>
          <w:highlight w:val="yellow"/>
        </w:rPr>
      </w:pPr>
      <w:r>
        <w:rPr>
          <w:b/>
          <w:bCs/>
        </w:rPr>
        <w:t>Appendix Figure</w:t>
      </w:r>
      <w:r w:rsidRPr="00CE7231">
        <w:rPr>
          <w:b/>
          <w:bCs/>
        </w:rPr>
        <w:t xml:space="preserve"> A</w:t>
      </w:r>
      <w:r>
        <w:rPr>
          <w:b/>
          <w:bCs/>
        </w:rPr>
        <w:t>2</w:t>
      </w:r>
      <w:r w:rsidRPr="00CE7231">
        <w:rPr>
          <w:b/>
          <w:bCs/>
        </w:rPr>
        <w:t>:</w:t>
      </w:r>
      <w:r w:rsidRPr="00DA1612">
        <w:rPr>
          <w:b/>
        </w:rPr>
        <w:t xml:space="preserve"> </w:t>
      </w:r>
      <w:r>
        <w:rPr>
          <w:b/>
        </w:rPr>
        <w:t xml:space="preserve">Changes in the </w:t>
      </w:r>
      <w:r w:rsidR="008F66F8">
        <w:rPr>
          <w:b/>
        </w:rPr>
        <w:t xml:space="preserve">daily </w:t>
      </w:r>
      <w:r>
        <w:rPr>
          <w:b/>
        </w:rPr>
        <w:t xml:space="preserve">growth rate of confirmed cases as a function of the expected weather from 1 </w:t>
      </w:r>
      <w:r w:rsidR="00535D98">
        <w:rPr>
          <w:b/>
        </w:rPr>
        <w:t>March</w:t>
      </w:r>
      <w:r>
        <w:rPr>
          <w:b/>
        </w:rPr>
        <w:t xml:space="preserve"> 2020</w:t>
      </w:r>
    </w:p>
    <w:p w14:paraId="1C2532AC" w14:textId="0831E217" w:rsidR="00226D46" w:rsidRDefault="00077A24" w:rsidP="00077A24">
      <w:pPr>
        <w:jc w:val="center"/>
      </w:pPr>
      <w:r>
        <w:rPr>
          <w:noProof/>
        </w:rPr>
        <w:drawing>
          <wp:inline distT="0" distB="0" distL="0" distR="0" wp14:anchorId="01292590" wp14:editId="6B614F6D">
            <wp:extent cx="4320000" cy="4320000"/>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5A15BB56" w14:textId="20498133" w:rsidR="00226D46" w:rsidRDefault="00226D46" w:rsidP="00077A24">
      <w:r>
        <w:t xml:space="preserve">Fourth, we insert these estimates of the </w:t>
      </w:r>
      <w:r w:rsidR="008F66F8">
        <w:t>weather impacts on the daily</w:t>
      </w:r>
      <w:r>
        <w:t xml:space="preserve"> growth rate of infection into a </w:t>
      </w:r>
      <w:r w:rsidR="008F66F8">
        <w:t xml:space="preserve">simple </w:t>
      </w:r>
      <w:r w:rsidRPr="005B49EF">
        <w:t>susceptible-infectious-recovered (SIR) compartment model</w:t>
      </w:r>
      <w:r>
        <w:t>,</w:t>
      </w:r>
      <w:r w:rsidR="008F66F8">
        <w:rPr>
          <w:rStyle w:val="EndnoteReference"/>
        </w:rPr>
        <w:endnoteReference w:id="5"/>
      </w:r>
      <w:r w:rsidR="008F66F8" w:rsidRPr="008F66F8">
        <w:rPr>
          <w:rStyle w:val="EndnoteReference"/>
        </w:rPr>
        <w:t>,</w:t>
      </w:r>
      <w:r w:rsidR="008F66F8">
        <w:rPr>
          <w:rStyle w:val="EndnoteReference"/>
        </w:rPr>
        <w:endnoteReference w:id="6"/>
      </w:r>
      <w:r w:rsidR="008F66F8" w:rsidRPr="008F66F8">
        <w:rPr>
          <w:rStyle w:val="EndnoteReference"/>
        </w:rPr>
        <w:t>,</w:t>
      </w:r>
      <w:r w:rsidR="008F66F8">
        <w:rPr>
          <w:rStyle w:val="EndnoteReference"/>
        </w:rPr>
        <w:endnoteReference w:id="7"/>
      </w:r>
      <w:r>
        <w:t xml:space="preserve"> using the parameters provided in Walker et al. (2020) for </w:t>
      </w:r>
      <w:r w:rsidR="002E0F5A">
        <w:t>COVID-19</w:t>
      </w:r>
      <w:r>
        <w:t xml:space="preserve">. This allows us to investigate the evolution of the disease in three social distancing scenarios (no distancing, distancing for the elderly, and distancing for the whole population), as a function of the other parameters in the model, especially the value of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77A24">
        <w:t>, and the weather</w:t>
      </w:r>
      <w:r>
        <w:t>.</w:t>
      </w:r>
    </w:p>
    <w:p w14:paraId="71BA13B2" w14:textId="182C715C" w:rsidR="00226D46" w:rsidRDefault="00226D46" w:rsidP="00077A24">
      <w:pPr>
        <w:spacing w:after="160"/>
        <w:rPr>
          <w:rFonts w:eastAsiaTheme="minorEastAsia"/>
        </w:rPr>
      </w:pPr>
      <w:r>
        <w:lastRenderedPageBreak/>
        <w:t>We also rely on Walker et al. (2020)</w:t>
      </w:r>
      <w:del w:id="414" w:author="Francois Cohen" w:date="2020-04-03T17:40:00Z">
        <w:r w:rsidDel="001C4A99">
          <w:fldChar w:fldCharType="begin"/>
        </w:r>
        <w:r w:rsidDel="001C4A99">
          <w:delInstrText xml:space="preserve"> NOTEREF _Ref36583745 \h </w:delInstrText>
        </w:r>
        <w:r w:rsidR="00077A24" w:rsidDel="001C4A99">
          <w:delInstrText xml:space="preserve"> \* MERGEFORMAT </w:delInstrText>
        </w:r>
        <w:r w:rsidDel="001C4A99">
          <w:fldChar w:fldCharType="separate"/>
        </w:r>
        <w:r w:rsidR="00A34209" w:rsidDel="001C4A99">
          <w:rPr>
            <w:b/>
            <w:bCs/>
            <w:lang w:val="en-US"/>
          </w:rPr>
          <w:delText>Error! Bookmark not defined.</w:delText>
        </w:r>
        <w:r w:rsidDel="001C4A99">
          <w:fldChar w:fldCharType="end"/>
        </w:r>
      </w:del>
      <w:r>
        <w:t xml:space="preserve"> for their parameters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which are 2.4, 2.7, 3 and 3.3. We provide the results for 2.4 in the core of the text, and the projections for other values hereafter.</w:t>
      </w:r>
    </w:p>
    <w:p w14:paraId="75A75729" w14:textId="75249A3B" w:rsidR="00077A24" w:rsidRDefault="00077A24" w:rsidP="00077A24">
      <w:pPr>
        <w:spacing w:after="160"/>
        <w:rPr>
          <w:rFonts w:eastAsiaTheme="minorEastAsia"/>
        </w:rPr>
      </w:pPr>
      <w:r>
        <w:rPr>
          <w:rFonts w:eastAsiaTheme="minorEastAsia"/>
        </w:rPr>
        <w:t xml:space="preserve">The two social distancing scenarios are the ones given by </w:t>
      </w:r>
      <w:r w:rsidR="00226D46">
        <w:rPr>
          <w:rFonts w:eastAsiaTheme="minorEastAsia"/>
        </w:rPr>
        <w:t>Walker et al. (2020)</w:t>
      </w:r>
      <w:r>
        <w:rPr>
          <w:rFonts w:eastAsiaTheme="minorEastAsia"/>
        </w:rPr>
        <w:t>. We</w:t>
      </w:r>
      <w:r w:rsidR="00226D46">
        <w:rPr>
          <w:rFonts w:eastAsiaTheme="minorEastAsia"/>
        </w:rPr>
        <w:t xml:space="preserve"> use the social contact rates calculated by the</w:t>
      </w:r>
      <w:r>
        <w:rPr>
          <w:rFonts w:eastAsiaTheme="minorEastAsia"/>
        </w:rPr>
        <w:t>se</w:t>
      </w:r>
      <w:r w:rsidR="00226D46">
        <w:rPr>
          <w:rFonts w:eastAsiaTheme="minorEastAsia"/>
        </w:rPr>
        <w:t xml:space="preserve"> authors</w:t>
      </w:r>
      <w:r>
        <w:rPr>
          <w:rFonts w:eastAsiaTheme="minorEastAsia"/>
        </w:rPr>
        <w:t xml:space="preserve">. Social </w:t>
      </w:r>
      <w:r w:rsidR="008F66F8">
        <w:rPr>
          <w:rFonts w:eastAsiaTheme="minorEastAsia"/>
        </w:rPr>
        <w:t>distancing</w:t>
      </w:r>
      <w:r>
        <w:rPr>
          <w:rFonts w:eastAsiaTheme="minorEastAsia"/>
        </w:rPr>
        <w:t xml:space="preserve"> measures are assumed to </w:t>
      </w:r>
      <w:r w:rsidR="008F66F8">
        <w:rPr>
          <w:rFonts w:eastAsiaTheme="minorEastAsia"/>
        </w:rPr>
        <w:t xml:space="preserve">come into effect </w:t>
      </w:r>
      <w:r w:rsidR="00226D46">
        <w:rPr>
          <w:rFonts w:eastAsiaTheme="minorEastAsia"/>
        </w:rPr>
        <w:t xml:space="preserve">30 days after the start of the model. </w:t>
      </w:r>
      <w:r>
        <w:rPr>
          <w:rFonts w:eastAsiaTheme="minorEastAsia"/>
        </w:rPr>
        <w:t>To simulate a relaxation of social distancing measures</w:t>
      </w:r>
      <w:r w:rsidR="008F66F8">
        <w:rPr>
          <w:rFonts w:eastAsiaTheme="minorEastAsia"/>
        </w:rPr>
        <w:t xml:space="preserve">, the </w:t>
      </w:r>
      <w:r>
        <w:rPr>
          <w:rFonts w:eastAsiaTheme="minorEastAsia"/>
        </w:rPr>
        <w:t>scenario that assumes social distancing to the entire population</w:t>
      </w:r>
      <w:r w:rsidR="008F66F8">
        <w:rPr>
          <w:rFonts w:eastAsiaTheme="minorEastAsia"/>
        </w:rPr>
        <w:t xml:space="preserve"> keeps their measures only in place for </w:t>
      </w:r>
      <w:r w:rsidR="00226D46">
        <w:rPr>
          <w:rFonts w:eastAsiaTheme="minorEastAsia"/>
        </w:rPr>
        <w:t>60 days</w:t>
      </w:r>
      <w:r w:rsidR="008F66F8">
        <w:rPr>
          <w:rFonts w:eastAsiaTheme="minorEastAsia"/>
        </w:rPr>
        <w:t xml:space="preserve"> and relaxes them again after that</w:t>
      </w:r>
      <w:r>
        <w:rPr>
          <w:rFonts w:eastAsiaTheme="minorEastAsia"/>
        </w:rPr>
        <w:t xml:space="preserve">. </w:t>
      </w:r>
      <w:r w:rsidR="00226D46">
        <w:rPr>
          <w:rFonts w:eastAsiaTheme="minorEastAsia"/>
        </w:rPr>
        <w:t>Walker et al. (2020)</w:t>
      </w:r>
      <w:r w:rsidR="008F66F8">
        <w:rPr>
          <w:rFonts w:eastAsiaTheme="minorEastAsia"/>
        </w:rPr>
        <w:t xml:space="preserve"> use scenario-specif</w:t>
      </w:r>
      <w:r w:rsidR="002C0AC6">
        <w:rPr>
          <w:rFonts w:eastAsiaTheme="minorEastAsia"/>
        </w:rPr>
        <w:t xml:space="preserve">ic contact reduction rates of up to </w:t>
      </w:r>
      <w:r>
        <w:rPr>
          <w:rFonts w:eastAsiaTheme="minorEastAsia"/>
        </w:rPr>
        <w:t>48%.</w:t>
      </w:r>
      <w:r w:rsidR="00226D46">
        <w:rPr>
          <w:rFonts w:eastAsiaTheme="minorEastAsia"/>
        </w:rPr>
        <w:t xml:space="preserve"> </w:t>
      </w:r>
    </w:p>
    <w:p w14:paraId="58D6CC0C" w14:textId="410B9715" w:rsidR="00226D46" w:rsidRDefault="00077A24" w:rsidP="00077A24">
      <w:pPr>
        <w:spacing w:after="160"/>
        <w:rPr>
          <w:rFonts w:eastAsiaTheme="minorEastAsia"/>
        </w:rPr>
      </w:pPr>
      <w:r>
        <w:rPr>
          <w:rFonts w:eastAsiaTheme="minorEastAsia"/>
        </w:rPr>
        <w:t>T</w:t>
      </w:r>
      <w:r w:rsidR="00226D46">
        <w:rPr>
          <w:rFonts w:eastAsiaTheme="minorEastAsia"/>
        </w:rPr>
        <w:t>he initial number of cases for each country is the latest recorded date in the Xu et al. (2020) databas</w:t>
      </w:r>
      <w:r w:rsidR="002C0AC6">
        <w:rPr>
          <w:rFonts w:eastAsiaTheme="minorEastAsia"/>
        </w:rPr>
        <w:t>e at the time of writing</w:t>
      </w:r>
      <w:r w:rsidR="00226D46">
        <w:rPr>
          <w:rFonts w:eastAsiaTheme="minorEastAsia"/>
        </w:rPr>
        <w:t xml:space="preserve">. Each model is run for 150 days. </w:t>
      </w:r>
    </w:p>
    <w:p w14:paraId="69985F8F" w14:textId="4F775376" w:rsidR="00226D46" w:rsidRDefault="00226D46" w:rsidP="000311E7">
      <w:pPr>
        <w:spacing w:after="160"/>
      </w:pPr>
      <w:r>
        <w:rPr>
          <w:rFonts w:eastAsiaTheme="minorEastAsia"/>
        </w:rPr>
        <w:t xml:space="preserve">The growth projections described above were added to the endogenous daily SIR growth rates </w:t>
      </w:r>
      <w:r w:rsidR="002C0AC6">
        <w:rPr>
          <w:rFonts w:eastAsiaTheme="minorEastAsia"/>
        </w:rPr>
        <w:t xml:space="preserve">after each model was run </w:t>
      </w:r>
      <w:r>
        <w:rPr>
          <w:rFonts w:eastAsiaTheme="minorEastAsia"/>
        </w:rPr>
        <w:t>to produce the weather effect.</w:t>
      </w:r>
      <w:r w:rsidR="002C0AC6">
        <w:rPr>
          <w:rFonts w:eastAsiaTheme="minorEastAsia"/>
        </w:rPr>
        <w:t xml:space="preserve"> This constitutes only a first attempt, as more sophisticated insights could be developed by endogenizing the weather effect into the SIR model.</w:t>
      </w:r>
    </w:p>
    <w:p w14:paraId="43EF42A1" w14:textId="3D06D5D1" w:rsidR="00077A24" w:rsidRPr="000311E7" w:rsidRDefault="000311E7" w:rsidP="000311E7">
      <w:pPr>
        <w:spacing w:before="120" w:line="276" w:lineRule="auto"/>
        <w:jc w:val="center"/>
        <w:rPr>
          <w:b/>
          <w:bCs/>
          <w:highlight w:val="yellow"/>
        </w:rPr>
      </w:pPr>
      <w:r>
        <w:rPr>
          <w:b/>
          <w:bCs/>
        </w:rPr>
        <w:t>Appendix Figure A3</w:t>
      </w:r>
      <w:r w:rsidRPr="00CE7231">
        <w:rPr>
          <w:b/>
          <w:bCs/>
        </w:rPr>
        <w:t>:</w:t>
      </w:r>
      <w:r w:rsidRPr="00DA1612">
        <w:rPr>
          <w:b/>
        </w:rPr>
        <w:t xml:space="preserve"> </w:t>
      </w:r>
      <w:r>
        <w:rPr>
          <w:b/>
        </w:rPr>
        <w:t>Output of SIR model with R0 = 2.7</w:t>
      </w:r>
    </w:p>
    <w:p w14:paraId="2DE2A48F" w14:textId="69D0D71D" w:rsidR="00077A24" w:rsidRDefault="00FE212A" w:rsidP="000311E7">
      <w:pPr>
        <w:jc w:val="center"/>
      </w:pPr>
      <w:r>
        <w:rPr>
          <w:noProof/>
        </w:rPr>
        <w:drawing>
          <wp:inline distT="0" distB="0" distL="0" distR="0" wp14:anchorId="36C5EE0B" wp14:editId="72324DBB">
            <wp:extent cx="4319761" cy="34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Projections_R02.7_Apr0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19761" cy="3456000"/>
                    </a:xfrm>
                    <a:prstGeom prst="rect">
                      <a:avLst/>
                    </a:prstGeom>
                  </pic:spPr>
                </pic:pic>
              </a:graphicData>
            </a:graphic>
          </wp:inline>
        </w:drawing>
      </w:r>
    </w:p>
    <w:p w14:paraId="451E051D" w14:textId="6C2B9555" w:rsidR="00077A24" w:rsidRDefault="00077A24" w:rsidP="00226D46">
      <w:pPr>
        <w:jc w:val="left"/>
        <w:rPr>
          <w:noProof/>
        </w:rPr>
      </w:pPr>
    </w:p>
    <w:p w14:paraId="0A2A297A" w14:textId="1C3566F9" w:rsidR="000311E7" w:rsidRPr="000311E7" w:rsidRDefault="000311E7" w:rsidP="000311E7">
      <w:pPr>
        <w:keepNext/>
        <w:widowControl w:val="0"/>
        <w:spacing w:before="120" w:line="276" w:lineRule="auto"/>
        <w:jc w:val="center"/>
        <w:rPr>
          <w:b/>
          <w:bCs/>
          <w:highlight w:val="yellow"/>
        </w:rPr>
      </w:pPr>
      <w:r>
        <w:rPr>
          <w:b/>
          <w:bCs/>
        </w:rPr>
        <w:lastRenderedPageBreak/>
        <w:t>Appendix Figure A4</w:t>
      </w:r>
      <w:r w:rsidRPr="00CE7231">
        <w:rPr>
          <w:b/>
          <w:bCs/>
        </w:rPr>
        <w:t>:</w:t>
      </w:r>
      <w:r w:rsidRPr="00DA1612">
        <w:rPr>
          <w:b/>
        </w:rPr>
        <w:t xml:space="preserve"> </w:t>
      </w:r>
      <w:r>
        <w:rPr>
          <w:b/>
        </w:rPr>
        <w:t>Output of SIR model with R0 = 3</w:t>
      </w:r>
    </w:p>
    <w:p w14:paraId="5F0CDBFB" w14:textId="35712CBB" w:rsidR="000311E7" w:rsidRDefault="00FE212A" w:rsidP="000311E7">
      <w:pPr>
        <w:keepNext/>
        <w:widowControl w:val="0"/>
        <w:jc w:val="center"/>
      </w:pPr>
      <w:r>
        <w:rPr>
          <w:noProof/>
        </w:rPr>
        <w:drawing>
          <wp:inline distT="0" distB="0" distL="0" distR="0" wp14:anchorId="51CDE24A" wp14:editId="6CA046DB">
            <wp:extent cx="4319763" cy="34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Projections_R03_Apr0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9763" cy="3456000"/>
                    </a:xfrm>
                    <a:prstGeom prst="rect">
                      <a:avLst/>
                    </a:prstGeom>
                  </pic:spPr>
                </pic:pic>
              </a:graphicData>
            </a:graphic>
          </wp:inline>
        </w:drawing>
      </w:r>
    </w:p>
    <w:p w14:paraId="51297CF6" w14:textId="77777777" w:rsidR="000311E7" w:rsidRDefault="000311E7" w:rsidP="000311E7">
      <w:pPr>
        <w:spacing w:before="120" w:line="276" w:lineRule="auto"/>
        <w:jc w:val="center"/>
        <w:rPr>
          <w:b/>
          <w:bCs/>
        </w:rPr>
      </w:pPr>
    </w:p>
    <w:p w14:paraId="3D66832A" w14:textId="77777777" w:rsidR="000311E7" w:rsidRDefault="000311E7" w:rsidP="000311E7">
      <w:pPr>
        <w:spacing w:before="120" w:line="276" w:lineRule="auto"/>
        <w:jc w:val="center"/>
        <w:rPr>
          <w:b/>
          <w:bCs/>
        </w:rPr>
      </w:pPr>
    </w:p>
    <w:p w14:paraId="28B7AC1B" w14:textId="16871E4C" w:rsidR="000311E7" w:rsidRPr="000311E7" w:rsidRDefault="000311E7" w:rsidP="000311E7">
      <w:pPr>
        <w:spacing w:before="120" w:line="276" w:lineRule="auto"/>
        <w:jc w:val="center"/>
        <w:rPr>
          <w:b/>
          <w:bCs/>
          <w:highlight w:val="yellow"/>
        </w:rPr>
      </w:pPr>
      <w:r>
        <w:rPr>
          <w:b/>
          <w:bCs/>
        </w:rPr>
        <w:t>Appendix Figure A5</w:t>
      </w:r>
      <w:r w:rsidRPr="00CE7231">
        <w:rPr>
          <w:b/>
          <w:bCs/>
        </w:rPr>
        <w:t>:</w:t>
      </w:r>
      <w:r w:rsidRPr="00DA1612">
        <w:rPr>
          <w:b/>
        </w:rPr>
        <w:t xml:space="preserve"> </w:t>
      </w:r>
      <w:r>
        <w:rPr>
          <w:b/>
        </w:rPr>
        <w:t>Output of SIR model with R0 = 3.3</w:t>
      </w:r>
    </w:p>
    <w:p w14:paraId="788E61BF" w14:textId="48014DC9" w:rsidR="00077A24" w:rsidRDefault="00077A24" w:rsidP="000311E7">
      <w:pPr>
        <w:jc w:val="center"/>
      </w:pPr>
      <w:r>
        <w:rPr>
          <w:noProof/>
        </w:rPr>
        <w:drawing>
          <wp:inline distT="0" distB="0" distL="0" distR="0" wp14:anchorId="37A90945" wp14:editId="30FF86AD">
            <wp:extent cx="4320000" cy="345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320000" cy="3456000"/>
                    </a:xfrm>
                    <a:prstGeom prst="rect">
                      <a:avLst/>
                    </a:prstGeom>
                    <a:noFill/>
                    <a:ln>
                      <a:noFill/>
                    </a:ln>
                  </pic:spPr>
                </pic:pic>
              </a:graphicData>
            </a:graphic>
          </wp:inline>
        </w:drawing>
      </w:r>
    </w:p>
    <w:p w14:paraId="412D1D34" w14:textId="7AC6361E" w:rsidR="00077A24" w:rsidRDefault="00077A24" w:rsidP="00226D46">
      <w:pPr>
        <w:jc w:val="left"/>
      </w:pPr>
    </w:p>
    <w:p w14:paraId="3ECD10E9" w14:textId="77777777" w:rsidR="000311E7" w:rsidRDefault="000311E7">
      <w:pPr>
        <w:spacing w:after="160"/>
        <w:jc w:val="left"/>
        <w:rPr>
          <w:rFonts w:eastAsiaTheme="majorEastAsia"/>
          <w:color w:val="002060"/>
          <w:sz w:val="26"/>
          <w:szCs w:val="26"/>
        </w:rPr>
      </w:pPr>
      <w:r>
        <w:br w:type="page"/>
      </w:r>
    </w:p>
    <w:p w14:paraId="6F700F82" w14:textId="1B6FCF7B" w:rsidR="78544135" w:rsidRDefault="006523AB" w:rsidP="005623F6">
      <w:pPr>
        <w:pStyle w:val="Heading2"/>
        <w:spacing w:before="120" w:line="276" w:lineRule="auto"/>
      </w:pPr>
      <w:r>
        <w:lastRenderedPageBreak/>
        <w:t xml:space="preserve">ADDITIONAL </w:t>
      </w:r>
      <w:r w:rsidR="00762F61" w:rsidRPr="00CF6C02">
        <w:t>REFERENCE</w:t>
      </w:r>
      <w:r w:rsidR="00A34209">
        <w:t>S</w:t>
      </w:r>
    </w:p>
    <w:sectPr w:rsidR="78544135">
      <w:footnotePr>
        <w:numFmt w:val="lowerRoman"/>
      </w:footnotePr>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 w:author="Moritz Schwarz" w:date="2020-04-12T00:16:00Z" w:initials="MS">
    <w:p w14:paraId="46C7C4B1" w14:textId="1422C21D" w:rsidR="0023459E" w:rsidRDefault="0023459E">
      <w:pPr>
        <w:pStyle w:val="CommentText"/>
      </w:pPr>
      <w:r>
        <w:rPr>
          <w:rStyle w:val="CommentReference"/>
        </w:rPr>
        <w:annotationRef/>
      </w:r>
      <w:r>
        <w:rPr>
          <w:rStyle w:val="CommentReference"/>
        </w:rPr>
        <w:t xml:space="preserve">Maybe we should explain this – at least </w:t>
      </w:r>
      <w:proofErr w:type="gramStart"/>
      <w:r>
        <w:rPr>
          <w:rStyle w:val="CommentReference"/>
        </w:rPr>
        <w:t>it’s</w:t>
      </w:r>
      <w:proofErr w:type="gramEnd"/>
      <w:r>
        <w:rPr>
          <w:rStyle w:val="CommentReference"/>
        </w:rPr>
        <w:t xml:space="preserve"> unclear to me what this means</w:t>
      </w:r>
    </w:p>
  </w:comment>
  <w:comment w:id="110" w:author="Yangsiyu Lu" w:date="2020-04-09T12:01:00Z" w:initials="LY">
    <w:p w14:paraId="7AEA344A" w14:textId="59A18339" w:rsidR="0023459E" w:rsidRDefault="0023459E">
      <w:pPr>
        <w:pStyle w:val="CommentText"/>
      </w:pPr>
      <w:r>
        <w:rPr>
          <w:rStyle w:val="CommentReference"/>
        </w:rPr>
        <w:annotationRef/>
      </w:r>
      <w:r>
        <w:t>Some tests took place without hospitalisation.</w:t>
      </w:r>
    </w:p>
  </w:comment>
  <w:comment w:id="111" w:author="Francois Cohen" w:date="2020-04-11T14:58:00Z" w:initials="FC">
    <w:p w14:paraId="1FB84373" w14:textId="35DD3045" w:rsidR="0023459E" w:rsidRDefault="0023459E">
      <w:pPr>
        <w:pStyle w:val="CommentText"/>
      </w:pPr>
      <w:r>
        <w:rPr>
          <w:rStyle w:val="CommentReference"/>
        </w:rPr>
        <w:annotationRef/>
      </w:r>
      <w:r>
        <w:t>OK, good.</w:t>
      </w:r>
    </w:p>
  </w:comment>
  <w:comment w:id="125" w:author="Moritz Schwarz" w:date="2020-04-12T00:19:00Z" w:initials="MS">
    <w:p w14:paraId="1A1F4A2F" w14:textId="138B461A" w:rsidR="0023459E" w:rsidRDefault="0023459E">
      <w:pPr>
        <w:pStyle w:val="CommentText"/>
      </w:pPr>
      <w:r>
        <w:rPr>
          <w:rStyle w:val="CommentReference"/>
        </w:rPr>
        <w:annotationRef/>
      </w:r>
      <w:r>
        <w:t xml:space="preserve">I would argue, if we include it here, we should show the results. If we </w:t>
      </w:r>
      <w:proofErr w:type="gramStart"/>
      <w:r>
        <w:t>don’t</w:t>
      </w:r>
      <w:proofErr w:type="gramEnd"/>
      <w:r>
        <w:t xml:space="preserve"> want to, we can also get rid of it.</w:t>
      </w:r>
    </w:p>
  </w:comment>
  <w:comment w:id="145" w:author="Yangsiyu Lu" w:date="2020-04-09T12:03:00Z" w:initials="LY">
    <w:p w14:paraId="0A442256" w14:textId="7EB77186" w:rsidR="0023459E" w:rsidRDefault="0023459E">
      <w:pPr>
        <w:pStyle w:val="CommentText"/>
      </w:pPr>
      <w:r>
        <w:rPr>
          <w:rStyle w:val="CommentReference"/>
        </w:rPr>
        <w:annotationRef/>
      </w:r>
      <w:r>
        <w:t>The 1.21% is for higher than 4 days? Not clear here.</w:t>
      </w:r>
    </w:p>
  </w:comment>
  <w:comment w:id="211" w:author="Yangsiyu Lu" w:date="2020-04-09T12:04:00Z" w:initials="LY">
    <w:p w14:paraId="5E8B2746" w14:textId="3AD9DD5C" w:rsidR="0023459E" w:rsidRDefault="0023459E">
      <w:pPr>
        <w:pStyle w:val="CommentText"/>
      </w:pPr>
      <w:r>
        <w:rPr>
          <w:rStyle w:val="CommentReference"/>
        </w:rPr>
        <w:annotationRef/>
      </w:r>
      <w:r>
        <w:t>This argument is too strong. We should say we have done a robustness check to exclude them and find this does not change the results.</w:t>
      </w:r>
    </w:p>
  </w:comment>
  <w:comment w:id="229" w:author="Moritz Schwarz" w:date="2020-04-12T00:22:00Z" w:initials="MS">
    <w:p w14:paraId="5212B619" w14:textId="4B564912" w:rsidR="0023459E" w:rsidRDefault="0023459E">
      <w:pPr>
        <w:pStyle w:val="CommentText"/>
      </w:pPr>
      <w:r>
        <w:rPr>
          <w:rStyle w:val="CommentReference"/>
        </w:rPr>
        <w:annotationRef/>
      </w:r>
      <w:r>
        <w:t xml:space="preserve">is Observations = number of cases? </w:t>
      </w:r>
      <w:proofErr w:type="gramStart"/>
      <w:r>
        <w:t>I’m</w:t>
      </w:r>
      <w:proofErr w:type="gramEnd"/>
      <w:r>
        <w:t xml:space="preserve"> under the impression it is not, so it might be good to list the number of COVID-19 cases considered (59,000 out of millions of cases doesn’t sound great)</w:t>
      </w:r>
    </w:p>
  </w:comment>
  <w:comment w:id="240" w:author="Moritz Schwarz" w:date="2020-04-12T02:16:00Z" w:initials="MS">
    <w:p w14:paraId="1538DB5A" w14:textId="306AEF10" w:rsidR="006823EE" w:rsidRDefault="006823EE">
      <w:pPr>
        <w:pStyle w:val="CommentText"/>
      </w:pPr>
      <w:r>
        <w:rPr>
          <w:rStyle w:val="CommentReference"/>
        </w:rPr>
        <w:annotationRef/>
      </w:r>
      <w:r>
        <w:t>Think we should include Temp_squared</w:t>
      </w:r>
    </w:p>
  </w:comment>
  <w:comment w:id="246" w:author="Moritz Schwarz" w:date="2020-04-12T02:18:00Z" w:initials="MS">
    <w:p w14:paraId="1161FD9A" w14:textId="5E09CFEA" w:rsidR="006823EE" w:rsidRDefault="006823EE">
      <w:pPr>
        <w:pStyle w:val="CommentText"/>
      </w:pPr>
      <w:r>
        <w:rPr>
          <w:rStyle w:val="CommentReference"/>
        </w:rPr>
        <w:annotationRef/>
      </w:r>
      <w:r>
        <w:t>Maybe we should include our linearized model in that table as well.</w:t>
      </w:r>
    </w:p>
  </w:comment>
  <w:comment w:id="268" w:author="Francois Cohen" w:date="2020-04-05T20:34:00Z" w:initials="FC">
    <w:p w14:paraId="47706237" w14:textId="1DA7B0C4" w:rsidR="0023459E" w:rsidRDefault="0023459E">
      <w:pPr>
        <w:pStyle w:val="CommentText"/>
      </w:pPr>
      <w:r>
        <w:rPr>
          <w:rStyle w:val="CommentReference"/>
        </w:rPr>
        <w:annotationRef/>
      </w:r>
      <w:r>
        <w:t>Does that make sense for everyone?</w:t>
      </w:r>
    </w:p>
  </w:comment>
  <w:comment w:id="269" w:author="Yangsiyu Lu" w:date="2020-04-05T22:15:00Z" w:initials="YL">
    <w:p w14:paraId="37169064" w14:textId="1599A0E1" w:rsidR="0023459E" w:rsidRDefault="0023459E">
      <w:pPr>
        <w:pStyle w:val="CommentText"/>
      </w:pPr>
      <w:r>
        <w:t xml:space="preserve">I do not totally understand this sentence here. Do you think leads can be used as a falsification test? As the days after a confirmation case happened on Day t does not impact the no. of confirmation cases on Day t (however, will impact the cases confirmed on Day t+), we could use leads as a falsification test? </w:t>
      </w:r>
      <w:r>
        <w:rPr>
          <w:rStyle w:val="CommentReference"/>
        </w:rPr>
        <w:annotationRef/>
      </w:r>
    </w:p>
  </w:comment>
  <w:comment w:id="270" w:author="Moritz Schwarz" w:date="2020-04-12T02:22:00Z" w:initials="MS">
    <w:p w14:paraId="45BFE77E" w14:textId="0D916A0D" w:rsidR="006823EE" w:rsidRDefault="006823EE">
      <w:pPr>
        <w:pStyle w:val="CommentText"/>
      </w:pPr>
      <w:r>
        <w:rPr>
          <w:rStyle w:val="CommentReference"/>
        </w:rPr>
        <w:annotationRef/>
      </w:r>
      <w:r>
        <w:t>I tried to edit the language around this a bit. Again, I would argue that if we refer to certain results, we should show a table with them or something. Just saying we did them trust us is not enough.</w:t>
      </w:r>
    </w:p>
  </w:comment>
  <w:comment w:id="316" w:author="Moritz Schwarz" w:date="2020-04-12T02:24:00Z" w:initials="MS">
    <w:p w14:paraId="140BB559" w14:textId="67D1EAEF" w:rsidR="006823EE" w:rsidRDefault="006823EE">
      <w:pPr>
        <w:pStyle w:val="CommentText"/>
      </w:pPr>
      <w:r>
        <w:rPr>
          <w:rStyle w:val="CommentReference"/>
        </w:rPr>
        <w:annotationRef/>
      </w:r>
      <w:r>
        <w:t xml:space="preserve">This is the part </w:t>
      </w:r>
      <w:proofErr w:type="gramStart"/>
      <w:r>
        <w:t>a number of</w:t>
      </w:r>
      <w:proofErr w:type="gramEnd"/>
      <w:r>
        <w:t xml:space="preserve"> people got upset with – this can be seen as speculation. I would say we get rid of this. </w:t>
      </w:r>
    </w:p>
  </w:comment>
  <w:comment w:id="375" w:author="Lu Yangsiyu" w:date="2020-04-07T22:04:00Z" w:initials="LY">
    <w:p w14:paraId="327FB059" w14:textId="7D288D20" w:rsidR="0023459E" w:rsidRDefault="0023459E">
      <w:pPr>
        <w:pStyle w:val="CommentText"/>
      </w:pPr>
      <w:r>
        <w:rPr>
          <w:rStyle w:val="CommentReference"/>
        </w:rPr>
        <w:annotationRef/>
      </w:r>
      <w:r>
        <w:rPr>
          <w:noProof/>
        </w:rPr>
        <w:t>should show the results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C7C4B1" w15:done="0"/>
  <w15:commentEx w15:paraId="7AEA344A" w15:done="0"/>
  <w15:commentEx w15:paraId="1FB84373" w15:paraIdParent="7AEA344A" w15:done="0"/>
  <w15:commentEx w15:paraId="1A1F4A2F" w15:done="0"/>
  <w15:commentEx w15:paraId="0A442256" w15:done="0"/>
  <w15:commentEx w15:paraId="5E8B2746" w15:done="0"/>
  <w15:commentEx w15:paraId="5212B619" w15:done="0"/>
  <w15:commentEx w15:paraId="1538DB5A" w15:done="0"/>
  <w15:commentEx w15:paraId="1161FD9A" w15:done="0"/>
  <w15:commentEx w15:paraId="47706237" w15:done="0"/>
  <w15:commentEx w15:paraId="37169064" w15:paraIdParent="47706237" w15:done="0"/>
  <w15:commentEx w15:paraId="45BFE77E" w15:paraIdParent="47706237" w15:done="0"/>
  <w15:commentEx w15:paraId="140BB559" w15:done="0"/>
  <w15:commentEx w15:paraId="327FB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CDC62" w16cex:dateUtc="2020-04-11T22:16:00Z"/>
  <w16cex:commentExtensible w16cex:durableId="223CDD07" w16cex:dateUtc="2020-04-11T22:19:00Z"/>
  <w16cex:commentExtensible w16cex:durableId="223CDDC0" w16cex:dateUtc="2020-04-11T22:22:00Z"/>
  <w16cex:commentExtensible w16cex:durableId="223CF883" w16cex:dateUtc="2020-04-12T00:16:00Z"/>
  <w16cex:commentExtensible w16cex:durableId="223CF8DB" w16cex:dateUtc="2020-04-12T00:18:00Z"/>
  <w16cex:commentExtensible w16cex:durableId="33573207" w16cex:dateUtc="2020-04-05T21:15:00Z"/>
  <w16cex:commentExtensible w16cex:durableId="223CFA03" w16cex:dateUtc="2020-04-12T00:22:00Z"/>
  <w16cex:commentExtensible w16cex:durableId="223CFA79" w16cex:dateUtc="2020-04-12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C7C4B1" w16cid:durableId="223CDC62"/>
  <w16cid:commentId w16cid:paraId="7AEA344A" w16cid:durableId="22398D03"/>
  <w16cid:commentId w16cid:paraId="1FB84373" w16cid:durableId="223C5999"/>
  <w16cid:commentId w16cid:paraId="1A1F4A2F" w16cid:durableId="223CDD07"/>
  <w16cid:commentId w16cid:paraId="0A442256" w16cid:durableId="22398D7C"/>
  <w16cid:commentId w16cid:paraId="5E8B2746" w16cid:durableId="22398DB4"/>
  <w16cid:commentId w16cid:paraId="5212B619" w16cid:durableId="223CDDC0"/>
  <w16cid:commentId w16cid:paraId="1538DB5A" w16cid:durableId="223CF883"/>
  <w16cid:commentId w16cid:paraId="1161FD9A" w16cid:durableId="223CF8DB"/>
  <w16cid:commentId w16cid:paraId="47706237" w16cid:durableId="2234BF5F"/>
  <w16cid:commentId w16cid:paraId="37169064" w16cid:durableId="33573207"/>
  <w16cid:commentId w16cid:paraId="45BFE77E" w16cid:durableId="223CFA03"/>
  <w16cid:commentId w16cid:paraId="140BB559" w16cid:durableId="223CFA79"/>
  <w16cid:commentId w16cid:paraId="327FB059" w16cid:durableId="22377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09872" w14:textId="77777777" w:rsidR="0023459E" w:rsidRDefault="0023459E" w:rsidP="00200AE0">
      <w:r>
        <w:separator/>
      </w:r>
    </w:p>
  </w:endnote>
  <w:endnote w:type="continuationSeparator" w:id="0">
    <w:p w14:paraId="19AB4A53" w14:textId="77777777" w:rsidR="0023459E" w:rsidRDefault="0023459E" w:rsidP="00200AE0">
      <w:r>
        <w:continuationSeparator/>
      </w:r>
    </w:p>
  </w:endnote>
  <w:endnote w:type="continuationNotice" w:id="1">
    <w:p w14:paraId="035DEEBB" w14:textId="77777777" w:rsidR="0023459E" w:rsidRDefault="0023459E">
      <w:pPr>
        <w:spacing w:after="0" w:line="240" w:lineRule="auto"/>
      </w:pPr>
    </w:p>
  </w:endnote>
  <w:endnote w:id="2">
    <w:p w14:paraId="6BF9A130" w14:textId="77777777" w:rsidR="0023459E" w:rsidRPr="00184A5F" w:rsidDel="0023459E" w:rsidRDefault="0023459E" w:rsidP="00967CDF">
      <w:pPr>
        <w:pStyle w:val="EndnoteText"/>
        <w:spacing w:after="120"/>
        <w:rPr>
          <w:del w:id="120" w:author="Moritz Schwarz" w:date="2020-04-12T00:16:00Z"/>
        </w:rPr>
      </w:pPr>
      <w:del w:id="121" w:author="Moritz Schwarz" w:date="2020-04-12T00:16:00Z">
        <w:r w:rsidRPr="00184A5F" w:rsidDel="0023459E">
          <w:rPr>
            <w:rStyle w:val="EndnoteReference"/>
          </w:rPr>
          <w:endnoteRef/>
        </w:r>
        <w:r w:rsidRPr="00184A5F" w:rsidDel="0023459E">
          <w:delText xml:space="preserve"> Correia, S. (2018). REGHDFE: Stata module to perform linear or instrumental-variable regression absorbing any number of high-dimensional fixed effects.</w:delText>
        </w:r>
      </w:del>
    </w:p>
  </w:endnote>
  <w:endnote w:id="3">
    <w:p w14:paraId="49248BBB" w14:textId="77777777" w:rsidR="0023459E" w:rsidRPr="00184A5F" w:rsidRDefault="0023459E" w:rsidP="0023459E">
      <w:pPr>
        <w:pStyle w:val="EndnoteText"/>
        <w:spacing w:after="120"/>
        <w:rPr>
          <w:ins w:id="123" w:author="Moritz Schwarz" w:date="2020-04-12T00:16:00Z"/>
        </w:rPr>
      </w:pPr>
      <w:ins w:id="124" w:author="Moritz Schwarz" w:date="2020-04-12T00:16:00Z">
        <w:r w:rsidRPr="00184A5F">
          <w:rPr>
            <w:rStyle w:val="EndnoteReference"/>
          </w:rPr>
          <w:endnoteRef/>
        </w:r>
        <w:r w:rsidRPr="00184A5F">
          <w:t xml:space="preserve"> Correia, S. (2018). REGHDFE: Stata module to perform linear or instrumental-variable regression absorbing any number of high-dimensional fixed effects.</w:t>
        </w:r>
      </w:ins>
    </w:p>
  </w:endnote>
  <w:endnote w:id="4">
    <w:p w14:paraId="702ED2C4" w14:textId="5D3915BA" w:rsidR="0023459E" w:rsidRDefault="0023459E" w:rsidP="00967CDF">
      <w:pPr>
        <w:pStyle w:val="EndnoteText"/>
        <w:spacing w:after="120"/>
      </w:pPr>
      <w:r>
        <w:rPr>
          <w:rStyle w:val="EndnoteReference"/>
        </w:rPr>
        <w:endnoteRef/>
      </w:r>
      <w:r>
        <w:t xml:space="preserve"> </w:t>
      </w:r>
      <w:r w:rsidRPr="00535D98">
        <w:t>Center for International Earth Science Information Network - CIESIN - Columbia University. 2016. Gridded Population of the World, Version 4 (GPWv4</w:t>
      </w:r>
      <w:r>
        <w:t>.11</w:t>
      </w:r>
      <w:r w:rsidRPr="00535D98">
        <w:t>): Population Count. Palisades, NY: NASA Socioeconomic Data and Applications Center (SEDAC). http://dx.doi.org/10.7927/H4X63JVC . Accessed</w:t>
      </w:r>
      <w:r>
        <w:t xml:space="preserve"> [1</w:t>
      </w:r>
      <w:r w:rsidRPr="00535D98">
        <w:rPr>
          <w:vertAlign w:val="superscript"/>
        </w:rPr>
        <w:t>st</w:t>
      </w:r>
      <w:r>
        <w:t xml:space="preserve"> April, 2020]</w:t>
      </w:r>
      <w:r w:rsidRPr="00535D98">
        <w:t>.</w:t>
      </w:r>
    </w:p>
  </w:endnote>
  <w:endnote w:id="5">
    <w:p w14:paraId="3AA90ECA" w14:textId="02A9329A" w:rsidR="0023459E" w:rsidRDefault="0023459E" w:rsidP="00967CDF">
      <w:pPr>
        <w:pStyle w:val="EndnoteText"/>
        <w:spacing w:after="120"/>
      </w:pPr>
      <w:r>
        <w:rPr>
          <w:rStyle w:val="EndnoteReference"/>
        </w:rPr>
        <w:endnoteRef/>
      </w:r>
      <w:r>
        <w:t xml:space="preserve"> Schneider, T. (2020). Flatten the Curve. Code available at: </w:t>
      </w:r>
      <w:hyperlink r:id="rId1" w:history="1">
        <w:r>
          <w:rPr>
            <w:rStyle w:val="Hyperlink"/>
          </w:rPr>
          <w:t>https://github.com/tinu-schneider/Flatten_the_Curve</w:t>
        </w:r>
      </w:hyperlink>
      <w:r>
        <w:t xml:space="preserve"> [Accessed 30</w:t>
      </w:r>
      <w:r w:rsidRPr="008F66F8">
        <w:rPr>
          <w:vertAlign w:val="superscript"/>
        </w:rPr>
        <w:t>th</w:t>
      </w:r>
      <w:r>
        <w:t xml:space="preserve"> March 2020].</w:t>
      </w:r>
    </w:p>
  </w:endnote>
  <w:endnote w:id="6">
    <w:p w14:paraId="17E0F176" w14:textId="0C592726" w:rsidR="0023459E" w:rsidRDefault="0023459E" w:rsidP="00967CDF">
      <w:pPr>
        <w:pStyle w:val="EndnoteText"/>
        <w:spacing w:after="120"/>
        <w:jc w:val="left"/>
      </w:pPr>
      <w:r>
        <w:rPr>
          <w:rStyle w:val="EndnoteReference"/>
        </w:rPr>
        <w:endnoteRef/>
      </w:r>
      <w:r>
        <w:t xml:space="preserve"> Höhle, M. (2020). Flatten the COVID-19 curve. Blog post available at: </w:t>
      </w:r>
      <w:hyperlink r:id="rId2" w:history="1">
        <w:r>
          <w:rPr>
            <w:rStyle w:val="Hyperlink"/>
          </w:rPr>
          <w:t>https://staff.math.su.se/hoehle/blog/2020/03/16/flatteningthecurve.html</w:t>
        </w:r>
      </w:hyperlink>
      <w:r>
        <w:t xml:space="preserve"> [Accessed 30</w:t>
      </w:r>
      <w:r w:rsidRPr="008F66F8">
        <w:rPr>
          <w:vertAlign w:val="superscript"/>
        </w:rPr>
        <w:t>th</w:t>
      </w:r>
      <w:r>
        <w:t xml:space="preserve"> March 2020].</w:t>
      </w:r>
    </w:p>
  </w:endnote>
  <w:endnote w:id="7">
    <w:p w14:paraId="595D8415" w14:textId="6457FEB5" w:rsidR="0023459E" w:rsidRDefault="0023459E" w:rsidP="00967CDF">
      <w:pPr>
        <w:pStyle w:val="EndnoteText"/>
        <w:spacing w:after="120"/>
      </w:pPr>
      <w:r>
        <w:rPr>
          <w:rStyle w:val="EndnoteReference"/>
        </w:rPr>
        <w:endnoteRef/>
      </w:r>
      <w:r>
        <w:t xml:space="preserve"> </w:t>
      </w:r>
      <w:r w:rsidRPr="008F66F8">
        <w:t xml:space="preserve">Kermack, W. O., and A. G. McKendrick. </w:t>
      </w:r>
      <w:r>
        <w:t>(</w:t>
      </w:r>
      <w:r w:rsidRPr="008F66F8">
        <w:t>1927</w:t>
      </w:r>
      <w:r>
        <w:t>)</w:t>
      </w:r>
      <w:r w:rsidRPr="008F66F8">
        <w:t>. A Contribution to the Mathematical Theory of Epidemics. </w:t>
      </w:r>
      <w:r w:rsidRPr="008F66F8">
        <w:rPr>
          <w:i/>
          <w:iCs/>
        </w:rPr>
        <w:t>Proceedings of the Royal Society, Series A</w:t>
      </w:r>
      <w:r w:rsidRPr="008F66F8">
        <w:t> 115: 700–721.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13A9" w14:textId="77777777" w:rsidR="0023459E" w:rsidRDefault="0023459E" w:rsidP="00200AE0">
      <w:r>
        <w:separator/>
      </w:r>
    </w:p>
  </w:footnote>
  <w:footnote w:type="continuationSeparator" w:id="0">
    <w:p w14:paraId="439B71BB" w14:textId="77777777" w:rsidR="0023459E" w:rsidRDefault="0023459E" w:rsidP="00200AE0">
      <w:r>
        <w:continuationSeparator/>
      </w:r>
    </w:p>
  </w:footnote>
  <w:footnote w:type="continuationNotice" w:id="1">
    <w:p w14:paraId="314E3153" w14:textId="77777777" w:rsidR="0023459E" w:rsidRDefault="0023459E">
      <w:pPr>
        <w:spacing w:after="0" w:line="240" w:lineRule="auto"/>
      </w:pPr>
    </w:p>
  </w:footnote>
  <w:footnote w:id="2">
    <w:p w14:paraId="040FC206" w14:textId="1CC4E55A" w:rsidR="0023459E" w:rsidRPr="007F115B" w:rsidRDefault="0023459E" w:rsidP="00200AE0">
      <w:pPr>
        <w:pStyle w:val="FootnoteText"/>
      </w:pPr>
      <w:r w:rsidRPr="007F115B">
        <w:rPr>
          <w:rStyle w:val="FootnoteReference"/>
        </w:rPr>
        <w:footnoteRef/>
      </w:r>
      <w:r w:rsidRPr="007F115B">
        <w:t xml:space="preserve"> Smith School of Enterprise and the Environment, University of Oxford; and Institute for New Economic Thinking at the Oxford Martin School, University of Oxford.</w:t>
      </w:r>
    </w:p>
  </w:footnote>
  <w:footnote w:id="3">
    <w:p w14:paraId="30BD2E2D" w14:textId="73C0F6B5" w:rsidR="0023459E" w:rsidRDefault="0023459E">
      <w:pPr>
        <w:pStyle w:val="FootnoteText"/>
      </w:pPr>
      <w:r>
        <w:rPr>
          <w:rStyle w:val="FootnoteReference"/>
        </w:rPr>
        <w:footnoteRef/>
      </w:r>
      <w:r>
        <w:t xml:space="preserve"> Nuffield Department of Primary Care Health Sciences, University of Oxford.</w:t>
      </w:r>
    </w:p>
  </w:footnote>
  <w:footnote w:id="4">
    <w:p w14:paraId="4D97FE35" w14:textId="2EFE073A" w:rsidR="0023459E" w:rsidRPr="007F115B" w:rsidRDefault="0023459E" w:rsidP="00200AE0">
      <w:pPr>
        <w:pStyle w:val="FootnoteText"/>
      </w:pPr>
      <w:r w:rsidRPr="007F115B">
        <w:rPr>
          <w:rStyle w:val="FootnoteReference"/>
        </w:rPr>
        <w:footnoteRef/>
      </w:r>
      <w:r w:rsidRPr="007F115B">
        <w:t xml:space="preserve"> Environmental Change Institute, University of Oxford</w:t>
      </w:r>
      <w:r>
        <w:t>.</w:t>
      </w:r>
    </w:p>
  </w:footnote>
  <w:footnote w:id="5">
    <w:p w14:paraId="254BE0E5" w14:textId="001758D5" w:rsidR="0023459E" w:rsidRDefault="0023459E">
      <w:pPr>
        <w:pStyle w:val="FootnoteText"/>
      </w:pPr>
      <w:r>
        <w:rPr>
          <w:rStyle w:val="FootnoteReference"/>
        </w:rPr>
        <w:footnoteRef/>
      </w:r>
      <w:r>
        <w:t xml:space="preserve"> Climate Econometrics, Nuffield College, Oxford</w:t>
      </w:r>
    </w:p>
  </w:footnote>
  <w:footnote w:id="6">
    <w:p w14:paraId="5F2F6FE3" w14:textId="57582766" w:rsidR="0023459E" w:rsidRDefault="0023459E">
      <w:pPr>
        <w:pStyle w:val="FootnoteText"/>
      </w:pPr>
      <w:ins w:id="394" w:author="Francois Cohen" w:date="2020-04-07T14:22:00Z">
        <w:r>
          <w:rPr>
            <w:rStyle w:val="FootnoteReference"/>
          </w:rPr>
          <w:footnoteRef/>
        </w:r>
        <w:r>
          <w:t xml:space="preserve"> </w:t>
        </w:r>
        <w:r>
          <w:fldChar w:fldCharType="begin"/>
        </w:r>
        <w:r>
          <w:instrText xml:space="preserve"> HYPERLINK "</w:instrText>
        </w:r>
        <w:r w:rsidRPr="00212144">
          <w:instrText>https://www.bsg.ox.ac.uk/research/research-projects/oxford-covid-19-government-response-tracker</w:instrText>
        </w:r>
        <w:r>
          <w:instrText xml:space="preserve">" </w:instrText>
        </w:r>
        <w:r>
          <w:fldChar w:fldCharType="separate"/>
        </w:r>
        <w:r w:rsidRPr="00A01FEA">
          <w:rPr>
            <w:rStyle w:val="Hyperlink"/>
          </w:rPr>
          <w:t>https://www.bsg.ox.ac.uk/research/research-projects/oxford-covid-19-government-response-tracker</w:t>
        </w:r>
        <w:r>
          <w:fldChar w:fldCharType="end"/>
        </w:r>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0BD3"/>
    <w:multiLevelType w:val="hybridMultilevel"/>
    <w:tmpl w:val="984C44AC"/>
    <w:lvl w:ilvl="0" w:tplc="F20085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B44155"/>
    <w:multiLevelType w:val="hybridMultilevel"/>
    <w:tmpl w:val="809A2D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7D269C"/>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BC72B2"/>
    <w:multiLevelType w:val="hybridMultilevel"/>
    <w:tmpl w:val="097643AE"/>
    <w:lvl w:ilvl="0" w:tplc="C20E214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D737DB"/>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9813EC"/>
    <w:multiLevelType w:val="hybridMultilevel"/>
    <w:tmpl w:val="097643AE"/>
    <w:lvl w:ilvl="0" w:tplc="C20E214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DF5A6A"/>
    <w:multiLevelType w:val="hybridMultilevel"/>
    <w:tmpl w:val="6FCA06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F0221F"/>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ois Cohen">
    <w15:presenceInfo w15:providerId="None" w15:userId="Francois Cohen"/>
  </w15:person>
  <w15:person w15:author="Yangsiyu Lu">
    <w15:presenceInfo w15:providerId="AD" w15:userId="S::sedm5621@ox.ac.uk::a8e41fa1-8a67-4d56-8edc-2acd38f19228"/>
  </w15:person>
  <w15:person w15:author="Moritz Schwarz">
    <w15:presenceInfo w15:providerId="Windows Live" w15:userId="080557f90bc7ee7d"/>
  </w15:person>
  <w15:person w15:author="Lu Yangsiyu">
    <w15:presenceInfo w15:providerId="Windows Live" w15:userId="242bdd07cccd6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08"/>
  <w:hyphenationZone w:val="425"/>
  <w:characterSpacingControl w:val="doNotCompres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6F"/>
    <w:rsid w:val="00000568"/>
    <w:rsid w:val="000006F9"/>
    <w:rsid w:val="00000BE8"/>
    <w:rsid w:val="00000CE2"/>
    <w:rsid w:val="00000E2B"/>
    <w:rsid w:val="00001FFA"/>
    <w:rsid w:val="00002009"/>
    <w:rsid w:val="000026F8"/>
    <w:rsid w:val="00002AA8"/>
    <w:rsid w:val="00002CA1"/>
    <w:rsid w:val="00003E6F"/>
    <w:rsid w:val="0000420B"/>
    <w:rsid w:val="00004AC4"/>
    <w:rsid w:val="00004C26"/>
    <w:rsid w:val="00005256"/>
    <w:rsid w:val="00005AEA"/>
    <w:rsid w:val="00006357"/>
    <w:rsid w:val="00006808"/>
    <w:rsid w:val="00007856"/>
    <w:rsid w:val="00007941"/>
    <w:rsid w:val="000103AF"/>
    <w:rsid w:val="000109C0"/>
    <w:rsid w:val="000111F4"/>
    <w:rsid w:val="00012AE5"/>
    <w:rsid w:val="00012D4F"/>
    <w:rsid w:val="00012ED8"/>
    <w:rsid w:val="00014495"/>
    <w:rsid w:val="0001508B"/>
    <w:rsid w:val="000150A9"/>
    <w:rsid w:val="000153C6"/>
    <w:rsid w:val="000164B5"/>
    <w:rsid w:val="00016972"/>
    <w:rsid w:val="00016A38"/>
    <w:rsid w:val="00016ABA"/>
    <w:rsid w:val="00017946"/>
    <w:rsid w:val="00017FF1"/>
    <w:rsid w:val="000201AA"/>
    <w:rsid w:val="00020E06"/>
    <w:rsid w:val="00023D11"/>
    <w:rsid w:val="00023D28"/>
    <w:rsid w:val="00023FFC"/>
    <w:rsid w:val="0002456B"/>
    <w:rsid w:val="00025B5E"/>
    <w:rsid w:val="00026333"/>
    <w:rsid w:val="000275CA"/>
    <w:rsid w:val="00027603"/>
    <w:rsid w:val="00027A37"/>
    <w:rsid w:val="000309D8"/>
    <w:rsid w:val="00030ECD"/>
    <w:rsid w:val="000311E7"/>
    <w:rsid w:val="00032EAB"/>
    <w:rsid w:val="000340E5"/>
    <w:rsid w:val="00034665"/>
    <w:rsid w:val="00034C4C"/>
    <w:rsid w:val="00034D41"/>
    <w:rsid w:val="0003584B"/>
    <w:rsid w:val="00035B44"/>
    <w:rsid w:val="000361F5"/>
    <w:rsid w:val="000364C3"/>
    <w:rsid w:val="000367F7"/>
    <w:rsid w:val="0003716D"/>
    <w:rsid w:val="000373AF"/>
    <w:rsid w:val="000376BF"/>
    <w:rsid w:val="000411AE"/>
    <w:rsid w:val="0004121C"/>
    <w:rsid w:val="00041766"/>
    <w:rsid w:val="00041B7D"/>
    <w:rsid w:val="00042B29"/>
    <w:rsid w:val="00044F27"/>
    <w:rsid w:val="00045169"/>
    <w:rsid w:val="0004653A"/>
    <w:rsid w:val="00051286"/>
    <w:rsid w:val="00051A9E"/>
    <w:rsid w:val="00052112"/>
    <w:rsid w:val="00052523"/>
    <w:rsid w:val="00052BBA"/>
    <w:rsid w:val="000541AD"/>
    <w:rsid w:val="00054730"/>
    <w:rsid w:val="00054E69"/>
    <w:rsid w:val="000555A6"/>
    <w:rsid w:val="00055CDB"/>
    <w:rsid w:val="0005616E"/>
    <w:rsid w:val="00056C17"/>
    <w:rsid w:val="000573D2"/>
    <w:rsid w:val="00057699"/>
    <w:rsid w:val="00057F65"/>
    <w:rsid w:val="00061008"/>
    <w:rsid w:val="00061139"/>
    <w:rsid w:val="0006142B"/>
    <w:rsid w:val="00061757"/>
    <w:rsid w:val="00061B39"/>
    <w:rsid w:val="00061DB2"/>
    <w:rsid w:val="00061DF0"/>
    <w:rsid w:val="00062329"/>
    <w:rsid w:val="00063F6C"/>
    <w:rsid w:val="000640ED"/>
    <w:rsid w:val="00064142"/>
    <w:rsid w:val="000649E1"/>
    <w:rsid w:val="00064E10"/>
    <w:rsid w:val="000651CC"/>
    <w:rsid w:val="000652E5"/>
    <w:rsid w:val="00065740"/>
    <w:rsid w:val="00066276"/>
    <w:rsid w:val="00066CA4"/>
    <w:rsid w:val="00066CAE"/>
    <w:rsid w:val="000674E9"/>
    <w:rsid w:val="0006758B"/>
    <w:rsid w:val="0007071F"/>
    <w:rsid w:val="000707BF"/>
    <w:rsid w:val="00070C54"/>
    <w:rsid w:val="00071110"/>
    <w:rsid w:val="00071A4F"/>
    <w:rsid w:val="00071ADD"/>
    <w:rsid w:val="00071F5C"/>
    <w:rsid w:val="00072061"/>
    <w:rsid w:val="000749FA"/>
    <w:rsid w:val="00074ED2"/>
    <w:rsid w:val="00074F7D"/>
    <w:rsid w:val="00074F81"/>
    <w:rsid w:val="000754F1"/>
    <w:rsid w:val="000759CB"/>
    <w:rsid w:val="00075E52"/>
    <w:rsid w:val="0007612F"/>
    <w:rsid w:val="00076374"/>
    <w:rsid w:val="000770F3"/>
    <w:rsid w:val="00077333"/>
    <w:rsid w:val="00077A24"/>
    <w:rsid w:val="00077B28"/>
    <w:rsid w:val="000803AE"/>
    <w:rsid w:val="00081A5C"/>
    <w:rsid w:val="000823EB"/>
    <w:rsid w:val="00082887"/>
    <w:rsid w:val="00083156"/>
    <w:rsid w:val="000836B6"/>
    <w:rsid w:val="00083D48"/>
    <w:rsid w:val="00084234"/>
    <w:rsid w:val="0008479D"/>
    <w:rsid w:val="00084A8D"/>
    <w:rsid w:val="000850D2"/>
    <w:rsid w:val="000866A9"/>
    <w:rsid w:val="00086D50"/>
    <w:rsid w:val="00086FA6"/>
    <w:rsid w:val="00087221"/>
    <w:rsid w:val="00087A99"/>
    <w:rsid w:val="0009056B"/>
    <w:rsid w:val="000912B8"/>
    <w:rsid w:val="00091531"/>
    <w:rsid w:val="00091BDF"/>
    <w:rsid w:val="00093662"/>
    <w:rsid w:val="00093B2E"/>
    <w:rsid w:val="00093BEE"/>
    <w:rsid w:val="00093FBF"/>
    <w:rsid w:val="00094C9F"/>
    <w:rsid w:val="000953F1"/>
    <w:rsid w:val="000960FD"/>
    <w:rsid w:val="00096744"/>
    <w:rsid w:val="00097104"/>
    <w:rsid w:val="00097492"/>
    <w:rsid w:val="000977E9"/>
    <w:rsid w:val="00097AF9"/>
    <w:rsid w:val="00097E5C"/>
    <w:rsid w:val="000A0685"/>
    <w:rsid w:val="000A171D"/>
    <w:rsid w:val="000A240D"/>
    <w:rsid w:val="000A2674"/>
    <w:rsid w:val="000A293A"/>
    <w:rsid w:val="000A3A9C"/>
    <w:rsid w:val="000A4519"/>
    <w:rsid w:val="000A5811"/>
    <w:rsid w:val="000A6F53"/>
    <w:rsid w:val="000A734F"/>
    <w:rsid w:val="000A76FA"/>
    <w:rsid w:val="000B02F7"/>
    <w:rsid w:val="000B0F60"/>
    <w:rsid w:val="000B103C"/>
    <w:rsid w:val="000B1A44"/>
    <w:rsid w:val="000B1B80"/>
    <w:rsid w:val="000B1CF0"/>
    <w:rsid w:val="000B2351"/>
    <w:rsid w:val="000B31A3"/>
    <w:rsid w:val="000B3415"/>
    <w:rsid w:val="000B3790"/>
    <w:rsid w:val="000B3BA8"/>
    <w:rsid w:val="000B3C08"/>
    <w:rsid w:val="000B4545"/>
    <w:rsid w:val="000B4C74"/>
    <w:rsid w:val="000B4E18"/>
    <w:rsid w:val="000B5290"/>
    <w:rsid w:val="000B55C3"/>
    <w:rsid w:val="000B639E"/>
    <w:rsid w:val="000B6484"/>
    <w:rsid w:val="000B6D3D"/>
    <w:rsid w:val="000B7171"/>
    <w:rsid w:val="000B74E1"/>
    <w:rsid w:val="000B779E"/>
    <w:rsid w:val="000C0508"/>
    <w:rsid w:val="000C09D9"/>
    <w:rsid w:val="000C0AD2"/>
    <w:rsid w:val="000C0BC7"/>
    <w:rsid w:val="000C2D0F"/>
    <w:rsid w:val="000C3411"/>
    <w:rsid w:val="000C3725"/>
    <w:rsid w:val="000C43FE"/>
    <w:rsid w:val="000C4906"/>
    <w:rsid w:val="000C5E7B"/>
    <w:rsid w:val="000C65EF"/>
    <w:rsid w:val="000C6B91"/>
    <w:rsid w:val="000C75CA"/>
    <w:rsid w:val="000C7795"/>
    <w:rsid w:val="000C7864"/>
    <w:rsid w:val="000D0A68"/>
    <w:rsid w:val="000D0D1A"/>
    <w:rsid w:val="000D0E10"/>
    <w:rsid w:val="000D1AB8"/>
    <w:rsid w:val="000D234A"/>
    <w:rsid w:val="000D2ECF"/>
    <w:rsid w:val="000D3297"/>
    <w:rsid w:val="000D3837"/>
    <w:rsid w:val="000D3E59"/>
    <w:rsid w:val="000D4371"/>
    <w:rsid w:val="000D48DC"/>
    <w:rsid w:val="000D64DC"/>
    <w:rsid w:val="000D66FD"/>
    <w:rsid w:val="000D6B21"/>
    <w:rsid w:val="000D7BB3"/>
    <w:rsid w:val="000E00CC"/>
    <w:rsid w:val="000E0197"/>
    <w:rsid w:val="000E04D2"/>
    <w:rsid w:val="000E0A69"/>
    <w:rsid w:val="000E135B"/>
    <w:rsid w:val="000E180D"/>
    <w:rsid w:val="000E185D"/>
    <w:rsid w:val="000E1AC0"/>
    <w:rsid w:val="000E1DB3"/>
    <w:rsid w:val="000E28A1"/>
    <w:rsid w:val="000E2C7A"/>
    <w:rsid w:val="000E3D74"/>
    <w:rsid w:val="000E414F"/>
    <w:rsid w:val="000E4817"/>
    <w:rsid w:val="000E4DE9"/>
    <w:rsid w:val="000E7055"/>
    <w:rsid w:val="000E73CA"/>
    <w:rsid w:val="000E7714"/>
    <w:rsid w:val="000E7B6C"/>
    <w:rsid w:val="000E7F5A"/>
    <w:rsid w:val="000E7FC5"/>
    <w:rsid w:val="000F0744"/>
    <w:rsid w:val="000F091B"/>
    <w:rsid w:val="000F1BA7"/>
    <w:rsid w:val="000F2418"/>
    <w:rsid w:val="000F290F"/>
    <w:rsid w:val="000F4C75"/>
    <w:rsid w:val="000F61D4"/>
    <w:rsid w:val="000F63CF"/>
    <w:rsid w:val="000F732C"/>
    <w:rsid w:val="000F7862"/>
    <w:rsid w:val="000F7D44"/>
    <w:rsid w:val="0010033C"/>
    <w:rsid w:val="00100A68"/>
    <w:rsid w:val="00101052"/>
    <w:rsid w:val="0010177F"/>
    <w:rsid w:val="00101977"/>
    <w:rsid w:val="001019D0"/>
    <w:rsid w:val="00102103"/>
    <w:rsid w:val="00102C55"/>
    <w:rsid w:val="00102EAF"/>
    <w:rsid w:val="0010389F"/>
    <w:rsid w:val="00103AA1"/>
    <w:rsid w:val="00103C61"/>
    <w:rsid w:val="00104876"/>
    <w:rsid w:val="00104943"/>
    <w:rsid w:val="0010497E"/>
    <w:rsid w:val="00104E29"/>
    <w:rsid w:val="0010523E"/>
    <w:rsid w:val="00105293"/>
    <w:rsid w:val="00105A36"/>
    <w:rsid w:val="00105C86"/>
    <w:rsid w:val="00105E13"/>
    <w:rsid w:val="00106327"/>
    <w:rsid w:val="0010779D"/>
    <w:rsid w:val="00110851"/>
    <w:rsid w:val="00110D99"/>
    <w:rsid w:val="00111028"/>
    <w:rsid w:val="00111447"/>
    <w:rsid w:val="00112FBC"/>
    <w:rsid w:val="00113729"/>
    <w:rsid w:val="00114025"/>
    <w:rsid w:val="00114039"/>
    <w:rsid w:val="00116637"/>
    <w:rsid w:val="001168E6"/>
    <w:rsid w:val="001169E8"/>
    <w:rsid w:val="00117180"/>
    <w:rsid w:val="0012073E"/>
    <w:rsid w:val="0012122A"/>
    <w:rsid w:val="001214C1"/>
    <w:rsid w:val="00121BDD"/>
    <w:rsid w:val="0012215E"/>
    <w:rsid w:val="00122E91"/>
    <w:rsid w:val="00122EB0"/>
    <w:rsid w:val="00123937"/>
    <w:rsid w:val="00124A34"/>
    <w:rsid w:val="00124D06"/>
    <w:rsid w:val="0012544F"/>
    <w:rsid w:val="00126551"/>
    <w:rsid w:val="00127113"/>
    <w:rsid w:val="00127481"/>
    <w:rsid w:val="001278DC"/>
    <w:rsid w:val="00127CE5"/>
    <w:rsid w:val="00130AA9"/>
    <w:rsid w:val="001311FF"/>
    <w:rsid w:val="0013123B"/>
    <w:rsid w:val="00131B63"/>
    <w:rsid w:val="00131D77"/>
    <w:rsid w:val="00134498"/>
    <w:rsid w:val="001357C4"/>
    <w:rsid w:val="00135C30"/>
    <w:rsid w:val="001365F2"/>
    <w:rsid w:val="00137DCB"/>
    <w:rsid w:val="00141D71"/>
    <w:rsid w:val="00142032"/>
    <w:rsid w:val="00142397"/>
    <w:rsid w:val="00142777"/>
    <w:rsid w:val="0014337D"/>
    <w:rsid w:val="00143AB9"/>
    <w:rsid w:val="00143F02"/>
    <w:rsid w:val="00143F15"/>
    <w:rsid w:val="00144482"/>
    <w:rsid w:val="0014482D"/>
    <w:rsid w:val="0014490C"/>
    <w:rsid w:val="00144A2C"/>
    <w:rsid w:val="00145C9E"/>
    <w:rsid w:val="00146172"/>
    <w:rsid w:val="001462A8"/>
    <w:rsid w:val="001462E3"/>
    <w:rsid w:val="00150E00"/>
    <w:rsid w:val="0015101B"/>
    <w:rsid w:val="00151658"/>
    <w:rsid w:val="0015242B"/>
    <w:rsid w:val="00153ACE"/>
    <w:rsid w:val="001542D0"/>
    <w:rsid w:val="001543C7"/>
    <w:rsid w:val="0015663C"/>
    <w:rsid w:val="00156AC5"/>
    <w:rsid w:val="00156F53"/>
    <w:rsid w:val="001578DB"/>
    <w:rsid w:val="001579F1"/>
    <w:rsid w:val="00157B7A"/>
    <w:rsid w:val="0016027D"/>
    <w:rsid w:val="001602BC"/>
    <w:rsid w:val="001605EE"/>
    <w:rsid w:val="00160B1B"/>
    <w:rsid w:val="00160DFF"/>
    <w:rsid w:val="00161079"/>
    <w:rsid w:val="00161BBF"/>
    <w:rsid w:val="00161CE2"/>
    <w:rsid w:val="001631A2"/>
    <w:rsid w:val="00163405"/>
    <w:rsid w:val="001638A9"/>
    <w:rsid w:val="00163973"/>
    <w:rsid w:val="00163B89"/>
    <w:rsid w:val="00163F88"/>
    <w:rsid w:val="001657A9"/>
    <w:rsid w:val="001663AC"/>
    <w:rsid w:val="00166E5B"/>
    <w:rsid w:val="00167868"/>
    <w:rsid w:val="0017005D"/>
    <w:rsid w:val="0017038A"/>
    <w:rsid w:val="00170D5E"/>
    <w:rsid w:val="00170DE1"/>
    <w:rsid w:val="00171CA5"/>
    <w:rsid w:val="00172560"/>
    <w:rsid w:val="00173098"/>
    <w:rsid w:val="001746FE"/>
    <w:rsid w:val="001751C7"/>
    <w:rsid w:val="00175687"/>
    <w:rsid w:val="00175BFE"/>
    <w:rsid w:val="00175D22"/>
    <w:rsid w:val="00175DC3"/>
    <w:rsid w:val="00175FD2"/>
    <w:rsid w:val="00177570"/>
    <w:rsid w:val="00177DA1"/>
    <w:rsid w:val="00180076"/>
    <w:rsid w:val="00180748"/>
    <w:rsid w:val="00180A81"/>
    <w:rsid w:val="00180D5A"/>
    <w:rsid w:val="001811EF"/>
    <w:rsid w:val="00181277"/>
    <w:rsid w:val="00182655"/>
    <w:rsid w:val="00183500"/>
    <w:rsid w:val="0018393F"/>
    <w:rsid w:val="00183FA2"/>
    <w:rsid w:val="001849EA"/>
    <w:rsid w:val="00184A5F"/>
    <w:rsid w:val="00184AEA"/>
    <w:rsid w:val="00184BFE"/>
    <w:rsid w:val="00184CFE"/>
    <w:rsid w:val="00184EE8"/>
    <w:rsid w:val="00185606"/>
    <w:rsid w:val="00185845"/>
    <w:rsid w:val="00186117"/>
    <w:rsid w:val="00186305"/>
    <w:rsid w:val="00186510"/>
    <w:rsid w:val="00186B3A"/>
    <w:rsid w:val="00186D84"/>
    <w:rsid w:val="00187409"/>
    <w:rsid w:val="001877D1"/>
    <w:rsid w:val="00187D39"/>
    <w:rsid w:val="001901FF"/>
    <w:rsid w:val="001909CD"/>
    <w:rsid w:val="0019117E"/>
    <w:rsid w:val="0019172D"/>
    <w:rsid w:val="00191BC5"/>
    <w:rsid w:val="001925C7"/>
    <w:rsid w:val="00193EE3"/>
    <w:rsid w:val="00194045"/>
    <w:rsid w:val="00194325"/>
    <w:rsid w:val="00194394"/>
    <w:rsid w:val="001943D6"/>
    <w:rsid w:val="001944E4"/>
    <w:rsid w:val="00194883"/>
    <w:rsid w:val="00195649"/>
    <w:rsid w:val="001960CC"/>
    <w:rsid w:val="00196E4C"/>
    <w:rsid w:val="00197048"/>
    <w:rsid w:val="0019723C"/>
    <w:rsid w:val="00197348"/>
    <w:rsid w:val="001973AC"/>
    <w:rsid w:val="0019756E"/>
    <w:rsid w:val="00197868"/>
    <w:rsid w:val="001A0FC9"/>
    <w:rsid w:val="001A26CC"/>
    <w:rsid w:val="001A29DC"/>
    <w:rsid w:val="001A3297"/>
    <w:rsid w:val="001A3A34"/>
    <w:rsid w:val="001A4416"/>
    <w:rsid w:val="001A4652"/>
    <w:rsid w:val="001A4F5E"/>
    <w:rsid w:val="001A536D"/>
    <w:rsid w:val="001A60C3"/>
    <w:rsid w:val="001A67DD"/>
    <w:rsid w:val="001A7AF0"/>
    <w:rsid w:val="001A7D7A"/>
    <w:rsid w:val="001B02BC"/>
    <w:rsid w:val="001B1EBB"/>
    <w:rsid w:val="001B2A8B"/>
    <w:rsid w:val="001B2E9B"/>
    <w:rsid w:val="001B38CC"/>
    <w:rsid w:val="001B3DE8"/>
    <w:rsid w:val="001B3F8A"/>
    <w:rsid w:val="001B48B2"/>
    <w:rsid w:val="001B4B33"/>
    <w:rsid w:val="001B6255"/>
    <w:rsid w:val="001B7376"/>
    <w:rsid w:val="001B7FBD"/>
    <w:rsid w:val="001C0370"/>
    <w:rsid w:val="001C11AE"/>
    <w:rsid w:val="001C2C27"/>
    <w:rsid w:val="001C340F"/>
    <w:rsid w:val="001C44F0"/>
    <w:rsid w:val="001C453D"/>
    <w:rsid w:val="001C45B4"/>
    <w:rsid w:val="001C4A99"/>
    <w:rsid w:val="001C4C40"/>
    <w:rsid w:val="001C4D6D"/>
    <w:rsid w:val="001C5989"/>
    <w:rsid w:val="001C6032"/>
    <w:rsid w:val="001C6305"/>
    <w:rsid w:val="001C64CB"/>
    <w:rsid w:val="001C689F"/>
    <w:rsid w:val="001C7160"/>
    <w:rsid w:val="001C7F0B"/>
    <w:rsid w:val="001D063D"/>
    <w:rsid w:val="001D10C9"/>
    <w:rsid w:val="001D147D"/>
    <w:rsid w:val="001D182F"/>
    <w:rsid w:val="001D1DF5"/>
    <w:rsid w:val="001D21DA"/>
    <w:rsid w:val="001D2648"/>
    <w:rsid w:val="001D3DF5"/>
    <w:rsid w:val="001D4038"/>
    <w:rsid w:val="001D4073"/>
    <w:rsid w:val="001D45D8"/>
    <w:rsid w:val="001D6806"/>
    <w:rsid w:val="001D6825"/>
    <w:rsid w:val="001D7280"/>
    <w:rsid w:val="001D7986"/>
    <w:rsid w:val="001D7F81"/>
    <w:rsid w:val="001E0745"/>
    <w:rsid w:val="001E0974"/>
    <w:rsid w:val="001E0F72"/>
    <w:rsid w:val="001E1DEF"/>
    <w:rsid w:val="001E2B20"/>
    <w:rsid w:val="001E3BA9"/>
    <w:rsid w:val="001E4146"/>
    <w:rsid w:val="001E4624"/>
    <w:rsid w:val="001E4F89"/>
    <w:rsid w:val="001E5A36"/>
    <w:rsid w:val="001E68C4"/>
    <w:rsid w:val="001F044F"/>
    <w:rsid w:val="001F16F6"/>
    <w:rsid w:val="001F1CA7"/>
    <w:rsid w:val="001F354A"/>
    <w:rsid w:val="001F3816"/>
    <w:rsid w:val="001F38B4"/>
    <w:rsid w:val="001F47EE"/>
    <w:rsid w:val="001F516A"/>
    <w:rsid w:val="001F52CF"/>
    <w:rsid w:val="001F5E5B"/>
    <w:rsid w:val="001F639C"/>
    <w:rsid w:val="001F7F17"/>
    <w:rsid w:val="00200438"/>
    <w:rsid w:val="00200AE0"/>
    <w:rsid w:val="002019E7"/>
    <w:rsid w:val="00201C29"/>
    <w:rsid w:val="00201DF6"/>
    <w:rsid w:val="0020222A"/>
    <w:rsid w:val="0020281A"/>
    <w:rsid w:val="002029ED"/>
    <w:rsid w:val="002032A3"/>
    <w:rsid w:val="00203F15"/>
    <w:rsid w:val="00204053"/>
    <w:rsid w:val="00204924"/>
    <w:rsid w:val="0020529C"/>
    <w:rsid w:val="00205E34"/>
    <w:rsid w:val="00206446"/>
    <w:rsid w:val="002068ED"/>
    <w:rsid w:val="00206C71"/>
    <w:rsid w:val="00206CC2"/>
    <w:rsid w:val="002102BD"/>
    <w:rsid w:val="00211392"/>
    <w:rsid w:val="0021213C"/>
    <w:rsid w:val="00212144"/>
    <w:rsid w:val="00212233"/>
    <w:rsid w:val="00213E1B"/>
    <w:rsid w:val="00214D80"/>
    <w:rsid w:val="00215AD1"/>
    <w:rsid w:val="00215C22"/>
    <w:rsid w:val="00216A3B"/>
    <w:rsid w:val="00217985"/>
    <w:rsid w:val="002204D8"/>
    <w:rsid w:val="00220946"/>
    <w:rsid w:val="00220DFD"/>
    <w:rsid w:val="0022135B"/>
    <w:rsid w:val="00221655"/>
    <w:rsid w:val="00223A07"/>
    <w:rsid w:val="00223D66"/>
    <w:rsid w:val="002245D0"/>
    <w:rsid w:val="00224C09"/>
    <w:rsid w:val="00224CDF"/>
    <w:rsid w:val="002258A0"/>
    <w:rsid w:val="002262D3"/>
    <w:rsid w:val="0022667E"/>
    <w:rsid w:val="0022683F"/>
    <w:rsid w:val="00226D46"/>
    <w:rsid w:val="00227B62"/>
    <w:rsid w:val="00227D64"/>
    <w:rsid w:val="00230922"/>
    <w:rsid w:val="002309AA"/>
    <w:rsid w:val="00231358"/>
    <w:rsid w:val="00232266"/>
    <w:rsid w:val="00232A11"/>
    <w:rsid w:val="00232DEA"/>
    <w:rsid w:val="002339BC"/>
    <w:rsid w:val="00233EDA"/>
    <w:rsid w:val="00233F46"/>
    <w:rsid w:val="0023420D"/>
    <w:rsid w:val="0023459E"/>
    <w:rsid w:val="002345BC"/>
    <w:rsid w:val="002347F9"/>
    <w:rsid w:val="00234B1C"/>
    <w:rsid w:val="00234D59"/>
    <w:rsid w:val="00235625"/>
    <w:rsid w:val="002357E8"/>
    <w:rsid w:val="00235A10"/>
    <w:rsid w:val="002370A9"/>
    <w:rsid w:val="00240C7E"/>
    <w:rsid w:val="00241400"/>
    <w:rsid w:val="0024209F"/>
    <w:rsid w:val="0024275C"/>
    <w:rsid w:val="00242E41"/>
    <w:rsid w:val="00243140"/>
    <w:rsid w:val="002434C6"/>
    <w:rsid w:val="00243675"/>
    <w:rsid w:val="00244168"/>
    <w:rsid w:val="00244645"/>
    <w:rsid w:val="002446B4"/>
    <w:rsid w:val="002453D4"/>
    <w:rsid w:val="00245528"/>
    <w:rsid w:val="00245AE8"/>
    <w:rsid w:val="002461BD"/>
    <w:rsid w:val="00247BC2"/>
    <w:rsid w:val="002501C8"/>
    <w:rsid w:val="002505C9"/>
    <w:rsid w:val="00252098"/>
    <w:rsid w:val="00252F9D"/>
    <w:rsid w:val="00253070"/>
    <w:rsid w:val="002554E9"/>
    <w:rsid w:val="002560B3"/>
    <w:rsid w:val="00257CD6"/>
    <w:rsid w:val="00260A2B"/>
    <w:rsid w:val="00261F80"/>
    <w:rsid w:val="0026260D"/>
    <w:rsid w:val="00262E93"/>
    <w:rsid w:val="00263138"/>
    <w:rsid w:val="00263234"/>
    <w:rsid w:val="002636E6"/>
    <w:rsid w:val="00264274"/>
    <w:rsid w:val="002644DD"/>
    <w:rsid w:val="00264862"/>
    <w:rsid w:val="00266788"/>
    <w:rsid w:val="00266C27"/>
    <w:rsid w:val="002709AE"/>
    <w:rsid w:val="00270E47"/>
    <w:rsid w:val="00270FF3"/>
    <w:rsid w:val="002716FD"/>
    <w:rsid w:val="002719F4"/>
    <w:rsid w:val="00272350"/>
    <w:rsid w:val="00272B23"/>
    <w:rsid w:val="00272DD2"/>
    <w:rsid w:val="00273FA5"/>
    <w:rsid w:val="0027468E"/>
    <w:rsid w:val="00274CC5"/>
    <w:rsid w:val="00275644"/>
    <w:rsid w:val="00275C19"/>
    <w:rsid w:val="00276462"/>
    <w:rsid w:val="00277DA1"/>
    <w:rsid w:val="00277FD0"/>
    <w:rsid w:val="00281209"/>
    <w:rsid w:val="0028189D"/>
    <w:rsid w:val="00281EE3"/>
    <w:rsid w:val="002824B5"/>
    <w:rsid w:val="002830E6"/>
    <w:rsid w:val="0028371B"/>
    <w:rsid w:val="00283D69"/>
    <w:rsid w:val="00284181"/>
    <w:rsid w:val="0028489B"/>
    <w:rsid w:val="00284B65"/>
    <w:rsid w:val="00285686"/>
    <w:rsid w:val="00285D3A"/>
    <w:rsid w:val="002861BD"/>
    <w:rsid w:val="00286508"/>
    <w:rsid w:val="00286BF1"/>
    <w:rsid w:val="00286D51"/>
    <w:rsid w:val="002878E0"/>
    <w:rsid w:val="00287D42"/>
    <w:rsid w:val="0029017C"/>
    <w:rsid w:val="00290960"/>
    <w:rsid w:val="00290D90"/>
    <w:rsid w:val="0029138B"/>
    <w:rsid w:val="0029243A"/>
    <w:rsid w:val="00292464"/>
    <w:rsid w:val="00292EEC"/>
    <w:rsid w:val="00292F93"/>
    <w:rsid w:val="00293022"/>
    <w:rsid w:val="002930EE"/>
    <w:rsid w:val="002937A9"/>
    <w:rsid w:val="00294252"/>
    <w:rsid w:val="0029430E"/>
    <w:rsid w:val="00294B89"/>
    <w:rsid w:val="00295766"/>
    <w:rsid w:val="00296285"/>
    <w:rsid w:val="00296982"/>
    <w:rsid w:val="00297F6F"/>
    <w:rsid w:val="002A00F5"/>
    <w:rsid w:val="002A0716"/>
    <w:rsid w:val="002A0927"/>
    <w:rsid w:val="002A0BA9"/>
    <w:rsid w:val="002A13BC"/>
    <w:rsid w:val="002A14C2"/>
    <w:rsid w:val="002A2C5B"/>
    <w:rsid w:val="002A2CDC"/>
    <w:rsid w:val="002A2E9D"/>
    <w:rsid w:val="002A303D"/>
    <w:rsid w:val="002A390C"/>
    <w:rsid w:val="002A44DC"/>
    <w:rsid w:val="002A7E0E"/>
    <w:rsid w:val="002A7E72"/>
    <w:rsid w:val="002B0AA4"/>
    <w:rsid w:val="002B1E3B"/>
    <w:rsid w:val="002B200B"/>
    <w:rsid w:val="002B2A5F"/>
    <w:rsid w:val="002B2C56"/>
    <w:rsid w:val="002B383A"/>
    <w:rsid w:val="002B59E0"/>
    <w:rsid w:val="002B6102"/>
    <w:rsid w:val="002B65D6"/>
    <w:rsid w:val="002B667C"/>
    <w:rsid w:val="002B72EB"/>
    <w:rsid w:val="002B7B79"/>
    <w:rsid w:val="002B7FE1"/>
    <w:rsid w:val="002C0AC6"/>
    <w:rsid w:val="002C2958"/>
    <w:rsid w:val="002C2A1E"/>
    <w:rsid w:val="002C2CDA"/>
    <w:rsid w:val="002C2F49"/>
    <w:rsid w:val="002C3503"/>
    <w:rsid w:val="002C3695"/>
    <w:rsid w:val="002C38D2"/>
    <w:rsid w:val="002C421D"/>
    <w:rsid w:val="002C4462"/>
    <w:rsid w:val="002C4960"/>
    <w:rsid w:val="002C4EDB"/>
    <w:rsid w:val="002C5400"/>
    <w:rsid w:val="002C5C2A"/>
    <w:rsid w:val="002C5E35"/>
    <w:rsid w:val="002C661F"/>
    <w:rsid w:val="002C6B57"/>
    <w:rsid w:val="002C6B5F"/>
    <w:rsid w:val="002C6C28"/>
    <w:rsid w:val="002D062B"/>
    <w:rsid w:val="002D1756"/>
    <w:rsid w:val="002D1A44"/>
    <w:rsid w:val="002D20C0"/>
    <w:rsid w:val="002D2871"/>
    <w:rsid w:val="002D389D"/>
    <w:rsid w:val="002D4FAE"/>
    <w:rsid w:val="002D58F9"/>
    <w:rsid w:val="002D72CA"/>
    <w:rsid w:val="002D7A30"/>
    <w:rsid w:val="002E0175"/>
    <w:rsid w:val="002E0906"/>
    <w:rsid w:val="002E0F5A"/>
    <w:rsid w:val="002E2160"/>
    <w:rsid w:val="002E21D9"/>
    <w:rsid w:val="002E2FB4"/>
    <w:rsid w:val="002E3654"/>
    <w:rsid w:val="002E41AE"/>
    <w:rsid w:val="002E48C1"/>
    <w:rsid w:val="002E5B51"/>
    <w:rsid w:val="002E5C53"/>
    <w:rsid w:val="002E5E4B"/>
    <w:rsid w:val="002E6704"/>
    <w:rsid w:val="002E7681"/>
    <w:rsid w:val="002E7CC5"/>
    <w:rsid w:val="002E7DB2"/>
    <w:rsid w:val="002F0AD1"/>
    <w:rsid w:val="002F16E6"/>
    <w:rsid w:val="002F2743"/>
    <w:rsid w:val="002F2780"/>
    <w:rsid w:val="002F28A1"/>
    <w:rsid w:val="002F4506"/>
    <w:rsid w:val="002F4C35"/>
    <w:rsid w:val="002F4C68"/>
    <w:rsid w:val="002F59F5"/>
    <w:rsid w:val="002F63EF"/>
    <w:rsid w:val="00300039"/>
    <w:rsid w:val="00300A22"/>
    <w:rsid w:val="00300CD2"/>
    <w:rsid w:val="00301840"/>
    <w:rsid w:val="003024A7"/>
    <w:rsid w:val="003025D3"/>
    <w:rsid w:val="00302910"/>
    <w:rsid w:val="003030E3"/>
    <w:rsid w:val="00303A9F"/>
    <w:rsid w:val="00305C23"/>
    <w:rsid w:val="00305C28"/>
    <w:rsid w:val="0030647A"/>
    <w:rsid w:val="0030664C"/>
    <w:rsid w:val="00306FC0"/>
    <w:rsid w:val="00307580"/>
    <w:rsid w:val="00307A47"/>
    <w:rsid w:val="00310B2A"/>
    <w:rsid w:val="00310F78"/>
    <w:rsid w:val="003118B4"/>
    <w:rsid w:val="00311FE1"/>
    <w:rsid w:val="00312074"/>
    <w:rsid w:val="003126F7"/>
    <w:rsid w:val="0031278E"/>
    <w:rsid w:val="003132A8"/>
    <w:rsid w:val="0031342F"/>
    <w:rsid w:val="003135CC"/>
    <w:rsid w:val="00313740"/>
    <w:rsid w:val="00314115"/>
    <w:rsid w:val="0031474F"/>
    <w:rsid w:val="003148CF"/>
    <w:rsid w:val="00315015"/>
    <w:rsid w:val="00315340"/>
    <w:rsid w:val="00315545"/>
    <w:rsid w:val="003166CC"/>
    <w:rsid w:val="00316887"/>
    <w:rsid w:val="00316C27"/>
    <w:rsid w:val="003175FD"/>
    <w:rsid w:val="0031790A"/>
    <w:rsid w:val="00317A75"/>
    <w:rsid w:val="00317B07"/>
    <w:rsid w:val="003207C4"/>
    <w:rsid w:val="00321D6C"/>
    <w:rsid w:val="00323238"/>
    <w:rsid w:val="00323914"/>
    <w:rsid w:val="00323B09"/>
    <w:rsid w:val="003240DA"/>
    <w:rsid w:val="0032444A"/>
    <w:rsid w:val="003248D3"/>
    <w:rsid w:val="00325FB4"/>
    <w:rsid w:val="00326DCA"/>
    <w:rsid w:val="00327322"/>
    <w:rsid w:val="003275E1"/>
    <w:rsid w:val="003278C6"/>
    <w:rsid w:val="00327E22"/>
    <w:rsid w:val="00330298"/>
    <w:rsid w:val="00330B06"/>
    <w:rsid w:val="00330E8D"/>
    <w:rsid w:val="003319EC"/>
    <w:rsid w:val="00331DD7"/>
    <w:rsid w:val="00332674"/>
    <w:rsid w:val="00332DB8"/>
    <w:rsid w:val="003331D5"/>
    <w:rsid w:val="003335A5"/>
    <w:rsid w:val="00333F9E"/>
    <w:rsid w:val="00335ACB"/>
    <w:rsid w:val="00335EA3"/>
    <w:rsid w:val="003362F9"/>
    <w:rsid w:val="0033659D"/>
    <w:rsid w:val="0033713E"/>
    <w:rsid w:val="00340060"/>
    <w:rsid w:val="003410C5"/>
    <w:rsid w:val="0034116D"/>
    <w:rsid w:val="00342617"/>
    <w:rsid w:val="00342BAD"/>
    <w:rsid w:val="00342CB5"/>
    <w:rsid w:val="003431DB"/>
    <w:rsid w:val="0034462F"/>
    <w:rsid w:val="00346118"/>
    <w:rsid w:val="00350677"/>
    <w:rsid w:val="00350A7E"/>
    <w:rsid w:val="00350B98"/>
    <w:rsid w:val="00351588"/>
    <w:rsid w:val="003522C2"/>
    <w:rsid w:val="00352CCB"/>
    <w:rsid w:val="00353E31"/>
    <w:rsid w:val="0035411E"/>
    <w:rsid w:val="0035413C"/>
    <w:rsid w:val="0035517C"/>
    <w:rsid w:val="00355496"/>
    <w:rsid w:val="00355E6D"/>
    <w:rsid w:val="00355EE3"/>
    <w:rsid w:val="00356887"/>
    <w:rsid w:val="003568B1"/>
    <w:rsid w:val="003572AA"/>
    <w:rsid w:val="00357686"/>
    <w:rsid w:val="003576BC"/>
    <w:rsid w:val="00357D17"/>
    <w:rsid w:val="00361CF4"/>
    <w:rsid w:val="0036268D"/>
    <w:rsid w:val="00362D0E"/>
    <w:rsid w:val="0036316C"/>
    <w:rsid w:val="00363DB3"/>
    <w:rsid w:val="003640A4"/>
    <w:rsid w:val="00364E04"/>
    <w:rsid w:val="003664F0"/>
    <w:rsid w:val="00367698"/>
    <w:rsid w:val="0036788A"/>
    <w:rsid w:val="00367CDE"/>
    <w:rsid w:val="00371474"/>
    <w:rsid w:val="003725B8"/>
    <w:rsid w:val="00372A42"/>
    <w:rsid w:val="00374088"/>
    <w:rsid w:val="00375D2E"/>
    <w:rsid w:val="003767FC"/>
    <w:rsid w:val="003770DB"/>
    <w:rsid w:val="00377CAA"/>
    <w:rsid w:val="00380CF5"/>
    <w:rsid w:val="003818FA"/>
    <w:rsid w:val="00382514"/>
    <w:rsid w:val="00383A05"/>
    <w:rsid w:val="0038609F"/>
    <w:rsid w:val="003861F5"/>
    <w:rsid w:val="00386D40"/>
    <w:rsid w:val="00387D51"/>
    <w:rsid w:val="00390035"/>
    <w:rsid w:val="0039152A"/>
    <w:rsid w:val="003915E7"/>
    <w:rsid w:val="00392A2E"/>
    <w:rsid w:val="0039314C"/>
    <w:rsid w:val="003933D6"/>
    <w:rsid w:val="00393579"/>
    <w:rsid w:val="00393B9A"/>
    <w:rsid w:val="0039436F"/>
    <w:rsid w:val="00395102"/>
    <w:rsid w:val="00395483"/>
    <w:rsid w:val="0039589A"/>
    <w:rsid w:val="003966D3"/>
    <w:rsid w:val="003971A7"/>
    <w:rsid w:val="003A01DA"/>
    <w:rsid w:val="003A1BCE"/>
    <w:rsid w:val="003A1D91"/>
    <w:rsid w:val="003A2B33"/>
    <w:rsid w:val="003A2CE9"/>
    <w:rsid w:val="003A3234"/>
    <w:rsid w:val="003A38D3"/>
    <w:rsid w:val="003A38D4"/>
    <w:rsid w:val="003A3BE1"/>
    <w:rsid w:val="003A4290"/>
    <w:rsid w:val="003A5101"/>
    <w:rsid w:val="003A6CFA"/>
    <w:rsid w:val="003A7C58"/>
    <w:rsid w:val="003B15DE"/>
    <w:rsid w:val="003B1C7B"/>
    <w:rsid w:val="003B339B"/>
    <w:rsid w:val="003B3941"/>
    <w:rsid w:val="003B3ACF"/>
    <w:rsid w:val="003B3C4A"/>
    <w:rsid w:val="003B443F"/>
    <w:rsid w:val="003B44FA"/>
    <w:rsid w:val="003B721D"/>
    <w:rsid w:val="003B7E2E"/>
    <w:rsid w:val="003B7FFE"/>
    <w:rsid w:val="003C1464"/>
    <w:rsid w:val="003C1AA2"/>
    <w:rsid w:val="003C28CC"/>
    <w:rsid w:val="003C306B"/>
    <w:rsid w:val="003C3186"/>
    <w:rsid w:val="003C374F"/>
    <w:rsid w:val="003C4CA1"/>
    <w:rsid w:val="003C543B"/>
    <w:rsid w:val="003C54C8"/>
    <w:rsid w:val="003C614D"/>
    <w:rsid w:val="003C65F3"/>
    <w:rsid w:val="003C6B36"/>
    <w:rsid w:val="003C7B08"/>
    <w:rsid w:val="003C7B0C"/>
    <w:rsid w:val="003D10A4"/>
    <w:rsid w:val="003D18BB"/>
    <w:rsid w:val="003D1F0D"/>
    <w:rsid w:val="003D255A"/>
    <w:rsid w:val="003D3A6E"/>
    <w:rsid w:val="003D3EEB"/>
    <w:rsid w:val="003D6DB7"/>
    <w:rsid w:val="003D71D9"/>
    <w:rsid w:val="003E0900"/>
    <w:rsid w:val="003E0E34"/>
    <w:rsid w:val="003E1B13"/>
    <w:rsid w:val="003E2301"/>
    <w:rsid w:val="003E2D42"/>
    <w:rsid w:val="003E3D00"/>
    <w:rsid w:val="003E4342"/>
    <w:rsid w:val="003E469E"/>
    <w:rsid w:val="003E4EAD"/>
    <w:rsid w:val="003E5241"/>
    <w:rsid w:val="003E524B"/>
    <w:rsid w:val="003E5452"/>
    <w:rsid w:val="003E5503"/>
    <w:rsid w:val="003E5A2B"/>
    <w:rsid w:val="003E5BB0"/>
    <w:rsid w:val="003E5BFF"/>
    <w:rsid w:val="003E7E3C"/>
    <w:rsid w:val="003F00DE"/>
    <w:rsid w:val="003F022A"/>
    <w:rsid w:val="003F05BC"/>
    <w:rsid w:val="003F09BE"/>
    <w:rsid w:val="003F10B7"/>
    <w:rsid w:val="003F17CC"/>
    <w:rsid w:val="003F2518"/>
    <w:rsid w:val="003F2684"/>
    <w:rsid w:val="003F27AE"/>
    <w:rsid w:val="003F2955"/>
    <w:rsid w:val="003F2ECA"/>
    <w:rsid w:val="003F35F6"/>
    <w:rsid w:val="003F3F29"/>
    <w:rsid w:val="003F4097"/>
    <w:rsid w:val="003F43B2"/>
    <w:rsid w:val="003F4616"/>
    <w:rsid w:val="003F55A2"/>
    <w:rsid w:val="003F5893"/>
    <w:rsid w:val="003F5B8E"/>
    <w:rsid w:val="003F5C0E"/>
    <w:rsid w:val="003F5D46"/>
    <w:rsid w:val="003F5E6C"/>
    <w:rsid w:val="003F6BAD"/>
    <w:rsid w:val="003F6E24"/>
    <w:rsid w:val="003F734A"/>
    <w:rsid w:val="003F7601"/>
    <w:rsid w:val="003F7E5A"/>
    <w:rsid w:val="00401257"/>
    <w:rsid w:val="00401D4B"/>
    <w:rsid w:val="0040204D"/>
    <w:rsid w:val="0040213F"/>
    <w:rsid w:val="004026AA"/>
    <w:rsid w:val="00403016"/>
    <w:rsid w:val="004053E9"/>
    <w:rsid w:val="004054D6"/>
    <w:rsid w:val="00406854"/>
    <w:rsid w:val="00406B8E"/>
    <w:rsid w:val="00407DA6"/>
    <w:rsid w:val="0041051C"/>
    <w:rsid w:val="0041129D"/>
    <w:rsid w:val="0041233B"/>
    <w:rsid w:val="004141B6"/>
    <w:rsid w:val="0041474E"/>
    <w:rsid w:val="004149FB"/>
    <w:rsid w:val="004159D2"/>
    <w:rsid w:val="00416038"/>
    <w:rsid w:val="00416406"/>
    <w:rsid w:val="0041658D"/>
    <w:rsid w:val="004168CE"/>
    <w:rsid w:val="00416F23"/>
    <w:rsid w:val="00417683"/>
    <w:rsid w:val="00417A39"/>
    <w:rsid w:val="00417B2D"/>
    <w:rsid w:val="00420246"/>
    <w:rsid w:val="004207E6"/>
    <w:rsid w:val="004209D5"/>
    <w:rsid w:val="00420E62"/>
    <w:rsid w:val="00421A94"/>
    <w:rsid w:val="00421B72"/>
    <w:rsid w:val="00423D32"/>
    <w:rsid w:val="00423F77"/>
    <w:rsid w:val="00424184"/>
    <w:rsid w:val="00424609"/>
    <w:rsid w:val="00424A80"/>
    <w:rsid w:val="004259A4"/>
    <w:rsid w:val="00425A7C"/>
    <w:rsid w:val="00425B15"/>
    <w:rsid w:val="00425B49"/>
    <w:rsid w:val="0042693A"/>
    <w:rsid w:val="00427331"/>
    <w:rsid w:val="0042740F"/>
    <w:rsid w:val="00427D40"/>
    <w:rsid w:val="00427D77"/>
    <w:rsid w:val="004306D4"/>
    <w:rsid w:val="00430EF0"/>
    <w:rsid w:val="00431585"/>
    <w:rsid w:val="004320A0"/>
    <w:rsid w:val="004331DB"/>
    <w:rsid w:val="00433C70"/>
    <w:rsid w:val="00434E7C"/>
    <w:rsid w:val="00435068"/>
    <w:rsid w:val="0043507D"/>
    <w:rsid w:val="004356E9"/>
    <w:rsid w:val="00435910"/>
    <w:rsid w:val="00435CF8"/>
    <w:rsid w:val="00436329"/>
    <w:rsid w:val="00436597"/>
    <w:rsid w:val="004369B6"/>
    <w:rsid w:val="00436BB6"/>
    <w:rsid w:val="0043773A"/>
    <w:rsid w:val="00440FA5"/>
    <w:rsid w:val="00441129"/>
    <w:rsid w:val="00441A51"/>
    <w:rsid w:val="00441BFE"/>
    <w:rsid w:val="004428B3"/>
    <w:rsid w:val="004428F8"/>
    <w:rsid w:val="00442ADA"/>
    <w:rsid w:val="0044354F"/>
    <w:rsid w:val="004436D9"/>
    <w:rsid w:val="00443BC1"/>
    <w:rsid w:val="00443DC6"/>
    <w:rsid w:val="00444A6E"/>
    <w:rsid w:val="00445A0C"/>
    <w:rsid w:val="0045020A"/>
    <w:rsid w:val="0045123A"/>
    <w:rsid w:val="00451644"/>
    <w:rsid w:val="004529CB"/>
    <w:rsid w:val="00452CA3"/>
    <w:rsid w:val="00453332"/>
    <w:rsid w:val="00453BE6"/>
    <w:rsid w:val="004545F5"/>
    <w:rsid w:val="00454743"/>
    <w:rsid w:val="004549F8"/>
    <w:rsid w:val="00455EFD"/>
    <w:rsid w:val="00456170"/>
    <w:rsid w:val="00456F78"/>
    <w:rsid w:val="00457397"/>
    <w:rsid w:val="00457592"/>
    <w:rsid w:val="00460320"/>
    <w:rsid w:val="00460A1C"/>
    <w:rsid w:val="004610E6"/>
    <w:rsid w:val="004617EF"/>
    <w:rsid w:val="00461B3B"/>
    <w:rsid w:val="00462B6C"/>
    <w:rsid w:val="00462B6F"/>
    <w:rsid w:val="00463ED9"/>
    <w:rsid w:val="00464065"/>
    <w:rsid w:val="00464329"/>
    <w:rsid w:val="0046585D"/>
    <w:rsid w:val="00465B2D"/>
    <w:rsid w:val="00466426"/>
    <w:rsid w:val="00466E3D"/>
    <w:rsid w:val="00467CE3"/>
    <w:rsid w:val="0047080D"/>
    <w:rsid w:val="004710B0"/>
    <w:rsid w:val="00471143"/>
    <w:rsid w:val="00471B33"/>
    <w:rsid w:val="00471ED4"/>
    <w:rsid w:val="0047272E"/>
    <w:rsid w:val="0047293F"/>
    <w:rsid w:val="00472B76"/>
    <w:rsid w:val="00472E91"/>
    <w:rsid w:val="00473C17"/>
    <w:rsid w:val="0047420E"/>
    <w:rsid w:val="0047435E"/>
    <w:rsid w:val="00474624"/>
    <w:rsid w:val="00474D8C"/>
    <w:rsid w:val="0047510A"/>
    <w:rsid w:val="004753C6"/>
    <w:rsid w:val="00475FF0"/>
    <w:rsid w:val="004760CA"/>
    <w:rsid w:val="004765A4"/>
    <w:rsid w:val="00476AD3"/>
    <w:rsid w:val="004774BE"/>
    <w:rsid w:val="004774BF"/>
    <w:rsid w:val="00477509"/>
    <w:rsid w:val="0047770D"/>
    <w:rsid w:val="00480334"/>
    <w:rsid w:val="004804F6"/>
    <w:rsid w:val="00483067"/>
    <w:rsid w:val="00484518"/>
    <w:rsid w:val="00484772"/>
    <w:rsid w:val="0048537E"/>
    <w:rsid w:val="0048551E"/>
    <w:rsid w:val="00485996"/>
    <w:rsid w:val="0048639D"/>
    <w:rsid w:val="00487C65"/>
    <w:rsid w:val="00487E8D"/>
    <w:rsid w:val="00491725"/>
    <w:rsid w:val="00492448"/>
    <w:rsid w:val="004925D5"/>
    <w:rsid w:val="00492CC9"/>
    <w:rsid w:val="00493816"/>
    <w:rsid w:val="00493A53"/>
    <w:rsid w:val="00493F0F"/>
    <w:rsid w:val="0049403E"/>
    <w:rsid w:val="0049430B"/>
    <w:rsid w:val="00494AC6"/>
    <w:rsid w:val="00495A94"/>
    <w:rsid w:val="00496894"/>
    <w:rsid w:val="00496AD1"/>
    <w:rsid w:val="0049715E"/>
    <w:rsid w:val="0049732C"/>
    <w:rsid w:val="00497D46"/>
    <w:rsid w:val="004A0C57"/>
    <w:rsid w:val="004A234A"/>
    <w:rsid w:val="004A26C4"/>
    <w:rsid w:val="004A3BEB"/>
    <w:rsid w:val="004A5CC6"/>
    <w:rsid w:val="004A5F5C"/>
    <w:rsid w:val="004A6816"/>
    <w:rsid w:val="004A772B"/>
    <w:rsid w:val="004A7C89"/>
    <w:rsid w:val="004B0268"/>
    <w:rsid w:val="004B0BCF"/>
    <w:rsid w:val="004B1390"/>
    <w:rsid w:val="004B1A9A"/>
    <w:rsid w:val="004B4649"/>
    <w:rsid w:val="004B4DA0"/>
    <w:rsid w:val="004B524B"/>
    <w:rsid w:val="004B5D6B"/>
    <w:rsid w:val="004B731E"/>
    <w:rsid w:val="004B7EDF"/>
    <w:rsid w:val="004C0460"/>
    <w:rsid w:val="004C0655"/>
    <w:rsid w:val="004C0AD3"/>
    <w:rsid w:val="004C19F3"/>
    <w:rsid w:val="004C2292"/>
    <w:rsid w:val="004C26EE"/>
    <w:rsid w:val="004C290A"/>
    <w:rsid w:val="004C2973"/>
    <w:rsid w:val="004C29F1"/>
    <w:rsid w:val="004C3620"/>
    <w:rsid w:val="004C37BF"/>
    <w:rsid w:val="004C39CF"/>
    <w:rsid w:val="004C3BA7"/>
    <w:rsid w:val="004C49EB"/>
    <w:rsid w:val="004C5A5C"/>
    <w:rsid w:val="004C5D92"/>
    <w:rsid w:val="004C6C16"/>
    <w:rsid w:val="004C7A13"/>
    <w:rsid w:val="004D0AF4"/>
    <w:rsid w:val="004D0BA4"/>
    <w:rsid w:val="004D10BE"/>
    <w:rsid w:val="004D120D"/>
    <w:rsid w:val="004D14AE"/>
    <w:rsid w:val="004D2392"/>
    <w:rsid w:val="004D2C75"/>
    <w:rsid w:val="004D2C9F"/>
    <w:rsid w:val="004D361A"/>
    <w:rsid w:val="004D3B45"/>
    <w:rsid w:val="004D3B90"/>
    <w:rsid w:val="004D46EA"/>
    <w:rsid w:val="004D5087"/>
    <w:rsid w:val="004D5461"/>
    <w:rsid w:val="004D5E76"/>
    <w:rsid w:val="004D61EE"/>
    <w:rsid w:val="004D61F5"/>
    <w:rsid w:val="004D7D77"/>
    <w:rsid w:val="004E0137"/>
    <w:rsid w:val="004E06F3"/>
    <w:rsid w:val="004E07D5"/>
    <w:rsid w:val="004E0DFA"/>
    <w:rsid w:val="004E3296"/>
    <w:rsid w:val="004E446E"/>
    <w:rsid w:val="004E45E5"/>
    <w:rsid w:val="004E4725"/>
    <w:rsid w:val="004E5A79"/>
    <w:rsid w:val="004E5C5E"/>
    <w:rsid w:val="004E5D80"/>
    <w:rsid w:val="004E5F97"/>
    <w:rsid w:val="004E62AB"/>
    <w:rsid w:val="004E75C4"/>
    <w:rsid w:val="004E7ACA"/>
    <w:rsid w:val="004E7FC9"/>
    <w:rsid w:val="004F02BB"/>
    <w:rsid w:val="004F03FC"/>
    <w:rsid w:val="004F07A5"/>
    <w:rsid w:val="004F1710"/>
    <w:rsid w:val="004F1B48"/>
    <w:rsid w:val="004F227E"/>
    <w:rsid w:val="004F25FB"/>
    <w:rsid w:val="004F2639"/>
    <w:rsid w:val="004F2EEB"/>
    <w:rsid w:val="004F3E42"/>
    <w:rsid w:val="004F50B5"/>
    <w:rsid w:val="004F5D1A"/>
    <w:rsid w:val="004F692C"/>
    <w:rsid w:val="004F69E6"/>
    <w:rsid w:val="004F7BD3"/>
    <w:rsid w:val="004F7F69"/>
    <w:rsid w:val="005005C9"/>
    <w:rsid w:val="00500C8E"/>
    <w:rsid w:val="00500F2B"/>
    <w:rsid w:val="00501C4F"/>
    <w:rsid w:val="00504042"/>
    <w:rsid w:val="0050488E"/>
    <w:rsid w:val="00504BE2"/>
    <w:rsid w:val="00504C18"/>
    <w:rsid w:val="00504CB3"/>
    <w:rsid w:val="0050573A"/>
    <w:rsid w:val="0050627B"/>
    <w:rsid w:val="005062E4"/>
    <w:rsid w:val="00507135"/>
    <w:rsid w:val="0050741F"/>
    <w:rsid w:val="00507B07"/>
    <w:rsid w:val="00507B81"/>
    <w:rsid w:val="00510581"/>
    <w:rsid w:val="00510EA3"/>
    <w:rsid w:val="0051132B"/>
    <w:rsid w:val="0051198A"/>
    <w:rsid w:val="0051207E"/>
    <w:rsid w:val="0051217F"/>
    <w:rsid w:val="0051281C"/>
    <w:rsid w:val="00513F03"/>
    <w:rsid w:val="00514244"/>
    <w:rsid w:val="00514AD0"/>
    <w:rsid w:val="00514BD8"/>
    <w:rsid w:val="00514D38"/>
    <w:rsid w:val="00515AB5"/>
    <w:rsid w:val="00515D59"/>
    <w:rsid w:val="00516FE2"/>
    <w:rsid w:val="00517896"/>
    <w:rsid w:val="00517A88"/>
    <w:rsid w:val="00517B8D"/>
    <w:rsid w:val="005202D5"/>
    <w:rsid w:val="005203F6"/>
    <w:rsid w:val="005208F3"/>
    <w:rsid w:val="00520E9C"/>
    <w:rsid w:val="00520FC9"/>
    <w:rsid w:val="005213BD"/>
    <w:rsid w:val="00521AA4"/>
    <w:rsid w:val="00522835"/>
    <w:rsid w:val="00522E2A"/>
    <w:rsid w:val="005246CB"/>
    <w:rsid w:val="00524B57"/>
    <w:rsid w:val="00524BF7"/>
    <w:rsid w:val="0052509F"/>
    <w:rsid w:val="00525467"/>
    <w:rsid w:val="00525DB2"/>
    <w:rsid w:val="0052690A"/>
    <w:rsid w:val="00526DE1"/>
    <w:rsid w:val="0052778E"/>
    <w:rsid w:val="00527F15"/>
    <w:rsid w:val="00530D93"/>
    <w:rsid w:val="0053153B"/>
    <w:rsid w:val="0053176F"/>
    <w:rsid w:val="00532625"/>
    <w:rsid w:val="00532BAD"/>
    <w:rsid w:val="00532D19"/>
    <w:rsid w:val="00532FD2"/>
    <w:rsid w:val="005332F4"/>
    <w:rsid w:val="005332FD"/>
    <w:rsid w:val="0053345E"/>
    <w:rsid w:val="00533BA2"/>
    <w:rsid w:val="00534226"/>
    <w:rsid w:val="0053472E"/>
    <w:rsid w:val="005357B4"/>
    <w:rsid w:val="00535C72"/>
    <w:rsid w:val="00535D98"/>
    <w:rsid w:val="00535F9F"/>
    <w:rsid w:val="005366DE"/>
    <w:rsid w:val="005369A5"/>
    <w:rsid w:val="00536B84"/>
    <w:rsid w:val="0053733A"/>
    <w:rsid w:val="005376EC"/>
    <w:rsid w:val="00537BB1"/>
    <w:rsid w:val="00540B1A"/>
    <w:rsid w:val="0054167C"/>
    <w:rsid w:val="00541771"/>
    <w:rsid w:val="00542426"/>
    <w:rsid w:val="005424F5"/>
    <w:rsid w:val="0054264B"/>
    <w:rsid w:val="0054275E"/>
    <w:rsid w:val="00542DB0"/>
    <w:rsid w:val="00544919"/>
    <w:rsid w:val="005452C9"/>
    <w:rsid w:val="0054585D"/>
    <w:rsid w:val="0054686C"/>
    <w:rsid w:val="00547BF0"/>
    <w:rsid w:val="0055085A"/>
    <w:rsid w:val="0055191C"/>
    <w:rsid w:val="00552027"/>
    <w:rsid w:val="00552F8B"/>
    <w:rsid w:val="00553930"/>
    <w:rsid w:val="005546D6"/>
    <w:rsid w:val="00554953"/>
    <w:rsid w:val="00554B36"/>
    <w:rsid w:val="00554D02"/>
    <w:rsid w:val="005556EA"/>
    <w:rsid w:val="00555CD4"/>
    <w:rsid w:val="0055636F"/>
    <w:rsid w:val="00556530"/>
    <w:rsid w:val="005567BE"/>
    <w:rsid w:val="00556AC5"/>
    <w:rsid w:val="005578CD"/>
    <w:rsid w:val="0056018A"/>
    <w:rsid w:val="00560617"/>
    <w:rsid w:val="00561FD8"/>
    <w:rsid w:val="005621E6"/>
    <w:rsid w:val="005623F6"/>
    <w:rsid w:val="00562CFE"/>
    <w:rsid w:val="005632B0"/>
    <w:rsid w:val="0056351C"/>
    <w:rsid w:val="00563B4D"/>
    <w:rsid w:val="00563EF1"/>
    <w:rsid w:val="00564071"/>
    <w:rsid w:val="00565330"/>
    <w:rsid w:val="005659B3"/>
    <w:rsid w:val="00565BB8"/>
    <w:rsid w:val="00567228"/>
    <w:rsid w:val="005673D8"/>
    <w:rsid w:val="00567ABF"/>
    <w:rsid w:val="00567AD1"/>
    <w:rsid w:val="00567FD7"/>
    <w:rsid w:val="005703FA"/>
    <w:rsid w:val="00571067"/>
    <w:rsid w:val="005716A6"/>
    <w:rsid w:val="00571D38"/>
    <w:rsid w:val="005721D0"/>
    <w:rsid w:val="00572721"/>
    <w:rsid w:val="00572EAD"/>
    <w:rsid w:val="005740D6"/>
    <w:rsid w:val="005741EA"/>
    <w:rsid w:val="005748B8"/>
    <w:rsid w:val="005752BC"/>
    <w:rsid w:val="005752FC"/>
    <w:rsid w:val="00576ED6"/>
    <w:rsid w:val="00577C6B"/>
    <w:rsid w:val="00577CC9"/>
    <w:rsid w:val="00580A8A"/>
    <w:rsid w:val="00580E22"/>
    <w:rsid w:val="00581B2E"/>
    <w:rsid w:val="005821A0"/>
    <w:rsid w:val="00582FE1"/>
    <w:rsid w:val="005846E5"/>
    <w:rsid w:val="005852A2"/>
    <w:rsid w:val="005859A3"/>
    <w:rsid w:val="00585BFF"/>
    <w:rsid w:val="00585CB5"/>
    <w:rsid w:val="00585D3A"/>
    <w:rsid w:val="00586006"/>
    <w:rsid w:val="00586CD1"/>
    <w:rsid w:val="00587043"/>
    <w:rsid w:val="00587325"/>
    <w:rsid w:val="00587DEB"/>
    <w:rsid w:val="005900CC"/>
    <w:rsid w:val="00590758"/>
    <w:rsid w:val="00590D70"/>
    <w:rsid w:val="00591845"/>
    <w:rsid w:val="0059324C"/>
    <w:rsid w:val="0059412C"/>
    <w:rsid w:val="0059474E"/>
    <w:rsid w:val="00594863"/>
    <w:rsid w:val="00594C45"/>
    <w:rsid w:val="00594EF3"/>
    <w:rsid w:val="0059556A"/>
    <w:rsid w:val="00596436"/>
    <w:rsid w:val="00597345"/>
    <w:rsid w:val="00597820"/>
    <w:rsid w:val="0059790A"/>
    <w:rsid w:val="00597A7E"/>
    <w:rsid w:val="00597ACD"/>
    <w:rsid w:val="005A0625"/>
    <w:rsid w:val="005A0F17"/>
    <w:rsid w:val="005A1786"/>
    <w:rsid w:val="005A2266"/>
    <w:rsid w:val="005A2889"/>
    <w:rsid w:val="005A32AE"/>
    <w:rsid w:val="005A3A5E"/>
    <w:rsid w:val="005A440E"/>
    <w:rsid w:val="005A4841"/>
    <w:rsid w:val="005A6398"/>
    <w:rsid w:val="005A66D6"/>
    <w:rsid w:val="005A6F29"/>
    <w:rsid w:val="005A6F7C"/>
    <w:rsid w:val="005A73A7"/>
    <w:rsid w:val="005B07E8"/>
    <w:rsid w:val="005B12D9"/>
    <w:rsid w:val="005B192D"/>
    <w:rsid w:val="005B2478"/>
    <w:rsid w:val="005B262E"/>
    <w:rsid w:val="005B2C91"/>
    <w:rsid w:val="005B3EF6"/>
    <w:rsid w:val="005B49EF"/>
    <w:rsid w:val="005B502C"/>
    <w:rsid w:val="005B67B0"/>
    <w:rsid w:val="005B67C5"/>
    <w:rsid w:val="005B67D2"/>
    <w:rsid w:val="005B6CAC"/>
    <w:rsid w:val="005B732D"/>
    <w:rsid w:val="005B78E6"/>
    <w:rsid w:val="005C0375"/>
    <w:rsid w:val="005C0658"/>
    <w:rsid w:val="005C0DE4"/>
    <w:rsid w:val="005C1D72"/>
    <w:rsid w:val="005C1F18"/>
    <w:rsid w:val="005C210C"/>
    <w:rsid w:val="005C26DE"/>
    <w:rsid w:val="005C2D25"/>
    <w:rsid w:val="005C2DB0"/>
    <w:rsid w:val="005C3724"/>
    <w:rsid w:val="005C398C"/>
    <w:rsid w:val="005C39BE"/>
    <w:rsid w:val="005C431B"/>
    <w:rsid w:val="005C7716"/>
    <w:rsid w:val="005C7F02"/>
    <w:rsid w:val="005C7F18"/>
    <w:rsid w:val="005D0ACC"/>
    <w:rsid w:val="005D0C2D"/>
    <w:rsid w:val="005D148D"/>
    <w:rsid w:val="005D1CDC"/>
    <w:rsid w:val="005D1E04"/>
    <w:rsid w:val="005D3F89"/>
    <w:rsid w:val="005D5C51"/>
    <w:rsid w:val="005D5CC3"/>
    <w:rsid w:val="005D6679"/>
    <w:rsid w:val="005D760A"/>
    <w:rsid w:val="005E0943"/>
    <w:rsid w:val="005E0984"/>
    <w:rsid w:val="005E0D4B"/>
    <w:rsid w:val="005E108B"/>
    <w:rsid w:val="005E10EC"/>
    <w:rsid w:val="005E1459"/>
    <w:rsid w:val="005E1469"/>
    <w:rsid w:val="005E1D62"/>
    <w:rsid w:val="005E20F8"/>
    <w:rsid w:val="005E294B"/>
    <w:rsid w:val="005E2C83"/>
    <w:rsid w:val="005E2D10"/>
    <w:rsid w:val="005E33AA"/>
    <w:rsid w:val="005E33E7"/>
    <w:rsid w:val="005E3DAC"/>
    <w:rsid w:val="005E3E6A"/>
    <w:rsid w:val="005E3FE8"/>
    <w:rsid w:val="005E409B"/>
    <w:rsid w:val="005E42E6"/>
    <w:rsid w:val="005E472A"/>
    <w:rsid w:val="005E4BD2"/>
    <w:rsid w:val="005E4C5A"/>
    <w:rsid w:val="005E658C"/>
    <w:rsid w:val="005E709B"/>
    <w:rsid w:val="005E7296"/>
    <w:rsid w:val="005E77E1"/>
    <w:rsid w:val="005E79D2"/>
    <w:rsid w:val="005F0452"/>
    <w:rsid w:val="005F0CF6"/>
    <w:rsid w:val="005F1020"/>
    <w:rsid w:val="005F3314"/>
    <w:rsid w:val="005F42B3"/>
    <w:rsid w:val="005F5638"/>
    <w:rsid w:val="005F68B7"/>
    <w:rsid w:val="005F7A26"/>
    <w:rsid w:val="005F7BD0"/>
    <w:rsid w:val="006000A3"/>
    <w:rsid w:val="00600203"/>
    <w:rsid w:val="00600737"/>
    <w:rsid w:val="00600A3C"/>
    <w:rsid w:val="00601647"/>
    <w:rsid w:val="00601E0F"/>
    <w:rsid w:val="0060215F"/>
    <w:rsid w:val="006024F7"/>
    <w:rsid w:val="00602570"/>
    <w:rsid w:val="00603367"/>
    <w:rsid w:val="006044FE"/>
    <w:rsid w:val="00604846"/>
    <w:rsid w:val="00604C46"/>
    <w:rsid w:val="00604CE6"/>
    <w:rsid w:val="00605B56"/>
    <w:rsid w:val="0060631A"/>
    <w:rsid w:val="006069E0"/>
    <w:rsid w:val="006071BE"/>
    <w:rsid w:val="0061006A"/>
    <w:rsid w:val="006116B9"/>
    <w:rsid w:val="006117AF"/>
    <w:rsid w:val="006117E3"/>
    <w:rsid w:val="00612053"/>
    <w:rsid w:val="0061275D"/>
    <w:rsid w:val="00612B3F"/>
    <w:rsid w:val="006132F1"/>
    <w:rsid w:val="00613EFB"/>
    <w:rsid w:val="00614677"/>
    <w:rsid w:val="00615440"/>
    <w:rsid w:val="00615986"/>
    <w:rsid w:val="00615CD2"/>
    <w:rsid w:val="0062021B"/>
    <w:rsid w:val="00620E90"/>
    <w:rsid w:val="0062160C"/>
    <w:rsid w:val="006218EA"/>
    <w:rsid w:val="00621EF7"/>
    <w:rsid w:val="00622CBD"/>
    <w:rsid w:val="00622D25"/>
    <w:rsid w:val="0062392D"/>
    <w:rsid w:val="0062513A"/>
    <w:rsid w:val="00625EC4"/>
    <w:rsid w:val="006262F8"/>
    <w:rsid w:val="00626387"/>
    <w:rsid w:val="0062659A"/>
    <w:rsid w:val="00626BDB"/>
    <w:rsid w:val="00627019"/>
    <w:rsid w:val="00627A5E"/>
    <w:rsid w:val="00627B2E"/>
    <w:rsid w:val="00627C43"/>
    <w:rsid w:val="006302EE"/>
    <w:rsid w:val="0063159E"/>
    <w:rsid w:val="0063166C"/>
    <w:rsid w:val="0063192C"/>
    <w:rsid w:val="00631966"/>
    <w:rsid w:val="00632316"/>
    <w:rsid w:val="00633466"/>
    <w:rsid w:val="00633AD4"/>
    <w:rsid w:val="00633EDC"/>
    <w:rsid w:val="006342AD"/>
    <w:rsid w:val="0063523B"/>
    <w:rsid w:val="00635F4E"/>
    <w:rsid w:val="00640190"/>
    <w:rsid w:val="006408D5"/>
    <w:rsid w:val="006412DA"/>
    <w:rsid w:val="00641774"/>
    <w:rsid w:val="006417A7"/>
    <w:rsid w:val="00641DA5"/>
    <w:rsid w:val="0064230E"/>
    <w:rsid w:val="006424BB"/>
    <w:rsid w:val="00642AC4"/>
    <w:rsid w:val="00642EE6"/>
    <w:rsid w:val="006432BF"/>
    <w:rsid w:val="00643438"/>
    <w:rsid w:val="00643B49"/>
    <w:rsid w:val="00643E31"/>
    <w:rsid w:val="00644B06"/>
    <w:rsid w:val="00644D23"/>
    <w:rsid w:val="00645A19"/>
    <w:rsid w:val="00645B53"/>
    <w:rsid w:val="00647713"/>
    <w:rsid w:val="0064799D"/>
    <w:rsid w:val="006479DE"/>
    <w:rsid w:val="00647A00"/>
    <w:rsid w:val="00647C8C"/>
    <w:rsid w:val="00652025"/>
    <w:rsid w:val="006523AB"/>
    <w:rsid w:val="006531FD"/>
    <w:rsid w:val="00653932"/>
    <w:rsid w:val="006549C3"/>
    <w:rsid w:val="00655377"/>
    <w:rsid w:val="00655F17"/>
    <w:rsid w:val="00656202"/>
    <w:rsid w:val="00656D1D"/>
    <w:rsid w:val="00657051"/>
    <w:rsid w:val="00657BBE"/>
    <w:rsid w:val="006607D3"/>
    <w:rsid w:val="00660ED9"/>
    <w:rsid w:val="006614DD"/>
    <w:rsid w:val="00662780"/>
    <w:rsid w:val="00662BC4"/>
    <w:rsid w:val="00663591"/>
    <w:rsid w:val="00663709"/>
    <w:rsid w:val="00664517"/>
    <w:rsid w:val="006648A2"/>
    <w:rsid w:val="00665703"/>
    <w:rsid w:val="00666235"/>
    <w:rsid w:val="0066651D"/>
    <w:rsid w:val="006665FD"/>
    <w:rsid w:val="00666A67"/>
    <w:rsid w:val="00667866"/>
    <w:rsid w:val="00667AED"/>
    <w:rsid w:val="00670107"/>
    <w:rsid w:val="0067102E"/>
    <w:rsid w:val="006712B6"/>
    <w:rsid w:val="0067225B"/>
    <w:rsid w:val="0067235E"/>
    <w:rsid w:val="00672D00"/>
    <w:rsid w:val="00673700"/>
    <w:rsid w:val="006738E5"/>
    <w:rsid w:val="00673A84"/>
    <w:rsid w:val="00673E9F"/>
    <w:rsid w:val="00674913"/>
    <w:rsid w:val="00675202"/>
    <w:rsid w:val="00675344"/>
    <w:rsid w:val="006757C6"/>
    <w:rsid w:val="006758BE"/>
    <w:rsid w:val="00675948"/>
    <w:rsid w:val="00675AAD"/>
    <w:rsid w:val="00675CB3"/>
    <w:rsid w:val="006760A1"/>
    <w:rsid w:val="00676454"/>
    <w:rsid w:val="00676D50"/>
    <w:rsid w:val="00676F5B"/>
    <w:rsid w:val="00676F74"/>
    <w:rsid w:val="00680319"/>
    <w:rsid w:val="00680BF6"/>
    <w:rsid w:val="006822B9"/>
    <w:rsid w:val="006823EE"/>
    <w:rsid w:val="0068240F"/>
    <w:rsid w:val="0068250F"/>
    <w:rsid w:val="0068271B"/>
    <w:rsid w:val="006833C4"/>
    <w:rsid w:val="00683F64"/>
    <w:rsid w:val="006843AA"/>
    <w:rsid w:val="00684AD6"/>
    <w:rsid w:val="006856BD"/>
    <w:rsid w:val="00686445"/>
    <w:rsid w:val="006871D0"/>
    <w:rsid w:val="006901B2"/>
    <w:rsid w:val="00692394"/>
    <w:rsid w:val="00692ABA"/>
    <w:rsid w:val="00692FDB"/>
    <w:rsid w:val="0069354A"/>
    <w:rsid w:val="0069410C"/>
    <w:rsid w:val="0069430D"/>
    <w:rsid w:val="00694EC8"/>
    <w:rsid w:val="00695276"/>
    <w:rsid w:val="006952D4"/>
    <w:rsid w:val="006957FB"/>
    <w:rsid w:val="00695860"/>
    <w:rsid w:val="00695FB7"/>
    <w:rsid w:val="00696C69"/>
    <w:rsid w:val="00697FDD"/>
    <w:rsid w:val="006A074B"/>
    <w:rsid w:val="006A0AA2"/>
    <w:rsid w:val="006A0D3A"/>
    <w:rsid w:val="006A1216"/>
    <w:rsid w:val="006A1404"/>
    <w:rsid w:val="006A254B"/>
    <w:rsid w:val="006A43E5"/>
    <w:rsid w:val="006A4D5D"/>
    <w:rsid w:val="006A4F18"/>
    <w:rsid w:val="006A5425"/>
    <w:rsid w:val="006A563C"/>
    <w:rsid w:val="006A6723"/>
    <w:rsid w:val="006B00C6"/>
    <w:rsid w:val="006B02EE"/>
    <w:rsid w:val="006B0343"/>
    <w:rsid w:val="006B056A"/>
    <w:rsid w:val="006B06E0"/>
    <w:rsid w:val="006B0DC9"/>
    <w:rsid w:val="006B218D"/>
    <w:rsid w:val="006B295F"/>
    <w:rsid w:val="006B2F1E"/>
    <w:rsid w:val="006B327D"/>
    <w:rsid w:val="006B3D20"/>
    <w:rsid w:val="006B4180"/>
    <w:rsid w:val="006B4342"/>
    <w:rsid w:val="006B54F5"/>
    <w:rsid w:val="006B54FF"/>
    <w:rsid w:val="006B6F39"/>
    <w:rsid w:val="006B7742"/>
    <w:rsid w:val="006B7871"/>
    <w:rsid w:val="006B7CBD"/>
    <w:rsid w:val="006C0675"/>
    <w:rsid w:val="006C16EB"/>
    <w:rsid w:val="006C2032"/>
    <w:rsid w:val="006C2069"/>
    <w:rsid w:val="006C284C"/>
    <w:rsid w:val="006C2AB7"/>
    <w:rsid w:val="006C2DF5"/>
    <w:rsid w:val="006C3169"/>
    <w:rsid w:val="006C374A"/>
    <w:rsid w:val="006C3E24"/>
    <w:rsid w:val="006C5477"/>
    <w:rsid w:val="006C5737"/>
    <w:rsid w:val="006C6656"/>
    <w:rsid w:val="006C6832"/>
    <w:rsid w:val="006C6FAD"/>
    <w:rsid w:val="006C78C0"/>
    <w:rsid w:val="006D0009"/>
    <w:rsid w:val="006D0624"/>
    <w:rsid w:val="006D175E"/>
    <w:rsid w:val="006D1BD9"/>
    <w:rsid w:val="006D2B34"/>
    <w:rsid w:val="006D3616"/>
    <w:rsid w:val="006D3A13"/>
    <w:rsid w:val="006D40B2"/>
    <w:rsid w:val="006D4D08"/>
    <w:rsid w:val="006D5745"/>
    <w:rsid w:val="006D598D"/>
    <w:rsid w:val="006D6295"/>
    <w:rsid w:val="006D63E8"/>
    <w:rsid w:val="006D71DB"/>
    <w:rsid w:val="006D7364"/>
    <w:rsid w:val="006E1B0B"/>
    <w:rsid w:val="006E1E0B"/>
    <w:rsid w:val="006E29A9"/>
    <w:rsid w:val="006E2DAF"/>
    <w:rsid w:val="006E382C"/>
    <w:rsid w:val="006E3CD3"/>
    <w:rsid w:val="006E3F90"/>
    <w:rsid w:val="006E495A"/>
    <w:rsid w:val="006E5BBF"/>
    <w:rsid w:val="006E5C26"/>
    <w:rsid w:val="006E5F15"/>
    <w:rsid w:val="006E5FF3"/>
    <w:rsid w:val="006E68FD"/>
    <w:rsid w:val="006E6D48"/>
    <w:rsid w:val="006E7827"/>
    <w:rsid w:val="006E7A71"/>
    <w:rsid w:val="006E7E66"/>
    <w:rsid w:val="006EC4D2"/>
    <w:rsid w:val="006F0910"/>
    <w:rsid w:val="006F12E5"/>
    <w:rsid w:val="006F132E"/>
    <w:rsid w:val="006F1A2E"/>
    <w:rsid w:val="006F1B7F"/>
    <w:rsid w:val="006F1CD4"/>
    <w:rsid w:val="006F1FB6"/>
    <w:rsid w:val="006F292D"/>
    <w:rsid w:val="006F2A20"/>
    <w:rsid w:val="006F3295"/>
    <w:rsid w:val="006F33FC"/>
    <w:rsid w:val="006F3418"/>
    <w:rsid w:val="006F369B"/>
    <w:rsid w:val="006F44AA"/>
    <w:rsid w:val="006F4621"/>
    <w:rsid w:val="006F66BD"/>
    <w:rsid w:val="006F74EB"/>
    <w:rsid w:val="006F7609"/>
    <w:rsid w:val="0070002C"/>
    <w:rsid w:val="0070209E"/>
    <w:rsid w:val="0070225E"/>
    <w:rsid w:val="0070285D"/>
    <w:rsid w:val="0070291F"/>
    <w:rsid w:val="00703A95"/>
    <w:rsid w:val="00704C58"/>
    <w:rsid w:val="00705557"/>
    <w:rsid w:val="00705691"/>
    <w:rsid w:val="0070578A"/>
    <w:rsid w:val="00705E3C"/>
    <w:rsid w:val="0070604E"/>
    <w:rsid w:val="0070629D"/>
    <w:rsid w:val="00706493"/>
    <w:rsid w:val="00707782"/>
    <w:rsid w:val="0070AD0F"/>
    <w:rsid w:val="007103C3"/>
    <w:rsid w:val="00710492"/>
    <w:rsid w:val="00710C2A"/>
    <w:rsid w:val="00713E34"/>
    <w:rsid w:val="0071434F"/>
    <w:rsid w:val="00714D20"/>
    <w:rsid w:val="00715A41"/>
    <w:rsid w:val="00716B92"/>
    <w:rsid w:val="00716DD7"/>
    <w:rsid w:val="00720284"/>
    <w:rsid w:val="00720C57"/>
    <w:rsid w:val="007218D2"/>
    <w:rsid w:val="00721E37"/>
    <w:rsid w:val="007220FA"/>
    <w:rsid w:val="00722C7F"/>
    <w:rsid w:val="00722E61"/>
    <w:rsid w:val="00723DE0"/>
    <w:rsid w:val="00724751"/>
    <w:rsid w:val="00724F9E"/>
    <w:rsid w:val="00725C43"/>
    <w:rsid w:val="00725C51"/>
    <w:rsid w:val="00726565"/>
    <w:rsid w:val="00726968"/>
    <w:rsid w:val="007274B4"/>
    <w:rsid w:val="00727558"/>
    <w:rsid w:val="0072769E"/>
    <w:rsid w:val="00727F13"/>
    <w:rsid w:val="00730530"/>
    <w:rsid w:val="0073075D"/>
    <w:rsid w:val="007313DC"/>
    <w:rsid w:val="00732876"/>
    <w:rsid w:val="00732A09"/>
    <w:rsid w:val="0073318B"/>
    <w:rsid w:val="00733313"/>
    <w:rsid w:val="00733C85"/>
    <w:rsid w:val="0073419D"/>
    <w:rsid w:val="00734E97"/>
    <w:rsid w:val="00734EA5"/>
    <w:rsid w:val="00735995"/>
    <w:rsid w:val="007359FA"/>
    <w:rsid w:val="00735EA6"/>
    <w:rsid w:val="00736A86"/>
    <w:rsid w:val="0073718F"/>
    <w:rsid w:val="007375C6"/>
    <w:rsid w:val="0073797E"/>
    <w:rsid w:val="00737C17"/>
    <w:rsid w:val="007400B1"/>
    <w:rsid w:val="00740F17"/>
    <w:rsid w:val="00741357"/>
    <w:rsid w:val="00742733"/>
    <w:rsid w:val="00743F1A"/>
    <w:rsid w:val="00744DC8"/>
    <w:rsid w:val="0074542B"/>
    <w:rsid w:val="00745D68"/>
    <w:rsid w:val="0074603D"/>
    <w:rsid w:val="0074671B"/>
    <w:rsid w:val="0074790D"/>
    <w:rsid w:val="00747E7D"/>
    <w:rsid w:val="00747ECD"/>
    <w:rsid w:val="0075053B"/>
    <w:rsid w:val="0075053F"/>
    <w:rsid w:val="007509B8"/>
    <w:rsid w:val="00750EA7"/>
    <w:rsid w:val="0075205C"/>
    <w:rsid w:val="00752A70"/>
    <w:rsid w:val="00753BCB"/>
    <w:rsid w:val="00753E66"/>
    <w:rsid w:val="00754FA5"/>
    <w:rsid w:val="00755329"/>
    <w:rsid w:val="00755376"/>
    <w:rsid w:val="00756147"/>
    <w:rsid w:val="00756200"/>
    <w:rsid w:val="007569B9"/>
    <w:rsid w:val="00756E9D"/>
    <w:rsid w:val="0075700C"/>
    <w:rsid w:val="00760948"/>
    <w:rsid w:val="007627D8"/>
    <w:rsid w:val="00762F61"/>
    <w:rsid w:val="00763846"/>
    <w:rsid w:val="00763EA0"/>
    <w:rsid w:val="00763F14"/>
    <w:rsid w:val="007642A1"/>
    <w:rsid w:val="00764B6D"/>
    <w:rsid w:val="0076514A"/>
    <w:rsid w:val="0076543E"/>
    <w:rsid w:val="007654B3"/>
    <w:rsid w:val="00765BF6"/>
    <w:rsid w:val="00766320"/>
    <w:rsid w:val="00770250"/>
    <w:rsid w:val="00770975"/>
    <w:rsid w:val="007715C0"/>
    <w:rsid w:val="007715E9"/>
    <w:rsid w:val="007718E6"/>
    <w:rsid w:val="00773F7F"/>
    <w:rsid w:val="0077426D"/>
    <w:rsid w:val="00774473"/>
    <w:rsid w:val="00774E4C"/>
    <w:rsid w:val="007754F4"/>
    <w:rsid w:val="0077556F"/>
    <w:rsid w:val="0077570F"/>
    <w:rsid w:val="00776621"/>
    <w:rsid w:val="0077662B"/>
    <w:rsid w:val="00776DF0"/>
    <w:rsid w:val="007771EB"/>
    <w:rsid w:val="00777275"/>
    <w:rsid w:val="00777397"/>
    <w:rsid w:val="00777F6D"/>
    <w:rsid w:val="0078088B"/>
    <w:rsid w:val="00780D64"/>
    <w:rsid w:val="00781321"/>
    <w:rsid w:val="00782242"/>
    <w:rsid w:val="00782AAB"/>
    <w:rsid w:val="00782AC5"/>
    <w:rsid w:val="00784461"/>
    <w:rsid w:val="00784917"/>
    <w:rsid w:val="00784918"/>
    <w:rsid w:val="007849A1"/>
    <w:rsid w:val="00784E85"/>
    <w:rsid w:val="00785432"/>
    <w:rsid w:val="00785618"/>
    <w:rsid w:val="00785981"/>
    <w:rsid w:val="007865A6"/>
    <w:rsid w:val="0078665D"/>
    <w:rsid w:val="007908AA"/>
    <w:rsid w:val="00790BCA"/>
    <w:rsid w:val="0079134D"/>
    <w:rsid w:val="00791C53"/>
    <w:rsid w:val="00792ADD"/>
    <w:rsid w:val="00792E32"/>
    <w:rsid w:val="0079418F"/>
    <w:rsid w:val="007947AE"/>
    <w:rsid w:val="00794FA1"/>
    <w:rsid w:val="00796862"/>
    <w:rsid w:val="00796C5D"/>
    <w:rsid w:val="00796F3A"/>
    <w:rsid w:val="007975BB"/>
    <w:rsid w:val="007A0A40"/>
    <w:rsid w:val="007A109E"/>
    <w:rsid w:val="007A18DD"/>
    <w:rsid w:val="007A1BD4"/>
    <w:rsid w:val="007A1D1B"/>
    <w:rsid w:val="007A1D81"/>
    <w:rsid w:val="007A2387"/>
    <w:rsid w:val="007A238F"/>
    <w:rsid w:val="007A2D65"/>
    <w:rsid w:val="007A2D9C"/>
    <w:rsid w:val="007A33F7"/>
    <w:rsid w:val="007A3ABB"/>
    <w:rsid w:val="007A42ED"/>
    <w:rsid w:val="007A5781"/>
    <w:rsid w:val="007A6D7C"/>
    <w:rsid w:val="007B066B"/>
    <w:rsid w:val="007B0CBE"/>
    <w:rsid w:val="007B11A9"/>
    <w:rsid w:val="007B202A"/>
    <w:rsid w:val="007B21A3"/>
    <w:rsid w:val="007B3214"/>
    <w:rsid w:val="007B37D8"/>
    <w:rsid w:val="007B4268"/>
    <w:rsid w:val="007B5213"/>
    <w:rsid w:val="007B5415"/>
    <w:rsid w:val="007B6501"/>
    <w:rsid w:val="007B683B"/>
    <w:rsid w:val="007B6E67"/>
    <w:rsid w:val="007B7153"/>
    <w:rsid w:val="007B7EDB"/>
    <w:rsid w:val="007C11BA"/>
    <w:rsid w:val="007C1D7A"/>
    <w:rsid w:val="007C2440"/>
    <w:rsid w:val="007C2677"/>
    <w:rsid w:val="007C2B7C"/>
    <w:rsid w:val="007C2B89"/>
    <w:rsid w:val="007C38CE"/>
    <w:rsid w:val="007C4362"/>
    <w:rsid w:val="007C47DA"/>
    <w:rsid w:val="007C4FD3"/>
    <w:rsid w:val="007C550B"/>
    <w:rsid w:val="007C5B3B"/>
    <w:rsid w:val="007C5FD2"/>
    <w:rsid w:val="007C6264"/>
    <w:rsid w:val="007C65A4"/>
    <w:rsid w:val="007C6658"/>
    <w:rsid w:val="007C6CB6"/>
    <w:rsid w:val="007C7504"/>
    <w:rsid w:val="007D0916"/>
    <w:rsid w:val="007D1DD5"/>
    <w:rsid w:val="007D1EF7"/>
    <w:rsid w:val="007D2774"/>
    <w:rsid w:val="007D2C15"/>
    <w:rsid w:val="007D3199"/>
    <w:rsid w:val="007D3B95"/>
    <w:rsid w:val="007D3C18"/>
    <w:rsid w:val="007D3C68"/>
    <w:rsid w:val="007D3EEC"/>
    <w:rsid w:val="007D461B"/>
    <w:rsid w:val="007D48CF"/>
    <w:rsid w:val="007D4BBF"/>
    <w:rsid w:val="007D5896"/>
    <w:rsid w:val="007D5CFA"/>
    <w:rsid w:val="007D6253"/>
    <w:rsid w:val="007D6C98"/>
    <w:rsid w:val="007D70AC"/>
    <w:rsid w:val="007E010F"/>
    <w:rsid w:val="007E0954"/>
    <w:rsid w:val="007E1357"/>
    <w:rsid w:val="007E2A36"/>
    <w:rsid w:val="007E2DFB"/>
    <w:rsid w:val="007E5D39"/>
    <w:rsid w:val="007E6197"/>
    <w:rsid w:val="007E6F03"/>
    <w:rsid w:val="007E704D"/>
    <w:rsid w:val="007E70B0"/>
    <w:rsid w:val="007F0095"/>
    <w:rsid w:val="007F0A38"/>
    <w:rsid w:val="007F0D9F"/>
    <w:rsid w:val="007F115B"/>
    <w:rsid w:val="007F2AA8"/>
    <w:rsid w:val="007F3782"/>
    <w:rsid w:val="007F37FA"/>
    <w:rsid w:val="007F488C"/>
    <w:rsid w:val="007F4D80"/>
    <w:rsid w:val="007F5341"/>
    <w:rsid w:val="007F5C66"/>
    <w:rsid w:val="007F6D9A"/>
    <w:rsid w:val="007F79D5"/>
    <w:rsid w:val="008009E9"/>
    <w:rsid w:val="00800ACD"/>
    <w:rsid w:val="00800D34"/>
    <w:rsid w:val="00802085"/>
    <w:rsid w:val="008040E3"/>
    <w:rsid w:val="008046DC"/>
    <w:rsid w:val="00806CE6"/>
    <w:rsid w:val="008075F4"/>
    <w:rsid w:val="00807612"/>
    <w:rsid w:val="008103A1"/>
    <w:rsid w:val="00811AB3"/>
    <w:rsid w:val="0081238E"/>
    <w:rsid w:val="0081313E"/>
    <w:rsid w:val="008132BD"/>
    <w:rsid w:val="00813A6D"/>
    <w:rsid w:val="00813C97"/>
    <w:rsid w:val="0081461C"/>
    <w:rsid w:val="00814EB7"/>
    <w:rsid w:val="008159E8"/>
    <w:rsid w:val="00815CA7"/>
    <w:rsid w:val="0081621F"/>
    <w:rsid w:val="008168CB"/>
    <w:rsid w:val="008168D3"/>
    <w:rsid w:val="008174BB"/>
    <w:rsid w:val="008175B2"/>
    <w:rsid w:val="00817E83"/>
    <w:rsid w:val="00817F54"/>
    <w:rsid w:val="00821AA8"/>
    <w:rsid w:val="008231F7"/>
    <w:rsid w:val="008239EB"/>
    <w:rsid w:val="008241E8"/>
    <w:rsid w:val="008252EF"/>
    <w:rsid w:val="00825304"/>
    <w:rsid w:val="00826B40"/>
    <w:rsid w:val="008307C0"/>
    <w:rsid w:val="0083093E"/>
    <w:rsid w:val="00831751"/>
    <w:rsid w:val="00831D94"/>
    <w:rsid w:val="00832FD8"/>
    <w:rsid w:val="00833DCE"/>
    <w:rsid w:val="00834AFE"/>
    <w:rsid w:val="008350CB"/>
    <w:rsid w:val="008353B2"/>
    <w:rsid w:val="008361C4"/>
    <w:rsid w:val="00836BD5"/>
    <w:rsid w:val="008373E0"/>
    <w:rsid w:val="0083791B"/>
    <w:rsid w:val="0084061B"/>
    <w:rsid w:val="008418A6"/>
    <w:rsid w:val="00842B51"/>
    <w:rsid w:val="008430F3"/>
    <w:rsid w:val="00843101"/>
    <w:rsid w:val="008445E3"/>
    <w:rsid w:val="00844716"/>
    <w:rsid w:val="00844C55"/>
    <w:rsid w:val="0084575B"/>
    <w:rsid w:val="0084696B"/>
    <w:rsid w:val="0084707A"/>
    <w:rsid w:val="00847341"/>
    <w:rsid w:val="00847832"/>
    <w:rsid w:val="0084790C"/>
    <w:rsid w:val="00847CA4"/>
    <w:rsid w:val="00850210"/>
    <w:rsid w:val="0085030D"/>
    <w:rsid w:val="008511A7"/>
    <w:rsid w:val="0085166F"/>
    <w:rsid w:val="0085235C"/>
    <w:rsid w:val="00852EDB"/>
    <w:rsid w:val="00853156"/>
    <w:rsid w:val="0085349B"/>
    <w:rsid w:val="00853B86"/>
    <w:rsid w:val="00853BD9"/>
    <w:rsid w:val="00853ED4"/>
    <w:rsid w:val="00854002"/>
    <w:rsid w:val="00854467"/>
    <w:rsid w:val="008546CF"/>
    <w:rsid w:val="00854D51"/>
    <w:rsid w:val="00854E58"/>
    <w:rsid w:val="00854FEA"/>
    <w:rsid w:val="00855ABF"/>
    <w:rsid w:val="00855F17"/>
    <w:rsid w:val="0085613D"/>
    <w:rsid w:val="008562E9"/>
    <w:rsid w:val="00857AB1"/>
    <w:rsid w:val="00857ED5"/>
    <w:rsid w:val="0086170B"/>
    <w:rsid w:val="0086173C"/>
    <w:rsid w:val="00861D51"/>
    <w:rsid w:val="00861E77"/>
    <w:rsid w:val="00862138"/>
    <w:rsid w:val="0086422D"/>
    <w:rsid w:val="00864ACB"/>
    <w:rsid w:val="00866C73"/>
    <w:rsid w:val="00866CC2"/>
    <w:rsid w:val="00870552"/>
    <w:rsid w:val="00870E0A"/>
    <w:rsid w:val="00871718"/>
    <w:rsid w:val="00872BEA"/>
    <w:rsid w:val="00874932"/>
    <w:rsid w:val="008752D3"/>
    <w:rsid w:val="008753A7"/>
    <w:rsid w:val="00875458"/>
    <w:rsid w:val="008761B6"/>
    <w:rsid w:val="0087647B"/>
    <w:rsid w:val="00876640"/>
    <w:rsid w:val="008776AA"/>
    <w:rsid w:val="00877929"/>
    <w:rsid w:val="00877DF5"/>
    <w:rsid w:val="0088008D"/>
    <w:rsid w:val="0088055F"/>
    <w:rsid w:val="00881293"/>
    <w:rsid w:val="008813EA"/>
    <w:rsid w:val="00882E00"/>
    <w:rsid w:val="00883C92"/>
    <w:rsid w:val="00884F65"/>
    <w:rsid w:val="00885D64"/>
    <w:rsid w:val="00885D6E"/>
    <w:rsid w:val="00885FFE"/>
    <w:rsid w:val="00886147"/>
    <w:rsid w:val="00887ABC"/>
    <w:rsid w:val="00887B23"/>
    <w:rsid w:val="00887DA6"/>
    <w:rsid w:val="008903E5"/>
    <w:rsid w:val="00890E43"/>
    <w:rsid w:val="00891179"/>
    <w:rsid w:val="0089247C"/>
    <w:rsid w:val="008927EC"/>
    <w:rsid w:val="00892B38"/>
    <w:rsid w:val="00893BCA"/>
    <w:rsid w:val="00894265"/>
    <w:rsid w:val="00895814"/>
    <w:rsid w:val="00896422"/>
    <w:rsid w:val="008971F9"/>
    <w:rsid w:val="00897429"/>
    <w:rsid w:val="00897D31"/>
    <w:rsid w:val="008A0DF4"/>
    <w:rsid w:val="008A0E63"/>
    <w:rsid w:val="008A1237"/>
    <w:rsid w:val="008A1978"/>
    <w:rsid w:val="008A1CD8"/>
    <w:rsid w:val="008A2178"/>
    <w:rsid w:val="008A2367"/>
    <w:rsid w:val="008A2AD0"/>
    <w:rsid w:val="008A354B"/>
    <w:rsid w:val="008A38F6"/>
    <w:rsid w:val="008A3ADE"/>
    <w:rsid w:val="008A40E1"/>
    <w:rsid w:val="008A5C28"/>
    <w:rsid w:val="008A61A5"/>
    <w:rsid w:val="008A7084"/>
    <w:rsid w:val="008A7E01"/>
    <w:rsid w:val="008A7E19"/>
    <w:rsid w:val="008B0EBD"/>
    <w:rsid w:val="008B163B"/>
    <w:rsid w:val="008B1EAD"/>
    <w:rsid w:val="008B2CB2"/>
    <w:rsid w:val="008B3348"/>
    <w:rsid w:val="008B3EC5"/>
    <w:rsid w:val="008B4087"/>
    <w:rsid w:val="008B4E74"/>
    <w:rsid w:val="008B78CD"/>
    <w:rsid w:val="008C0279"/>
    <w:rsid w:val="008C0C51"/>
    <w:rsid w:val="008C1465"/>
    <w:rsid w:val="008C198B"/>
    <w:rsid w:val="008C1DCE"/>
    <w:rsid w:val="008C20B7"/>
    <w:rsid w:val="008C2629"/>
    <w:rsid w:val="008C2A61"/>
    <w:rsid w:val="008C3350"/>
    <w:rsid w:val="008C40C3"/>
    <w:rsid w:val="008C4FE3"/>
    <w:rsid w:val="008C5D12"/>
    <w:rsid w:val="008C64B0"/>
    <w:rsid w:val="008C6B3E"/>
    <w:rsid w:val="008C6C4C"/>
    <w:rsid w:val="008C7180"/>
    <w:rsid w:val="008D008C"/>
    <w:rsid w:val="008D057E"/>
    <w:rsid w:val="008D0D28"/>
    <w:rsid w:val="008D130D"/>
    <w:rsid w:val="008D13B9"/>
    <w:rsid w:val="008D2608"/>
    <w:rsid w:val="008D264F"/>
    <w:rsid w:val="008D26DE"/>
    <w:rsid w:val="008D287C"/>
    <w:rsid w:val="008D401A"/>
    <w:rsid w:val="008D4134"/>
    <w:rsid w:val="008D4C9E"/>
    <w:rsid w:val="008D4EC6"/>
    <w:rsid w:val="008D50C6"/>
    <w:rsid w:val="008D511E"/>
    <w:rsid w:val="008D5998"/>
    <w:rsid w:val="008D61CA"/>
    <w:rsid w:val="008D6348"/>
    <w:rsid w:val="008D6A4F"/>
    <w:rsid w:val="008D6AFF"/>
    <w:rsid w:val="008D6F4B"/>
    <w:rsid w:val="008D7813"/>
    <w:rsid w:val="008D7F59"/>
    <w:rsid w:val="008E0822"/>
    <w:rsid w:val="008E0C8E"/>
    <w:rsid w:val="008E0E95"/>
    <w:rsid w:val="008E17EC"/>
    <w:rsid w:val="008E39CD"/>
    <w:rsid w:val="008E6F96"/>
    <w:rsid w:val="008E6FAD"/>
    <w:rsid w:val="008E78F6"/>
    <w:rsid w:val="008E7EEA"/>
    <w:rsid w:val="008F10C7"/>
    <w:rsid w:val="008F1326"/>
    <w:rsid w:val="008F1501"/>
    <w:rsid w:val="008F19EC"/>
    <w:rsid w:val="008F26D0"/>
    <w:rsid w:val="008F2BA5"/>
    <w:rsid w:val="008F2BF1"/>
    <w:rsid w:val="008F4129"/>
    <w:rsid w:val="008F4959"/>
    <w:rsid w:val="008F5326"/>
    <w:rsid w:val="008F554F"/>
    <w:rsid w:val="008F65FE"/>
    <w:rsid w:val="008F66F8"/>
    <w:rsid w:val="008F689D"/>
    <w:rsid w:val="008F71ED"/>
    <w:rsid w:val="008F763C"/>
    <w:rsid w:val="0090024A"/>
    <w:rsid w:val="00901520"/>
    <w:rsid w:val="00902577"/>
    <w:rsid w:val="0090294D"/>
    <w:rsid w:val="009031B3"/>
    <w:rsid w:val="009032CA"/>
    <w:rsid w:val="0090450F"/>
    <w:rsid w:val="00904DB3"/>
    <w:rsid w:val="00904FF7"/>
    <w:rsid w:val="00905673"/>
    <w:rsid w:val="0090638C"/>
    <w:rsid w:val="00906D1F"/>
    <w:rsid w:val="00906E72"/>
    <w:rsid w:val="00907D1F"/>
    <w:rsid w:val="009101B2"/>
    <w:rsid w:val="00910B96"/>
    <w:rsid w:val="009116BA"/>
    <w:rsid w:val="009123A2"/>
    <w:rsid w:val="009126C7"/>
    <w:rsid w:val="0091340B"/>
    <w:rsid w:val="00914A52"/>
    <w:rsid w:val="00914AC3"/>
    <w:rsid w:val="00914E82"/>
    <w:rsid w:val="009155A3"/>
    <w:rsid w:val="0091579B"/>
    <w:rsid w:val="00915B14"/>
    <w:rsid w:val="00915F0A"/>
    <w:rsid w:val="009164C4"/>
    <w:rsid w:val="00916BC8"/>
    <w:rsid w:val="00921B0F"/>
    <w:rsid w:val="009221F0"/>
    <w:rsid w:val="00923537"/>
    <w:rsid w:val="00923A79"/>
    <w:rsid w:val="0092454D"/>
    <w:rsid w:val="0092571F"/>
    <w:rsid w:val="0092596D"/>
    <w:rsid w:val="00925AD9"/>
    <w:rsid w:val="00926C48"/>
    <w:rsid w:val="009272F5"/>
    <w:rsid w:val="00930370"/>
    <w:rsid w:val="009306EE"/>
    <w:rsid w:val="009314D5"/>
    <w:rsid w:val="00931E54"/>
    <w:rsid w:val="009327F5"/>
    <w:rsid w:val="00932947"/>
    <w:rsid w:val="0093340A"/>
    <w:rsid w:val="009337A5"/>
    <w:rsid w:val="00933DCD"/>
    <w:rsid w:val="00934063"/>
    <w:rsid w:val="009347CB"/>
    <w:rsid w:val="00934A4C"/>
    <w:rsid w:val="00934BE7"/>
    <w:rsid w:val="00934C35"/>
    <w:rsid w:val="00935016"/>
    <w:rsid w:val="00935434"/>
    <w:rsid w:val="0093756E"/>
    <w:rsid w:val="00937FE4"/>
    <w:rsid w:val="00940AA6"/>
    <w:rsid w:val="0094119C"/>
    <w:rsid w:val="009413CC"/>
    <w:rsid w:val="00941679"/>
    <w:rsid w:val="00942A5F"/>
    <w:rsid w:val="00942DE2"/>
    <w:rsid w:val="00943589"/>
    <w:rsid w:val="00944150"/>
    <w:rsid w:val="009446C9"/>
    <w:rsid w:val="009447AA"/>
    <w:rsid w:val="00944A38"/>
    <w:rsid w:val="00946380"/>
    <w:rsid w:val="009463AD"/>
    <w:rsid w:val="00946526"/>
    <w:rsid w:val="00946AFD"/>
    <w:rsid w:val="00946DBF"/>
    <w:rsid w:val="00947075"/>
    <w:rsid w:val="00947EF6"/>
    <w:rsid w:val="009500FE"/>
    <w:rsid w:val="009519C4"/>
    <w:rsid w:val="009521D0"/>
    <w:rsid w:val="00952D05"/>
    <w:rsid w:val="00952E97"/>
    <w:rsid w:val="00953B6C"/>
    <w:rsid w:val="00953F00"/>
    <w:rsid w:val="00954875"/>
    <w:rsid w:val="00954F8F"/>
    <w:rsid w:val="00955260"/>
    <w:rsid w:val="009558EA"/>
    <w:rsid w:val="0095605D"/>
    <w:rsid w:val="00956B42"/>
    <w:rsid w:val="00956DAD"/>
    <w:rsid w:val="00957A70"/>
    <w:rsid w:val="009600E9"/>
    <w:rsid w:val="009600EA"/>
    <w:rsid w:val="00960AD8"/>
    <w:rsid w:val="00963F07"/>
    <w:rsid w:val="00964424"/>
    <w:rsid w:val="00964781"/>
    <w:rsid w:val="0096612B"/>
    <w:rsid w:val="00966B4F"/>
    <w:rsid w:val="00967339"/>
    <w:rsid w:val="0096788D"/>
    <w:rsid w:val="00967CDF"/>
    <w:rsid w:val="00970DC9"/>
    <w:rsid w:val="00971322"/>
    <w:rsid w:val="00971B25"/>
    <w:rsid w:val="00972826"/>
    <w:rsid w:val="00972EC5"/>
    <w:rsid w:val="00972FED"/>
    <w:rsid w:val="0097329C"/>
    <w:rsid w:val="009736F5"/>
    <w:rsid w:val="0097399C"/>
    <w:rsid w:val="00973D13"/>
    <w:rsid w:val="00974118"/>
    <w:rsid w:val="00974F24"/>
    <w:rsid w:val="00975347"/>
    <w:rsid w:val="00976013"/>
    <w:rsid w:val="0097633A"/>
    <w:rsid w:val="009764E2"/>
    <w:rsid w:val="00976889"/>
    <w:rsid w:val="00976CF8"/>
    <w:rsid w:val="00976FEE"/>
    <w:rsid w:val="00980A68"/>
    <w:rsid w:val="009814D6"/>
    <w:rsid w:val="00981FC0"/>
    <w:rsid w:val="00983C9B"/>
    <w:rsid w:val="00986CB6"/>
    <w:rsid w:val="00987979"/>
    <w:rsid w:val="009903F7"/>
    <w:rsid w:val="0099067A"/>
    <w:rsid w:val="00990BD0"/>
    <w:rsid w:val="00990D60"/>
    <w:rsid w:val="00991818"/>
    <w:rsid w:val="009921B5"/>
    <w:rsid w:val="00992689"/>
    <w:rsid w:val="00992A84"/>
    <w:rsid w:val="009931F8"/>
    <w:rsid w:val="00993210"/>
    <w:rsid w:val="00993DFB"/>
    <w:rsid w:val="00994644"/>
    <w:rsid w:val="00994813"/>
    <w:rsid w:val="009953F0"/>
    <w:rsid w:val="00995535"/>
    <w:rsid w:val="00995A59"/>
    <w:rsid w:val="00996B5B"/>
    <w:rsid w:val="00996BBB"/>
    <w:rsid w:val="009977F2"/>
    <w:rsid w:val="009A140C"/>
    <w:rsid w:val="009A1B66"/>
    <w:rsid w:val="009A1FCF"/>
    <w:rsid w:val="009A20B5"/>
    <w:rsid w:val="009A2C64"/>
    <w:rsid w:val="009A2CB4"/>
    <w:rsid w:val="009A3B5B"/>
    <w:rsid w:val="009A414E"/>
    <w:rsid w:val="009A5007"/>
    <w:rsid w:val="009A5CC0"/>
    <w:rsid w:val="009A5ECA"/>
    <w:rsid w:val="009A6181"/>
    <w:rsid w:val="009B15C0"/>
    <w:rsid w:val="009B2410"/>
    <w:rsid w:val="009B27A7"/>
    <w:rsid w:val="009B45D7"/>
    <w:rsid w:val="009B54F5"/>
    <w:rsid w:val="009B5881"/>
    <w:rsid w:val="009B58AE"/>
    <w:rsid w:val="009B5FA4"/>
    <w:rsid w:val="009B69FF"/>
    <w:rsid w:val="009B6D4B"/>
    <w:rsid w:val="009C026B"/>
    <w:rsid w:val="009C3603"/>
    <w:rsid w:val="009C3857"/>
    <w:rsid w:val="009C3D69"/>
    <w:rsid w:val="009C438F"/>
    <w:rsid w:val="009C4542"/>
    <w:rsid w:val="009C516E"/>
    <w:rsid w:val="009C599A"/>
    <w:rsid w:val="009C6EBB"/>
    <w:rsid w:val="009C70B8"/>
    <w:rsid w:val="009C790E"/>
    <w:rsid w:val="009C7FD8"/>
    <w:rsid w:val="009D0CB7"/>
    <w:rsid w:val="009D0CCE"/>
    <w:rsid w:val="009D0D14"/>
    <w:rsid w:val="009D107B"/>
    <w:rsid w:val="009D1093"/>
    <w:rsid w:val="009D12F9"/>
    <w:rsid w:val="009D19AC"/>
    <w:rsid w:val="009D1F92"/>
    <w:rsid w:val="009D1FFC"/>
    <w:rsid w:val="009D3569"/>
    <w:rsid w:val="009D422A"/>
    <w:rsid w:val="009D4837"/>
    <w:rsid w:val="009D5388"/>
    <w:rsid w:val="009D5964"/>
    <w:rsid w:val="009D5A56"/>
    <w:rsid w:val="009D5A9D"/>
    <w:rsid w:val="009D63AD"/>
    <w:rsid w:val="009D666A"/>
    <w:rsid w:val="009D669C"/>
    <w:rsid w:val="009D6845"/>
    <w:rsid w:val="009D74B5"/>
    <w:rsid w:val="009D7A6A"/>
    <w:rsid w:val="009D7E98"/>
    <w:rsid w:val="009E0C05"/>
    <w:rsid w:val="009E0FB5"/>
    <w:rsid w:val="009E1438"/>
    <w:rsid w:val="009E162B"/>
    <w:rsid w:val="009E24AB"/>
    <w:rsid w:val="009E26C8"/>
    <w:rsid w:val="009E2746"/>
    <w:rsid w:val="009E2F20"/>
    <w:rsid w:val="009E40B0"/>
    <w:rsid w:val="009E4285"/>
    <w:rsid w:val="009E47D1"/>
    <w:rsid w:val="009E4AB1"/>
    <w:rsid w:val="009E5A2A"/>
    <w:rsid w:val="009E5BE5"/>
    <w:rsid w:val="009E78DA"/>
    <w:rsid w:val="009F0BE5"/>
    <w:rsid w:val="009F1022"/>
    <w:rsid w:val="009F1B31"/>
    <w:rsid w:val="009F1EAF"/>
    <w:rsid w:val="009F36AB"/>
    <w:rsid w:val="009F399A"/>
    <w:rsid w:val="009F39AB"/>
    <w:rsid w:val="009F4388"/>
    <w:rsid w:val="009F4E95"/>
    <w:rsid w:val="009F618C"/>
    <w:rsid w:val="009F632F"/>
    <w:rsid w:val="009F6A99"/>
    <w:rsid w:val="009F6D66"/>
    <w:rsid w:val="009F7CCD"/>
    <w:rsid w:val="009F7D3D"/>
    <w:rsid w:val="00A004A0"/>
    <w:rsid w:val="00A004B1"/>
    <w:rsid w:val="00A00CF0"/>
    <w:rsid w:val="00A00E1C"/>
    <w:rsid w:val="00A01839"/>
    <w:rsid w:val="00A0204F"/>
    <w:rsid w:val="00A03535"/>
    <w:rsid w:val="00A037F5"/>
    <w:rsid w:val="00A04174"/>
    <w:rsid w:val="00A05A34"/>
    <w:rsid w:val="00A06179"/>
    <w:rsid w:val="00A0642A"/>
    <w:rsid w:val="00A07798"/>
    <w:rsid w:val="00A10E14"/>
    <w:rsid w:val="00A10EAA"/>
    <w:rsid w:val="00A11841"/>
    <w:rsid w:val="00A11D30"/>
    <w:rsid w:val="00A1262A"/>
    <w:rsid w:val="00A127AF"/>
    <w:rsid w:val="00A12E7F"/>
    <w:rsid w:val="00A1300C"/>
    <w:rsid w:val="00A1351F"/>
    <w:rsid w:val="00A1392E"/>
    <w:rsid w:val="00A1396A"/>
    <w:rsid w:val="00A13B79"/>
    <w:rsid w:val="00A13F3F"/>
    <w:rsid w:val="00A14CEC"/>
    <w:rsid w:val="00A15DDC"/>
    <w:rsid w:val="00A164B4"/>
    <w:rsid w:val="00A17ADF"/>
    <w:rsid w:val="00A20407"/>
    <w:rsid w:val="00A20CE0"/>
    <w:rsid w:val="00A21772"/>
    <w:rsid w:val="00A21CF9"/>
    <w:rsid w:val="00A223C1"/>
    <w:rsid w:val="00A23FFE"/>
    <w:rsid w:val="00A2459C"/>
    <w:rsid w:val="00A24FF9"/>
    <w:rsid w:val="00A255A2"/>
    <w:rsid w:val="00A25E81"/>
    <w:rsid w:val="00A26DC2"/>
    <w:rsid w:val="00A26F53"/>
    <w:rsid w:val="00A27333"/>
    <w:rsid w:val="00A2775B"/>
    <w:rsid w:val="00A27DE2"/>
    <w:rsid w:val="00A30777"/>
    <w:rsid w:val="00A30FFA"/>
    <w:rsid w:val="00A31135"/>
    <w:rsid w:val="00A3196D"/>
    <w:rsid w:val="00A3209B"/>
    <w:rsid w:val="00A32252"/>
    <w:rsid w:val="00A325E0"/>
    <w:rsid w:val="00A33E03"/>
    <w:rsid w:val="00A341A6"/>
    <w:rsid w:val="00A34209"/>
    <w:rsid w:val="00A35594"/>
    <w:rsid w:val="00A3579A"/>
    <w:rsid w:val="00A35D4A"/>
    <w:rsid w:val="00A36029"/>
    <w:rsid w:val="00A36FEF"/>
    <w:rsid w:val="00A37514"/>
    <w:rsid w:val="00A37BD1"/>
    <w:rsid w:val="00A40C21"/>
    <w:rsid w:val="00A410D5"/>
    <w:rsid w:val="00A4138D"/>
    <w:rsid w:val="00A41A22"/>
    <w:rsid w:val="00A41C96"/>
    <w:rsid w:val="00A422E2"/>
    <w:rsid w:val="00A42899"/>
    <w:rsid w:val="00A43808"/>
    <w:rsid w:val="00A43BD1"/>
    <w:rsid w:val="00A441EA"/>
    <w:rsid w:val="00A44350"/>
    <w:rsid w:val="00A44D2C"/>
    <w:rsid w:val="00A463AC"/>
    <w:rsid w:val="00A46F54"/>
    <w:rsid w:val="00A46FEB"/>
    <w:rsid w:val="00A47A6D"/>
    <w:rsid w:val="00A47FDD"/>
    <w:rsid w:val="00A517F6"/>
    <w:rsid w:val="00A525A6"/>
    <w:rsid w:val="00A525AC"/>
    <w:rsid w:val="00A529D5"/>
    <w:rsid w:val="00A52E50"/>
    <w:rsid w:val="00A52FAA"/>
    <w:rsid w:val="00A53DF5"/>
    <w:rsid w:val="00A544F1"/>
    <w:rsid w:val="00A5472F"/>
    <w:rsid w:val="00A549C4"/>
    <w:rsid w:val="00A552A1"/>
    <w:rsid w:val="00A55B52"/>
    <w:rsid w:val="00A55C42"/>
    <w:rsid w:val="00A562A6"/>
    <w:rsid w:val="00A56B84"/>
    <w:rsid w:val="00A56D61"/>
    <w:rsid w:val="00A600FB"/>
    <w:rsid w:val="00A613F2"/>
    <w:rsid w:val="00A617B6"/>
    <w:rsid w:val="00A61B5C"/>
    <w:rsid w:val="00A61CB6"/>
    <w:rsid w:val="00A6200B"/>
    <w:rsid w:val="00A62046"/>
    <w:rsid w:val="00A626A6"/>
    <w:rsid w:val="00A62941"/>
    <w:rsid w:val="00A62997"/>
    <w:rsid w:val="00A6358C"/>
    <w:rsid w:val="00A6405D"/>
    <w:rsid w:val="00A643AD"/>
    <w:rsid w:val="00A6519F"/>
    <w:rsid w:val="00A65D59"/>
    <w:rsid w:val="00A6628B"/>
    <w:rsid w:val="00A66C50"/>
    <w:rsid w:val="00A67309"/>
    <w:rsid w:val="00A67E9C"/>
    <w:rsid w:val="00A70D75"/>
    <w:rsid w:val="00A70FF9"/>
    <w:rsid w:val="00A713E1"/>
    <w:rsid w:val="00A71559"/>
    <w:rsid w:val="00A7252C"/>
    <w:rsid w:val="00A72784"/>
    <w:rsid w:val="00A72F82"/>
    <w:rsid w:val="00A72F86"/>
    <w:rsid w:val="00A73705"/>
    <w:rsid w:val="00A73E01"/>
    <w:rsid w:val="00A74D94"/>
    <w:rsid w:val="00A75007"/>
    <w:rsid w:val="00A762C1"/>
    <w:rsid w:val="00A76764"/>
    <w:rsid w:val="00A76925"/>
    <w:rsid w:val="00A76C6F"/>
    <w:rsid w:val="00A77210"/>
    <w:rsid w:val="00A80891"/>
    <w:rsid w:val="00A80D01"/>
    <w:rsid w:val="00A80DA7"/>
    <w:rsid w:val="00A80DF1"/>
    <w:rsid w:val="00A8115C"/>
    <w:rsid w:val="00A8156E"/>
    <w:rsid w:val="00A81F3F"/>
    <w:rsid w:val="00A82238"/>
    <w:rsid w:val="00A82255"/>
    <w:rsid w:val="00A82E51"/>
    <w:rsid w:val="00A83095"/>
    <w:rsid w:val="00A83C4C"/>
    <w:rsid w:val="00A845E3"/>
    <w:rsid w:val="00A846A0"/>
    <w:rsid w:val="00A84973"/>
    <w:rsid w:val="00A85ACD"/>
    <w:rsid w:val="00A85B6F"/>
    <w:rsid w:val="00A863A1"/>
    <w:rsid w:val="00A86420"/>
    <w:rsid w:val="00A867D3"/>
    <w:rsid w:val="00A86802"/>
    <w:rsid w:val="00A90049"/>
    <w:rsid w:val="00A920BF"/>
    <w:rsid w:val="00A92101"/>
    <w:rsid w:val="00A92B40"/>
    <w:rsid w:val="00A93203"/>
    <w:rsid w:val="00A93478"/>
    <w:rsid w:val="00A94189"/>
    <w:rsid w:val="00A94EA2"/>
    <w:rsid w:val="00A96465"/>
    <w:rsid w:val="00A966A4"/>
    <w:rsid w:val="00A968A5"/>
    <w:rsid w:val="00A969B6"/>
    <w:rsid w:val="00A96ACF"/>
    <w:rsid w:val="00A96C76"/>
    <w:rsid w:val="00A97031"/>
    <w:rsid w:val="00A9753C"/>
    <w:rsid w:val="00A97742"/>
    <w:rsid w:val="00AA1994"/>
    <w:rsid w:val="00AA1A6C"/>
    <w:rsid w:val="00AA2BC5"/>
    <w:rsid w:val="00AA2D0E"/>
    <w:rsid w:val="00AA2E4E"/>
    <w:rsid w:val="00AA2E88"/>
    <w:rsid w:val="00AA3BCD"/>
    <w:rsid w:val="00AA4C3F"/>
    <w:rsid w:val="00AA58F4"/>
    <w:rsid w:val="00AA6D5B"/>
    <w:rsid w:val="00AA6F24"/>
    <w:rsid w:val="00AA7C22"/>
    <w:rsid w:val="00AB0400"/>
    <w:rsid w:val="00AB1809"/>
    <w:rsid w:val="00AB216A"/>
    <w:rsid w:val="00AB243E"/>
    <w:rsid w:val="00AB373B"/>
    <w:rsid w:val="00AB3BAB"/>
    <w:rsid w:val="00AB3C2C"/>
    <w:rsid w:val="00AB4727"/>
    <w:rsid w:val="00AB492A"/>
    <w:rsid w:val="00AB51DA"/>
    <w:rsid w:val="00AB5523"/>
    <w:rsid w:val="00AB599E"/>
    <w:rsid w:val="00AB6B82"/>
    <w:rsid w:val="00AB6C91"/>
    <w:rsid w:val="00AB6CFB"/>
    <w:rsid w:val="00AB76E7"/>
    <w:rsid w:val="00AB79AE"/>
    <w:rsid w:val="00AB7B8A"/>
    <w:rsid w:val="00AC1214"/>
    <w:rsid w:val="00AC19F0"/>
    <w:rsid w:val="00AC1A39"/>
    <w:rsid w:val="00AC1E35"/>
    <w:rsid w:val="00AC1FEE"/>
    <w:rsid w:val="00AC2B5C"/>
    <w:rsid w:val="00AC3993"/>
    <w:rsid w:val="00AC3AEE"/>
    <w:rsid w:val="00AC3E0A"/>
    <w:rsid w:val="00AC3FCE"/>
    <w:rsid w:val="00AC419C"/>
    <w:rsid w:val="00AC4F2D"/>
    <w:rsid w:val="00AC4FB8"/>
    <w:rsid w:val="00AC6BF1"/>
    <w:rsid w:val="00AC6E8A"/>
    <w:rsid w:val="00AC6F57"/>
    <w:rsid w:val="00AC7AAF"/>
    <w:rsid w:val="00AD02D5"/>
    <w:rsid w:val="00AD0DBA"/>
    <w:rsid w:val="00AD2453"/>
    <w:rsid w:val="00AD2A97"/>
    <w:rsid w:val="00AD2BC6"/>
    <w:rsid w:val="00AD2FD0"/>
    <w:rsid w:val="00AD397C"/>
    <w:rsid w:val="00AD3989"/>
    <w:rsid w:val="00AD41E1"/>
    <w:rsid w:val="00AD4339"/>
    <w:rsid w:val="00AD4505"/>
    <w:rsid w:val="00AD4B40"/>
    <w:rsid w:val="00AD59B2"/>
    <w:rsid w:val="00AD5C3B"/>
    <w:rsid w:val="00AD5FF5"/>
    <w:rsid w:val="00AD765F"/>
    <w:rsid w:val="00AD76B5"/>
    <w:rsid w:val="00AD7782"/>
    <w:rsid w:val="00AD7AF6"/>
    <w:rsid w:val="00AE25EC"/>
    <w:rsid w:val="00AE2929"/>
    <w:rsid w:val="00AE2DD0"/>
    <w:rsid w:val="00AE3985"/>
    <w:rsid w:val="00AE3C34"/>
    <w:rsid w:val="00AE3F61"/>
    <w:rsid w:val="00AE5D93"/>
    <w:rsid w:val="00AE71EA"/>
    <w:rsid w:val="00AE7DF7"/>
    <w:rsid w:val="00AF0264"/>
    <w:rsid w:val="00AF07AC"/>
    <w:rsid w:val="00AF0DFE"/>
    <w:rsid w:val="00AF117D"/>
    <w:rsid w:val="00AF1D48"/>
    <w:rsid w:val="00AF36C8"/>
    <w:rsid w:val="00AF3708"/>
    <w:rsid w:val="00AF3D27"/>
    <w:rsid w:val="00AF4025"/>
    <w:rsid w:val="00AF5292"/>
    <w:rsid w:val="00AF53D7"/>
    <w:rsid w:val="00AF5F14"/>
    <w:rsid w:val="00AF6DE0"/>
    <w:rsid w:val="00B006D1"/>
    <w:rsid w:val="00B01AD9"/>
    <w:rsid w:val="00B03A4E"/>
    <w:rsid w:val="00B03AFB"/>
    <w:rsid w:val="00B045B8"/>
    <w:rsid w:val="00B05823"/>
    <w:rsid w:val="00B0588F"/>
    <w:rsid w:val="00B05FA8"/>
    <w:rsid w:val="00B1028C"/>
    <w:rsid w:val="00B10C46"/>
    <w:rsid w:val="00B11296"/>
    <w:rsid w:val="00B11696"/>
    <w:rsid w:val="00B11C3A"/>
    <w:rsid w:val="00B12153"/>
    <w:rsid w:val="00B12DA8"/>
    <w:rsid w:val="00B13458"/>
    <w:rsid w:val="00B134F2"/>
    <w:rsid w:val="00B1372C"/>
    <w:rsid w:val="00B13DE3"/>
    <w:rsid w:val="00B14207"/>
    <w:rsid w:val="00B14A5A"/>
    <w:rsid w:val="00B14B72"/>
    <w:rsid w:val="00B14C73"/>
    <w:rsid w:val="00B150E2"/>
    <w:rsid w:val="00B15688"/>
    <w:rsid w:val="00B16250"/>
    <w:rsid w:val="00B1632D"/>
    <w:rsid w:val="00B178F3"/>
    <w:rsid w:val="00B17FA4"/>
    <w:rsid w:val="00B20175"/>
    <w:rsid w:val="00B2070A"/>
    <w:rsid w:val="00B2196B"/>
    <w:rsid w:val="00B21F9E"/>
    <w:rsid w:val="00B22E83"/>
    <w:rsid w:val="00B234AC"/>
    <w:rsid w:val="00B2393D"/>
    <w:rsid w:val="00B23F99"/>
    <w:rsid w:val="00B247DC"/>
    <w:rsid w:val="00B24D3C"/>
    <w:rsid w:val="00B267E8"/>
    <w:rsid w:val="00B26967"/>
    <w:rsid w:val="00B26DB4"/>
    <w:rsid w:val="00B300F1"/>
    <w:rsid w:val="00B30879"/>
    <w:rsid w:val="00B32740"/>
    <w:rsid w:val="00B32F22"/>
    <w:rsid w:val="00B330BB"/>
    <w:rsid w:val="00B3327E"/>
    <w:rsid w:val="00B3359C"/>
    <w:rsid w:val="00B34AFA"/>
    <w:rsid w:val="00B34C40"/>
    <w:rsid w:val="00B3518B"/>
    <w:rsid w:val="00B36402"/>
    <w:rsid w:val="00B378DA"/>
    <w:rsid w:val="00B401BE"/>
    <w:rsid w:val="00B4046E"/>
    <w:rsid w:val="00B40643"/>
    <w:rsid w:val="00B40B94"/>
    <w:rsid w:val="00B410F7"/>
    <w:rsid w:val="00B4111E"/>
    <w:rsid w:val="00B426EE"/>
    <w:rsid w:val="00B438DB"/>
    <w:rsid w:val="00B439B9"/>
    <w:rsid w:val="00B43D8A"/>
    <w:rsid w:val="00B43F0F"/>
    <w:rsid w:val="00B442EE"/>
    <w:rsid w:val="00B45174"/>
    <w:rsid w:val="00B45C40"/>
    <w:rsid w:val="00B45D0B"/>
    <w:rsid w:val="00B46358"/>
    <w:rsid w:val="00B46757"/>
    <w:rsid w:val="00B47235"/>
    <w:rsid w:val="00B47FF2"/>
    <w:rsid w:val="00B511B5"/>
    <w:rsid w:val="00B518C8"/>
    <w:rsid w:val="00B519C9"/>
    <w:rsid w:val="00B519CA"/>
    <w:rsid w:val="00B51AFF"/>
    <w:rsid w:val="00B51D5C"/>
    <w:rsid w:val="00B51F11"/>
    <w:rsid w:val="00B52FF9"/>
    <w:rsid w:val="00B55479"/>
    <w:rsid w:val="00B55FEC"/>
    <w:rsid w:val="00B563FC"/>
    <w:rsid w:val="00B56656"/>
    <w:rsid w:val="00B57274"/>
    <w:rsid w:val="00B57439"/>
    <w:rsid w:val="00B57507"/>
    <w:rsid w:val="00B57CBB"/>
    <w:rsid w:val="00B57FA4"/>
    <w:rsid w:val="00B60496"/>
    <w:rsid w:val="00B6090F"/>
    <w:rsid w:val="00B60B88"/>
    <w:rsid w:val="00B613B3"/>
    <w:rsid w:val="00B62B78"/>
    <w:rsid w:val="00B632BB"/>
    <w:rsid w:val="00B6337A"/>
    <w:rsid w:val="00B6368A"/>
    <w:rsid w:val="00B63896"/>
    <w:rsid w:val="00B63B15"/>
    <w:rsid w:val="00B64638"/>
    <w:rsid w:val="00B649E8"/>
    <w:rsid w:val="00B64A57"/>
    <w:rsid w:val="00B64C56"/>
    <w:rsid w:val="00B6500D"/>
    <w:rsid w:val="00B65302"/>
    <w:rsid w:val="00B653F4"/>
    <w:rsid w:val="00B65499"/>
    <w:rsid w:val="00B66ED7"/>
    <w:rsid w:val="00B6708C"/>
    <w:rsid w:val="00B6757C"/>
    <w:rsid w:val="00B70251"/>
    <w:rsid w:val="00B704CD"/>
    <w:rsid w:val="00B7055E"/>
    <w:rsid w:val="00B713C5"/>
    <w:rsid w:val="00B7149A"/>
    <w:rsid w:val="00B72431"/>
    <w:rsid w:val="00B724CE"/>
    <w:rsid w:val="00B72A29"/>
    <w:rsid w:val="00B72E9C"/>
    <w:rsid w:val="00B7313A"/>
    <w:rsid w:val="00B7354E"/>
    <w:rsid w:val="00B73702"/>
    <w:rsid w:val="00B73A52"/>
    <w:rsid w:val="00B73D73"/>
    <w:rsid w:val="00B74307"/>
    <w:rsid w:val="00B75144"/>
    <w:rsid w:val="00B75801"/>
    <w:rsid w:val="00B75BC2"/>
    <w:rsid w:val="00B769F1"/>
    <w:rsid w:val="00B77319"/>
    <w:rsid w:val="00B806E9"/>
    <w:rsid w:val="00B80B78"/>
    <w:rsid w:val="00B8112C"/>
    <w:rsid w:val="00B818DE"/>
    <w:rsid w:val="00B825CA"/>
    <w:rsid w:val="00B82703"/>
    <w:rsid w:val="00B82EDC"/>
    <w:rsid w:val="00B82FDF"/>
    <w:rsid w:val="00B83768"/>
    <w:rsid w:val="00B8381F"/>
    <w:rsid w:val="00B838D6"/>
    <w:rsid w:val="00B839A2"/>
    <w:rsid w:val="00B83EBF"/>
    <w:rsid w:val="00B84264"/>
    <w:rsid w:val="00B844EE"/>
    <w:rsid w:val="00B8466B"/>
    <w:rsid w:val="00B8498F"/>
    <w:rsid w:val="00B84A52"/>
    <w:rsid w:val="00B84A7F"/>
    <w:rsid w:val="00B8504E"/>
    <w:rsid w:val="00B85AA0"/>
    <w:rsid w:val="00B85B96"/>
    <w:rsid w:val="00B86276"/>
    <w:rsid w:val="00B86A05"/>
    <w:rsid w:val="00B86F23"/>
    <w:rsid w:val="00B901E4"/>
    <w:rsid w:val="00B90B0D"/>
    <w:rsid w:val="00B90DD2"/>
    <w:rsid w:val="00B90E9F"/>
    <w:rsid w:val="00B91E09"/>
    <w:rsid w:val="00B92938"/>
    <w:rsid w:val="00B93C82"/>
    <w:rsid w:val="00B940AA"/>
    <w:rsid w:val="00B94AC3"/>
    <w:rsid w:val="00B957ED"/>
    <w:rsid w:val="00B95B77"/>
    <w:rsid w:val="00B95E45"/>
    <w:rsid w:val="00B961D6"/>
    <w:rsid w:val="00B97658"/>
    <w:rsid w:val="00BA06B4"/>
    <w:rsid w:val="00BA0779"/>
    <w:rsid w:val="00BA080E"/>
    <w:rsid w:val="00BA1073"/>
    <w:rsid w:val="00BA19C6"/>
    <w:rsid w:val="00BA1E8F"/>
    <w:rsid w:val="00BA263C"/>
    <w:rsid w:val="00BA2F28"/>
    <w:rsid w:val="00BA48A6"/>
    <w:rsid w:val="00BA4D8A"/>
    <w:rsid w:val="00BA5341"/>
    <w:rsid w:val="00BA58CF"/>
    <w:rsid w:val="00BA69D9"/>
    <w:rsid w:val="00BA738C"/>
    <w:rsid w:val="00BA7C2A"/>
    <w:rsid w:val="00BB14F9"/>
    <w:rsid w:val="00BB2E51"/>
    <w:rsid w:val="00BB35F5"/>
    <w:rsid w:val="00BB37C6"/>
    <w:rsid w:val="00BB47FC"/>
    <w:rsid w:val="00BB4EEA"/>
    <w:rsid w:val="00BB691C"/>
    <w:rsid w:val="00BB6A63"/>
    <w:rsid w:val="00BB6EEB"/>
    <w:rsid w:val="00BB70FA"/>
    <w:rsid w:val="00BB75EE"/>
    <w:rsid w:val="00BB7605"/>
    <w:rsid w:val="00BC049D"/>
    <w:rsid w:val="00BC1555"/>
    <w:rsid w:val="00BC2239"/>
    <w:rsid w:val="00BC273B"/>
    <w:rsid w:val="00BC30AD"/>
    <w:rsid w:val="00BC3605"/>
    <w:rsid w:val="00BC414A"/>
    <w:rsid w:val="00BC435D"/>
    <w:rsid w:val="00BC49D5"/>
    <w:rsid w:val="00BC5DB1"/>
    <w:rsid w:val="00BC651E"/>
    <w:rsid w:val="00BC7676"/>
    <w:rsid w:val="00BD00CB"/>
    <w:rsid w:val="00BD09B6"/>
    <w:rsid w:val="00BD1460"/>
    <w:rsid w:val="00BD2B15"/>
    <w:rsid w:val="00BD2F65"/>
    <w:rsid w:val="00BD3060"/>
    <w:rsid w:val="00BD366E"/>
    <w:rsid w:val="00BD4208"/>
    <w:rsid w:val="00BD448D"/>
    <w:rsid w:val="00BD4F4A"/>
    <w:rsid w:val="00BD525C"/>
    <w:rsid w:val="00BD55F0"/>
    <w:rsid w:val="00BD5AB5"/>
    <w:rsid w:val="00BD5B34"/>
    <w:rsid w:val="00BD5D60"/>
    <w:rsid w:val="00BD6CC7"/>
    <w:rsid w:val="00BD6D5B"/>
    <w:rsid w:val="00BE08E3"/>
    <w:rsid w:val="00BE0C98"/>
    <w:rsid w:val="00BE0D8E"/>
    <w:rsid w:val="00BE141D"/>
    <w:rsid w:val="00BE19B0"/>
    <w:rsid w:val="00BE1D32"/>
    <w:rsid w:val="00BE297A"/>
    <w:rsid w:val="00BE40F2"/>
    <w:rsid w:val="00BE44CB"/>
    <w:rsid w:val="00BE4566"/>
    <w:rsid w:val="00BE49D6"/>
    <w:rsid w:val="00BE5B0C"/>
    <w:rsid w:val="00BE5DEE"/>
    <w:rsid w:val="00BE64D6"/>
    <w:rsid w:val="00BE715F"/>
    <w:rsid w:val="00BE73A1"/>
    <w:rsid w:val="00BE74AB"/>
    <w:rsid w:val="00BE7B84"/>
    <w:rsid w:val="00BE7C83"/>
    <w:rsid w:val="00BF080D"/>
    <w:rsid w:val="00BF0A7E"/>
    <w:rsid w:val="00BF0D2C"/>
    <w:rsid w:val="00BF11EE"/>
    <w:rsid w:val="00BF1CB5"/>
    <w:rsid w:val="00BF21A6"/>
    <w:rsid w:val="00BF2A34"/>
    <w:rsid w:val="00BF5263"/>
    <w:rsid w:val="00BF6464"/>
    <w:rsid w:val="00BF71E5"/>
    <w:rsid w:val="00C005D0"/>
    <w:rsid w:val="00C006F4"/>
    <w:rsid w:val="00C00E09"/>
    <w:rsid w:val="00C00E24"/>
    <w:rsid w:val="00C01C2F"/>
    <w:rsid w:val="00C01EF1"/>
    <w:rsid w:val="00C01FA4"/>
    <w:rsid w:val="00C03DB3"/>
    <w:rsid w:val="00C03EFF"/>
    <w:rsid w:val="00C04C6D"/>
    <w:rsid w:val="00C05880"/>
    <w:rsid w:val="00C0604E"/>
    <w:rsid w:val="00C062C5"/>
    <w:rsid w:val="00C06DD9"/>
    <w:rsid w:val="00C07087"/>
    <w:rsid w:val="00C10BF0"/>
    <w:rsid w:val="00C121AF"/>
    <w:rsid w:val="00C132A8"/>
    <w:rsid w:val="00C138E0"/>
    <w:rsid w:val="00C13A14"/>
    <w:rsid w:val="00C13DB5"/>
    <w:rsid w:val="00C14250"/>
    <w:rsid w:val="00C14363"/>
    <w:rsid w:val="00C1566D"/>
    <w:rsid w:val="00C16396"/>
    <w:rsid w:val="00C168B9"/>
    <w:rsid w:val="00C16F62"/>
    <w:rsid w:val="00C17331"/>
    <w:rsid w:val="00C17973"/>
    <w:rsid w:val="00C17A71"/>
    <w:rsid w:val="00C2090D"/>
    <w:rsid w:val="00C20C1A"/>
    <w:rsid w:val="00C21E45"/>
    <w:rsid w:val="00C23953"/>
    <w:rsid w:val="00C239AC"/>
    <w:rsid w:val="00C24005"/>
    <w:rsid w:val="00C24733"/>
    <w:rsid w:val="00C24ACB"/>
    <w:rsid w:val="00C2563E"/>
    <w:rsid w:val="00C2583E"/>
    <w:rsid w:val="00C2588B"/>
    <w:rsid w:val="00C25D3A"/>
    <w:rsid w:val="00C26038"/>
    <w:rsid w:val="00C263C7"/>
    <w:rsid w:val="00C26481"/>
    <w:rsid w:val="00C31498"/>
    <w:rsid w:val="00C31BD1"/>
    <w:rsid w:val="00C32486"/>
    <w:rsid w:val="00C3266D"/>
    <w:rsid w:val="00C330C0"/>
    <w:rsid w:val="00C341AA"/>
    <w:rsid w:val="00C3427D"/>
    <w:rsid w:val="00C34C26"/>
    <w:rsid w:val="00C34D42"/>
    <w:rsid w:val="00C35390"/>
    <w:rsid w:val="00C36415"/>
    <w:rsid w:val="00C3749F"/>
    <w:rsid w:val="00C37949"/>
    <w:rsid w:val="00C37D03"/>
    <w:rsid w:val="00C4027C"/>
    <w:rsid w:val="00C40381"/>
    <w:rsid w:val="00C41FBA"/>
    <w:rsid w:val="00C420BC"/>
    <w:rsid w:val="00C4265C"/>
    <w:rsid w:val="00C433AB"/>
    <w:rsid w:val="00C43572"/>
    <w:rsid w:val="00C4367B"/>
    <w:rsid w:val="00C436A0"/>
    <w:rsid w:val="00C44198"/>
    <w:rsid w:val="00C4455F"/>
    <w:rsid w:val="00C44ABB"/>
    <w:rsid w:val="00C45C1C"/>
    <w:rsid w:val="00C45E7B"/>
    <w:rsid w:val="00C46094"/>
    <w:rsid w:val="00C47143"/>
    <w:rsid w:val="00C50409"/>
    <w:rsid w:val="00C50F4D"/>
    <w:rsid w:val="00C51245"/>
    <w:rsid w:val="00C5154E"/>
    <w:rsid w:val="00C52A51"/>
    <w:rsid w:val="00C53FE8"/>
    <w:rsid w:val="00C54A58"/>
    <w:rsid w:val="00C54EAC"/>
    <w:rsid w:val="00C55051"/>
    <w:rsid w:val="00C55445"/>
    <w:rsid w:val="00C57E77"/>
    <w:rsid w:val="00C608D1"/>
    <w:rsid w:val="00C60B29"/>
    <w:rsid w:val="00C60FDF"/>
    <w:rsid w:val="00C61A9A"/>
    <w:rsid w:val="00C61F1D"/>
    <w:rsid w:val="00C62807"/>
    <w:rsid w:val="00C62AC8"/>
    <w:rsid w:val="00C63A7C"/>
    <w:rsid w:val="00C640F7"/>
    <w:rsid w:val="00C642D1"/>
    <w:rsid w:val="00C643E5"/>
    <w:rsid w:val="00C64736"/>
    <w:rsid w:val="00C64DC7"/>
    <w:rsid w:val="00C65AA2"/>
    <w:rsid w:val="00C66B3A"/>
    <w:rsid w:val="00C6725E"/>
    <w:rsid w:val="00C7003D"/>
    <w:rsid w:val="00C70554"/>
    <w:rsid w:val="00C70F61"/>
    <w:rsid w:val="00C71040"/>
    <w:rsid w:val="00C71ADD"/>
    <w:rsid w:val="00C7286D"/>
    <w:rsid w:val="00C7288F"/>
    <w:rsid w:val="00C72C6C"/>
    <w:rsid w:val="00C73238"/>
    <w:rsid w:val="00C73560"/>
    <w:rsid w:val="00C74277"/>
    <w:rsid w:val="00C74600"/>
    <w:rsid w:val="00C74AE5"/>
    <w:rsid w:val="00C753CA"/>
    <w:rsid w:val="00C8063D"/>
    <w:rsid w:val="00C80A5E"/>
    <w:rsid w:val="00C81236"/>
    <w:rsid w:val="00C817C6"/>
    <w:rsid w:val="00C81D89"/>
    <w:rsid w:val="00C82519"/>
    <w:rsid w:val="00C82D15"/>
    <w:rsid w:val="00C83737"/>
    <w:rsid w:val="00C8427A"/>
    <w:rsid w:val="00C84324"/>
    <w:rsid w:val="00C84511"/>
    <w:rsid w:val="00C8460E"/>
    <w:rsid w:val="00C847B9"/>
    <w:rsid w:val="00C84F56"/>
    <w:rsid w:val="00C85524"/>
    <w:rsid w:val="00C859F2"/>
    <w:rsid w:val="00C85EDC"/>
    <w:rsid w:val="00C85FF6"/>
    <w:rsid w:val="00C86B27"/>
    <w:rsid w:val="00C86DEB"/>
    <w:rsid w:val="00C8748B"/>
    <w:rsid w:val="00C8748C"/>
    <w:rsid w:val="00C90310"/>
    <w:rsid w:val="00C90569"/>
    <w:rsid w:val="00C910C3"/>
    <w:rsid w:val="00C9152C"/>
    <w:rsid w:val="00C92BD1"/>
    <w:rsid w:val="00C92C8B"/>
    <w:rsid w:val="00C92D3B"/>
    <w:rsid w:val="00C92EDC"/>
    <w:rsid w:val="00C931F7"/>
    <w:rsid w:val="00C93396"/>
    <w:rsid w:val="00C93E14"/>
    <w:rsid w:val="00C94273"/>
    <w:rsid w:val="00C9486D"/>
    <w:rsid w:val="00C94EB9"/>
    <w:rsid w:val="00C96757"/>
    <w:rsid w:val="00C9675F"/>
    <w:rsid w:val="00C96BC5"/>
    <w:rsid w:val="00C975C2"/>
    <w:rsid w:val="00C97FB0"/>
    <w:rsid w:val="00CA0071"/>
    <w:rsid w:val="00CA00A9"/>
    <w:rsid w:val="00CA0717"/>
    <w:rsid w:val="00CA15BE"/>
    <w:rsid w:val="00CA1F86"/>
    <w:rsid w:val="00CA3454"/>
    <w:rsid w:val="00CA5556"/>
    <w:rsid w:val="00CA57D4"/>
    <w:rsid w:val="00CA6AD7"/>
    <w:rsid w:val="00CA6FF8"/>
    <w:rsid w:val="00CA70EB"/>
    <w:rsid w:val="00CA7D35"/>
    <w:rsid w:val="00CB13DA"/>
    <w:rsid w:val="00CB1491"/>
    <w:rsid w:val="00CB1B2E"/>
    <w:rsid w:val="00CB21E0"/>
    <w:rsid w:val="00CB2F21"/>
    <w:rsid w:val="00CB34BC"/>
    <w:rsid w:val="00CB38BF"/>
    <w:rsid w:val="00CB3D10"/>
    <w:rsid w:val="00CB4368"/>
    <w:rsid w:val="00CB479F"/>
    <w:rsid w:val="00CB4911"/>
    <w:rsid w:val="00CB4BC6"/>
    <w:rsid w:val="00CB564B"/>
    <w:rsid w:val="00CB5AED"/>
    <w:rsid w:val="00CB721A"/>
    <w:rsid w:val="00CB7A15"/>
    <w:rsid w:val="00CC01A2"/>
    <w:rsid w:val="00CC025A"/>
    <w:rsid w:val="00CC12BF"/>
    <w:rsid w:val="00CC1674"/>
    <w:rsid w:val="00CC1797"/>
    <w:rsid w:val="00CC231B"/>
    <w:rsid w:val="00CC270E"/>
    <w:rsid w:val="00CC31BC"/>
    <w:rsid w:val="00CC33C2"/>
    <w:rsid w:val="00CC369C"/>
    <w:rsid w:val="00CC3E3B"/>
    <w:rsid w:val="00CC4A19"/>
    <w:rsid w:val="00CC4D1F"/>
    <w:rsid w:val="00CC5F30"/>
    <w:rsid w:val="00CC624C"/>
    <w:rsid w:val="00CC6F82"/>
    <w:rsid w:val="00CD27F0"/>
    <w:rsid w:val="00CD33AE"/>
    <w:rsid w:val="00CD4149"/>
    <w:rsid w:val="00CD421B"/>
    <w:rsid w:val="00CD4B84"/>
    <w:rsid w:val="00CD4D7A"/>
    <w:rsid w:val="00CD4EA6"/>
    <w:rsid w:val="00CD5391"/>
    <w:rsid w:val="00CD5A34"/>
    <w:rsid w:val="00CD5F2C"/>
    <w:rsid w:val="00CD6138"/>
    <w:rsid w:val="00CD64FC"/>
    <w:rsid w:val="00CD678C"/>
    <w:rsid w:val="00CD6D0F"/>
    <w:rsid w:val="00CD799B"/>
    <w:rsid w:val="00CE03DC"/>
    <w:rsid w:val="00CE1811"/>
    <w:rsid w:val="00CE1B29"/>
    <w:rsid w:val="00CE3088"/>
    <w:rsid w:val="00CE3FB7"/>
    <w:rsid w:val="00CE482B"/>
    <w:rsid w:val="00CE5268"/>
    <w:rsid w:val="00CE561D"/>
    <w:rsid w:val="00CE5F4F"/>
    <w:rsid w:val="00CF1095"/>
    <w:rsid w:val="00CF19B5"/>
    <w:rsid w:val="00CF1D70"/>
    <w:rsid w:val="00CF2DCF"/>
    <w:rsid w:val="00CF4027"/>
    <w:rsid w:val="00CF40F8"/>
    <w:rsid w:val="00CF4476"/>
    <w:rsid w:val="00CF4564"/>
    <w:rsid w:val="00CF4752"/>
    <w:rsid w:val="00CF5B88"/>
    <w:rsid w:val="00CF64B5"/>
    <w:rsid w:val="00CF6763"/>
    <w:rsid w:val="00CF6C02"/>
    <w:rsid w:val="00CF7177"/>
    <w:rsid w:val="00CF7318"/>
    <w:rsid w:val="00D000CB"/>
    <w:rsid w:val="00D00483"/>
    <w:rsid w:val="00D00C83"/>
    <w:rsid w:val="00D01802"/>
    <w:rsid w:val="00D021C4"/>
    <w:rsid w:val="00D028B7"/>
    <w:rsid w:val="00D02B18"/>
    <w:rsid w:val="00D030BB"/>
    <w:rsid w:val="00D0457F"/>
    <w:rsid w:val="00D06456"/>
    <w:rsid w:val="00D06646"/>
    <w:rsid w:val="00D066D5"/>
    <w:rsid w:val="00D06E6A"/>
    <w:rsid w:val="00D07748"/>
    <w:rsid w:val="00D101B9"/>
    <w:rsid w:val="00D110A8"/>
    <w:rsid w:val="00D12589"/>
    <w:rsid w:val="00D129B2"/>
    <w:rsid w:val="00D12A84"/>
    <w:rsid w:val="00D12E6E"/>
    <w:rsid w:val="00D13951"/>
    <w:rsid w:val="00D13CE3"/>
    <w:rsid w:val="00D14017"/>
    <w:rsid w:val="00D14120"/>
    <w:rsid w:val="00D146F0"/>
    <w:rsid w:val="00D148AC"/>
    <w:rsid w:val="00D14F64"/>
    <w:rsid w:val="00D15477"/>
    <w:rsid w:val="00D1557D"/>
    <w:rsid w:val="00D15E54"/>
    <w:rsid w:val="00D16134"/>
    <w:rsid w:val="00D1646D"/>
    <w:rsid w:val="00D16537"/>
    <w:rsid w:val="00D1699A"/>
    <w:rsid w:val="00D16B9C"/>
    <w:rsid w:val="00D16CB2"/>
    <w:rsid w:val="00D16D42"/>
    <w:rsid w:val="00D2094C"/>
    <w:rsid w:val="00D214D9"/>
    <w:rsid w:val="00D22287"/>
    <w:rsid w:val="00D22511"/>
    <w:rsid w:val="00D226B1"/>
    <w:rsid w:val="00D227C4"/>
    <w:rsid w:val="00D229DC"/>
    <w:rsid w:val="00D22AF6"/>
    <w:rsid w:val="00D24769"/>
    <w:rsid w:val="00D24900"/>
    <w:rsid w:val="00D25244"/>
    <w:rsid w:val="00D2532F"/>
    <w:rsid w:val="00D25BEB"/>
    <w:rsid w:val="00D26711"/>
    <w:rsid w:val="00D26D42"/>
    <w:rsid w:val="00D27D71"/>
    <w:rsid w:val="00D307C3"/>
    <w:rsid w:val="00D32690"/>
    <w:rsid w:val="00D32B59"/>
    <w:rsid w:val="00D33433"/>
    <w:rsid w:val="00D33BB6"/>
    <w:rsid w:val="00D3430D"/>
    <w:rsid w:val="00D345CF"/>
    <w:rsid w:val="00D355EF"/>
    <w:rsid w:val="00D35CB2"/>
    <w:rsid w:val="00D35F5A"/>
    <w:rsid w:val="00D368BC"/>
    <w:rsid w:val="00D3722B"/>
    <w:rsid w:val="00D374CB"/>
    <w:rsid w:val="00D401DF"/>
    <w:rsid w:val="00D40858"/>
    <w:rsid w:val="00D4115A"/>
    <w:rsid w:val="00D42792"/>
    <w:rsid w:val="00D427AD"/>
    <w:rsid w:val="00D42D39"/>
    <w:rsid w:val="00D436CB"/>
    <w:rsid w:val="00D43A11"/>
    <w:rsid w:val="00D451B9"/>
    <w:rsid w:val="00D4550E"/>
    <w:rsid w:val="00D457CD"/>
    <w:rsid w:val="00D45D24"/>
    <w:rsid w:val="00D4639C"/>
    <w:rsid w:val="00D4790E"/>
    <w:rsid w:val="00D47A1A"/>
    <w:rsid w:val="00D47AF3"/>
    <w:rsid w:val="00D47E4E"/>
    <w:rsid w:val="00D505C8"/>
    <w:rsid w:val="00D506CE"/>
    <w:rsid w:val="00D51451"/>
    <w:rsid w:val="00D5185D"/>
    <w:rsid w:val="00D51AFE"/>
    <w:rsid w:val="00D5218D"/>
    <w:rsid w:val="00D52195"/>
    <w:rsid w:val="00D525C5"/>
    <w:rsid w:val="00D53D5B"/>
    <w:rsid w:val="00D5466B"/>
    <w:rsid w:val="00D55141"/>
    <w:rsid w:val="00D55241"/>
    <w:rsid w:val="00D55BAE"/>
    <w:rsid w:val="00D570C8"/>
    <w:rsid w:val="00D6059E"/>
    <w:rsid w:val="00D61149"/>
    <w:rsid w:val="00D615D0"/>
    <w:rsid w:val="00D6378A"/>
    <w:rsid w:val="00D6390D"/>
    <w:rsid w:val="00D640CF"/>
    <w:rsid w:val="00D65613"/>
    <w:rsid w:val="00D65685"/>
    <w:rsid w:val="00D661FD"/>
    <w:rsid w:val="00D66589"/>
    <w:rsid w:val="00D668B0"/>
    <w:rsid w:val="00D66EFC"/>
    <w:rsid w:val="00D66F6C"/>
    <w:rsid w:val="00D67423"/>
    <w:rsid w:val="00D67A76"/>
    <w:rsid w:val="00D702E2"/>
    <w:rsid w:val="00D703D4"/>
    <w:rsid w:val="00D70568"/>
    <w:rsid w:val="00D70EAB"/>
    <w:rsid w:val="00D7156F"/>
    <w:rsid w:val="00D71D29"/>
    <w:rsid w:val="00D72297"/>
    <w:rsid w:val="00D723D0"/>
    <w:rsid w:val="00D7252E"/>
    <w:rsid w:val="00D72A6B"/>
    <w:rsid w:val="00D7329B"/>
    <w:rsid w:val="00D7357B"/>
    <w:rsid w:val="00D7397A"/>
    <w:rsid w:val="00D74EB1"/>
    <w:rsid w:val="00D74EED"/>
    <w:rsid w:val="00D772D2"/>
    <w:rsid w:val="00D7786A"/>
    <w:rsid w:val="00D77BA5"/>
    <w:rsid w:val="00D8022B"/>
    <w:rsid w:val="00D803A4"/>
    <w:rsid w:val="00D803D6"/>
    <w:rsid w:val="00D80653"/>
    <w:rsid w:val="00D8186A"/>
    <w:rsid w:val="00D8230B"/>
    <w:rsid w:val="00D8258C"/>
    <w:rsid w:val="00D82FDA"/>
    <w:rsid w:val="00D84933"/>
    <w:rsid w:val="00D86526"/>
    <w:rsid w:val="00D87B6B"/>
    <w:rsid w:val="00D917E8"/>
    <w:rsid w:val="00D921CB"/>
    <w:rsid w:val="00D92643"/>
    <w:rsid w:val="00D93733"/>
    <w:rsid w:val="00D942E7"/>
    <w:rsid w:val="00D944AD"/>
    <w:rsid w:val="00D949AF"/>
    <w:rsid w:val="00D9507C"/>
    <w:rsid w:val="00D9515E"/>
    <w:rsid w:val="00D955D3"/>
    <w:rsid w:val="00D95733"/>
    <w:rsid w:val="00D95D0E"/>
    <w:rsid w:val="00D96405"/>
    <w:rsid w:val="00D9649D"/>
    <w:rsid w:val="00D969CD"/>
    <w:rsid w:val="00D96AAB"/>
    <w:rsid w:val="00D97996"/>
    <w:rsid w:val="00D97A28"/>
    <w:rsid w:val="00D97AD6"/>
    <w:rsid w:val="00DA09E2"/>
    <w:rsid w:val="00DA11C6"/>
    <w:rsid w:val="00DA1319"/>
    <w:rsid w:val="00DA1381"/>
    <w:rsid w:val="00DA1612"/>
    <w:rsid w:val="00DA1756"/>
    <w:rsid w:val="00DA1C7E"/>
    <w:rsid w:val="00DA238C"/>
    <w:rsid w:val="00DA3DF1"/>
    <w:rsid w:val="00DA51BC"/>
    <w:rsid w:val="00DA53B3"/>
    <w:rsid w:val="00DA53D2"/>
    <w:rsid w:val="00DA5F93"/>
    <w:rsid w:val="00DA77EC"/>
    <w:rsid w:val="00DB013B"/>
    <w:rsid w:val="00DB0235"/>
    <w:rsid w:val="00DB0338"/>
    <w:rsid w:val="00DB0391"/>
    <w:rsid w:val="00DB1311"/>
    <w:rsid w:val="00DB2D29"/>
    <w:rsid w:val="00DB380C"/>
    <w:rsid w:val="00DB3902"/>
    <w:rsid w:val="00DB3F83"/>
    <w:rsid w:val="00DB4635"/>
    <w:rsid w:val="00DB4D52"/>
    <w:rsid w:val="00DB5D74"/>
    <w:rsid w:val="00DB67F3"/>
    <w:rsid w:val="00DB6BF8"/>
    <w:rsid w:val="00DB6E59"/>
    <w:rsid w:val="00DC0231"/>
    <w:rsid w:val="00DC04BE"/>
    <w:rsid w:val="00DC07BE"/>
    <w:rsid w:val="00DC0E0A"/>
    <w:rsid w:val="00DC0FC1"/>
    <w:rsid w:val="00DC1672"/>
    <w:rsid w:val="00DC19A9"/>
    <w:rsid w:val="00DC1BCF"/>
    <w:rsid w:val="00DC1F3D"/>
    <w:rsid w:val="00DC2156"/>
    <w:rsid w:val="00DC23C5"/>
    <w:rsid w:val="00DC309E"/>
    <w:rsid w:val="00DC37DD"/>
    <w:rsid w:val="00DC3EFC"/>
    <w:rsid w:val="00DC53B2"/>
    <w:rsid w:val="00DC548E"/>
    <w:rsid w:val="00DC54B6"/>
    <w:rsid w:val="00DC64A1"/>
    <w:rsid w:val="00DC672A"/>
    <w:rsid w:val="00DC691A"/>
    <w:rsid w:val="00DC7E91"/>
    <w:rsid w:val="00DC7F19"/>
    <w:rsid w:val="00DD09A2"/>
    <w:rsid w:val="00DD1506"/>
    <w:rsid w:val="00DD16BD"/>
    <w:rsid w:val="00DD1A97"/>
    <w:rsid w:val="00DD1C96"/>
    <w:rsid w:val="00DD26ED"/>
    <w:rsid w:val="00DD27D5"/>
    <w:rsid w:val="00DD2AFF"/>
    <w:rsid w:val="00DD3BAE"/>
    <w:rsid w:val="00DD4493"/>
    <w:rsid w:val="00DD44C6"/>
    <w:rsid w:val="00DD4DE6"/>
    <w:rsid w:val="00DD5060"/>
    <w:rsid w:val="00DD526D"/>
    <w:rsid w:val="00DD621D"/>
    <w:rsid w:val="00DD6D9C"/>
    <w:rsid w:val="00DD7009"/>
    <w:rsid w:val="00DD7372"/>
    <w:rsid w:val="00DE00FC"/>
    <w:rsid w:val="00DE055E"/>
    <w:rsid w:val="00DE07CA"/>
    <w:rsid w:val="00DE2275"/>
    <w:rsid w:val="00DE2500"/>
    <w:rsid w:val="00DE28B8"/>
    <w:rsid w:val="00DE2A4B"/>
    <w:rsid w:val="00DE2D1F"/>
    <w:rsid w:val="00DE3170"/>
    <w:rsid w:val="00DE40B8"/>
    <w:rsid w:val="00DE4294"/>
    <w:rsid w:val="00DE50F3"/>
    <w:rsid w:val="00DE5119"/>
    <w:rsid w:val="00DE568C"/>
    <w:rsid w:val="00DE582A"/>
    <w:rsid w:val="00DE6D7A"/>
    <w:rsid w:val="00DF02BB"/>
    <w:rsid w:val="00DF1967"/>
    <w:rsid w:val="00DF28BA"/>
    <w:rsid w:val="00DF2A6A"/>
    <w:rsid w:val="00DF3D24"/>
    <w:rsid w:val="00DF3D77"/>
    <w:rsid w:val="00DF52A0"/>
    <w:rsid w:val="00DF55A5"/>
    <w:rsid w:val="00DF60DC"/>
    <w:rsid w:val="00DF649D"/>
    <w:rsid w:val="00DF653D"/>
    <w:rsid w:val="00DF72CE"/>
    <w:rsid w:val="00DF7A41"/>
    <w:rsid w:val="00DF7BB3"/>
    <w:rsid w:val="00E01C3F"/>
    <w:rsid w:val="00E01D4F"/>
    <w:rsid w:val="00E0234F"/>
    <w:rsid w:val="00E023B2"/>
    <w:rsid w:val="00E028FC"/>
    <w:rsid w:val="00E029CC"/>
    <w:rsid w:val="00E02B2C"/>
    <w:rsid w:val="00E02E07"/>
    <w:rsid w:val="00E03090"/>
    <w:rsid w:val="00E03ECA"/>
    <w:rsid w:val="00E03F71"/>
    <w:rsid w:val="00E05018"/>
    <w:rsid w:val="00E051BF"/>
    <w:rsid w:val="00E053B0"/>
    <w:rsid w:val="00E0625A"/>
    <w:rsid w:val="00E06576"/>
    <w:rsid w:val="00E07074"/>
    <w:rsid w:val="00E076D6"/>
    <w:rsid w:val="00E10860"/>
    <w:rsid w:val="00E11A32"/>
    <w:rsid w:val="00E11F15"/>
    <w:rsid w:val="00E12399"/>
    <w:rsid w:val="00E1363D"/>
    <w:rsid w:val="00E137ED"/>
    <w:rsid w:val="00E13A39"/>
    <w:rsid w:val="00E151AB"/>
    <w:rsid w:val="00E15823"/>
    <w:rsid w:val="00E1596F"/>
    <w:rsid w:val="00E169BF"/>
    <w:rsid w:val="00E16B11"/>
    <w:rsid w:val="00E171E4"/>
    <w:rsid w:val="00E1796B"/>
    <w:rsid w:val="00E17F42"/>
    <w:rsid w:val="00E20019"/>
    <w:rsid w:val="00E203EC"/>
    <w:rsid w:val="00E20ADA"/>
    <w:rsid w:val="00E20DC3"/>
    <w:rsid w:val="00E2155E"/>
    <w:rsid w:val="00E21CA4"/>
    <w:rsid w:val="00E222B8"/>
    <w:rsid w:val="00E22690"/>
    <w:rsid w:val="00E22BE7"/>
    <w:rsid w:val="00E22D95"/>
    <w:rsid w:val="00E24098"/>
    <w:rsid w:val="00E243FF"/>
    <w:rsid w:val="00E24A10"/>
    <w:rsid w:val="00E24FBD"/>
    <w:rsid w:val="00E2519E"/>
    <w:rsid w:val="00E25ED8"/>
    <w:rsid w:val="00E26EDD"/>
    <w:rsid w:val="00E2722A"/>
    <w:rsid w:val="00E30230"/>
    <w:rsid w:val="00E304D4"/>
    <w:rsid w:val="00E3060C"/>
    <w:rsid w:val="00E316F6"/>
    <w:rsid w:val="00E320CF"/>
    <w:rsid w:val="00E328E7"/>
    <w:rsid w:val="00E32952"/>
    <w:rsid w:val="00E32C29"/>
    <w:rsid w:val="00E32D03"/>
    <w:rsid w:val="00E33437"/>
    <w:rsid w:val="00E33466"/>
    <w:rsid w:val="00E35590"/>
    <w:rsid w:val="00E3597D"/>
    <w:rsid w:val="00E3645C"/>
    <w:rsid w:val="00E36E1B"/>
    <w:rsid w:val="00E37FFE"/>
    <w:rsid w:val="00E402C1"/>
    <w:rsid w:val="00E40A27"/>
    <w:rsid w:val="00E40BB4"/>
    <w:rsid w:val="00E4101B"/>
    <w:rsid w:val="00E41641"/>
    <w:rsid w:val="00E429DB"/>
    <w:rsid w:val="00E42F16"/>
    <w:rsid w:val="00E42F4A"/>
    <w:rsid w:val="00E4316B"/>
    <w:rsid w:val="00E43D6C"/>
    <w:rsid w:val="00E445DB"/>
    <w:rsid w:val="00E4484F"/>
    <w:rsid w:val="00E45541"/>
    <w:rsid w:val="00E4569A"/>
    <w:rsid w:val="00E46003"/>
    <w:rsid w:val="00E4702D"/>
    <w:rsid w:val="00E47812"/>
    <w:rsid w:val="00E5028F"/>
    <w:rsid w:val="00E503C8"/>
    <w:rsid w:val="00E50B5F"/>
    <w:rsid w:val="00E5152D"/>
    <w:rsid w:val="00E52AA2"/>
    <w:rsid w:val="00E52B85"/>
    <w:rsid w:val="00E53157"/>
    <w:rsid w:val="00E5380E"/>
    <w:rsid w:val="00E542D5"/>
    <w:rsid w:val="00E5496F"/>
    <w:rsid w:val="00E552B7"/>
    <w:rsid w:val="00E56483"/>
    <w:rsid w:val="00E56907"/>
    <w:rsid w:val="00E569BA"/>
    <w:rsid w:val="00E57159"/>
    <w:rsid w:val="00E57205"/>
    <w:rsid w:val="00E572C3"/>
    <w:rsid w:val="00E57C30"/>
    <w:rsid w:val="00E60740"/>
    <w:rsid w:val="00E61397"/>
    <w:rsid w:val="00E624F0"/>
    <w:rsid w:val="00E6381A"/>
    <w:rsid w:val="00E64402"/>
    <w:rsid w:val="00E64BCF"/>
    <w:rsid w:val="00E64C67"/>
    <w:rsid w:val="00E655AA"/>
    <w:rsid w:val="00E655D2"/>
    <w:rsid w:val="00E65F1F"/>
    <w:rsid w:val="00E66A77"/>
    <w:rsid w:val="00E675F0"/>
    <w:rsid w:val="00E67792"/>
    <w:rsid w:val="00E67861"/>
    <w:rsid w:val="00E67CB7"/>
    <w:rsid w:val="00E70F33"/>
    <w:rsid w:val="00E712A1"/>
    <w:rsid w:val="00E71563"/>
    <w:rsid w:val="00E71727"/>
    <w:rsid w:val="00E71810"/>
    <w:rsid w:val="00E71A62"/>
    <w:rsid w:val="00E71AAC"/>
    <w:rsid w:val="00E71AC0"/>
    <w:rsid w:val="00E71DE0"/>
    <w:rsid w:val="00E72266"/>
    <w:rsid w:val="00E73414"/>
    <w:rsid w:val="00E73842"/>
    <w:rsid w:val="00E738F0"/>
    <w:rsid w:val="00E73CD7"/>
    <w:rsid w:val="00E74670"/>
    <w:rsid w:val="00E7495B"/>
    <w:rsid w:val="00E75161"/>
    <w:rsid w:val="00E7578B"/>
    <w:rsid w:val="00E75CF9"/>
    <w:rsid w:val="00E76ADF"/>
    <w:rsid w:val="00E76EF6"/>
    <w:rsid w:val="00E779B6"/>
    <w:rsid w:val="00E8022A"/>
    <w:rsid w:val="00E8101B"/>
    <w:rsid w:val="00E81F18"/>
    <w:rsid w:val="00E82832"/>
    <w:rsid w:val="00E82B04"/>
    <w:rsid w:val="00E83540"/>
    <w:rsid w:val="00E847D0"/>
    <w:rsid w:val="00E84EDA"/>
    <w:rsid w:val="00E85534"/>
    <w:rsid w:val="00E86441"/>
    <w:rsid w:val="00E86C51"/>
    <w:rsid w:val="00E87265"/>
    <w:rsid w:val="00E876C5"/>
    <w:rsid w:val="00E906A2"/>
    <w:rsid w:val="00E909E8"/>
    <w:rsid w:val="00E91ADD"/>
    <w:rsid w:val="00E91AED"/>
    <w:rsid w:val="00E9574F"/>
    <w:rsid w:val="00E95D95"/>
    <w:rsid w:val="00E96251"/>
    <w:rsid w:val="00EA1507"/>
    <w:rsid w:val="00EA15EC"/>
    <w:rsid w:val="00EA188A"/>
    <w:rsid w:val="00EA24CD"/>
    <w:rsid w:val="00EA24DE"/>
    <w:rsid w:val="00EA31BE"/>
    <w:rsid w:val="00EA3889"/>
    <w:rsid w:val="00EA3CF9"/>
    <w:rsid w:val="00EA4528"/>
    <w:rsid w:val="00EA485B"/>
    <w:rsid w:val="00EA5B18"/>
    <w:rsid w:val="00EA6E4A"/>
    <w:rsid w:val="00EA7DE6"/>
    <w:rsid w:val="00EB0944"/>
    <w:rsid w:val="00EB352E"/>
    <w:rsid w:val="00EB3F23"/>
    <w:rsid w:val="00EB41A4"/>
    <w:rsid w:val="00EB4D03"/>
    <w:rsid w:val="00EB512D"/>
    <w:rsid w:val="00EB513D"/>
    <w:rsid w:val="00EB6972"/>
    <w:rsid w:val="00EB6ED0"/>
    <w:rsid w:val="00EB701E"/>
    <w:rsid w:val="00EB7988"/>
    <w:rsid w:val="00EB79A1"/>
    <w:rsid w:val="00EB7C2B"/>
    <w:rsid w:val="00EB7EB2"/>
    <w:rsid w:val="00EC0FBA"/>
    <w:rsid w:val="00EC0FF8"/>
    <w:rsid w:val="00EC143F"/>
    <w:rsid w:val="00EC1F0D"/>
    <w:rsid w:val="00EC276D"/>
    <w:rsid w:val="00EC2ED4"/>
    <w:rsid w:val="00EC3D21"/>
    <w:rsid w:val="00EC4047"/>
    <w:rsid w:val="00EC4114"/>
    <w:rsid w:val="00EC4A3C"/>
    <w:rsid w:val="00EC5F2A"/>
    <w:rsid w:val="00EC6016"/>
    <w:rsid w:val="00EC6541"/>
    <w:rsid w:val="00EC70AF"/>
    <w:rsid w:val="00EC7108"/>
    <w:rsid w:val="00EC7589"/>
    <w:rsid w:val="00EC7A07"/>
    <w:rsid w:val="00EC7D80"/>
    <w:rsid w:val="00ED0D0B"/>
    <w:rsid w:val="00ED215E"/>
    <w:rsid w:val="00ED2E23"/>
    <w:rsid w:val="00ED2E2B"/>
    <w:rsid w:val="00ED2FC6"/>
    <w:rsid w:val="00ED39B2"/>
    <w:rsid w:val="00ED4B99"/>
    <w:rsid w:val="00ED5760"/>
    <w:rsid w:val="00ED63DA"/>
    <w:rsid w:val="00ED667C"/>
    <w:rsid w:val="00ED68E2"/>
    <w:rsid w:val="00ED6E24"/>
    <w:rsid w:val="00ED7CE5"/>
    <w:rsid w:val="00ED7D2C"/>
    <w:rsid w:val="00EE02F9"/>
    <w:rsid w:val="00EE04D1"/>
    <w:rsid w:val="00EE053A"/>
    <w:rsid w:val="00EE07AE"/>
    <w:rsid w:val="00EE181D"/>
    <w:rsid w:val="00EE1B26"/>
    <w:rsid w:val="00EE239F"/>
    <w:rsid w:val="00EE2A87"/>
    <w:rsid w:val="00EE2BAC"/>
    <w:rsid w:val="00EE322E"/>
    <w:rsid w:val="00EE36DE"/>
    <w:rsid w:val="00EE3B1F"/>
    <w:rsid w:val="00EE42C3"/>
    <w:rsid w:val="00EE4666"/>
    <w:rsid w:val="00EE4E60"/>
    <w:rsid w:val="00EE6F81"/>
    <w:rsid w:val="00EE71F3"/>
    <w:rsid w:val="00EE77E1"/>
    <w:rsid w:val="00EE7C9D"/>
    <w:rsid w:val="00EE7EAA"/>
    <w:rsid w:val="00EF0A84"/>
    <w:rsid w:val="00EF1B7F"/>
    <w:rsid w:val="00EF2020"/>
    <w:rsid w:val="00EF249E"/>
    <w:rsid w:val="00EF2DAF"/>
    <w:rsid w:val="00EF2FE9"/>
    <w:rsid w:val="00EF3419"/>
    <w:rsid w:val="00EF4914"/>
    <w:rsid w:val="00EF4963"/>
    <w:rsid w:val="00EF4A89"/>
    <w:rsid w:val="00EF4BD9"/>
    <w:rsid w:val="00EF4C5F"/>
    <w:rsid w:val="00EF5A4E"/>
    <w:rsid w:val="00EF5D32"/>
    <w:rsid w:val="00EF5EE3"/>
    <w:rsid w:val="00EF6886"/>
    <w:rsid w:val="00EF698C"/>
    <w:rsid w:val="00EF72A0"/>
    <w:rsid w:val="00EF72D8"/>
    <w:rsid w:val="00EF7F0C"/>
    <w:rsid w:val="00EF7FE4"/>
    <w:rsid w:val="00F000A3"/>
    <w:rsid w:val="00F013F5"/>
    <w:rsid w:val="00F01505"/>
    <w:rsid w:val="00F015C1"/>
    <w:rsid w:val="00F02208"/>
    <w:rsid w:val="00F0258E"/>
    <w:rsid w:val="00F0283F"/>
    <w:rsid w:val="00F030C7"/>
    <w:rsid w:val="00F03CAC"/>
    <w:rsid w:val="00F0400B"/>
    <w:rsid w:val="00F04102"/>
    <w:rsid w:val="00F04DD3"/>
    <w:rsid w:val="00F05B5A"/>
    <w:rsid w:val="00F0780E"/>
    <w:rsid w:val="00F07A1F"/>
    <w:rsid w:val="00F07F4D"/>
    <w:rsid w:val="00F10409"/>
    <w:rsid w:val="00F10BB9"/>
    <w:rsid w:val="00F10E15"/>
    <w:rsid w:val="00F11E95"/>
    <w:rsid w:val="00F12126"/>
    <w:rsid w:val="00F12415"/>
    <w:rsid w:val="00F12643"/>
    <w:rsid w:val="00F12799"/>
    <w:rsid w:val="00F13009"/>
    <w:rsid w:val="00F13399"/>
    <w:rsid w:val="00F13EBA"/>
    <w:rsid w:val="00F148B9"/>
    <w:rsid w:val="00F157FA"/>
    <w:rsid w:val="00F15CCF"/>
    <w:rsid w:val="00F16F74"/>
    <w:rsid w:val="00F17C02"/>
    <w:rsid w:val="00F17F71"/>
    <w:rsid w:val="00F207C9"/>
    <w:rsid w:val="00F20AE5"/>
    <w:rsid w:val="00F20BA7"/>
    <w:rsid w:val="00F20FE3"/>
    <w:rsid w:val="00F213DB"/>
    <w:rsid w:val="00F22882"/>
    <w:rsid w:val="00F23325"/>
    <w:rsid w:val="00F23E10"/>
    <w:rsid w:val="00F24CC6"/>
    <w:rsid w:val="00F24F3E"/>
    <w:rsid w:val="00F261A0"/>
    <w:rsid w:val="00F26B5C"/>
    <w:rsid w:val="00F3039D"/>
    <w:rsid w:val="00F308FC"/>
    <w:rsid w:val="00F30C73"/>
    <w:rsid w:val="00F317BD"/>
    <w:rsid w:val="00F31B93"/>
    <w:rsid w:val="00F32642"/>
    <w:rsid w:val="00F33090"/>
    <w:rsid w:val="00F3398C"/>
    <w:rsid w:val="00F33A02"/>
    <w:rsid w:val="00F33DF1"/>
    <w:rsid w:val="00F359F0"/>
    <w:rsid w:val="00F36E56"/>
    <w:rsid w:val="00F36E84"/>
    <w:rsid w:val="00F372DF"/>
    <w:rsid w:val="00F37DE5"/>
    <w:rsid w:val="00F40341"/>
    <w:rsid w:val="00F406F3"/>
    <w:rsid w:val="00F40A7B"/>
    <w:rsid w:val="00F40C7A"/>
    <w:rsid w:val="00F40D2A"/>
    <w:rsid w:val="00F411FE"/>
    <w:rsid w:val="00F418CB"/>
    <w:rsid w:val="00F42311"/>
    <w:rsid w:val="00F42A93"/>
    <w:rsid w:val="00F42B96"/>
    <w:rsid w:val="00F4324C"/>
    <w:rsid w:val="00F444B9"/>
    <w:rsid w:val="00F44896"/>
    <w:rsid w:val="00F44949"/>
    <w:rsid w:val="00F45016"/>
    <w:rsid w:val="00F454EB"/>
    <w:rsid w:val="00F45555"/>
    <w:rsid w:val="00F45F94"/>
    <w:rsid w:val="00F46386"/>
    <w:rsid w:val="00F46C86"/>
    <w:rsid w:val="00F47F5A"/>
    <w:rsid w:val="00F5054D"/>
    <w:rsid w:val="00F50D14"/>
    <w:rsid w:val="00F52936"/>
    <w:rsid w:val="00F5413A"/>
    <w:rsid w:val="00F5474E"/>
    <w:rsid w:val="00F552DC"/>
    <w:rsid w:val="00F557B4"/>
    <w:rsid w:val="00F568F4"/>
    <w:rsid w:val="00F56AA6"/>
    <w:rsid w:val="00F56AD3"/>
    <w:rsid w:val="00F5E7AC"/>
    <w:rsid w:val="00F60912"/>
    <w:rsid w:val="00F61031"/>
    <w:rsid w:val="00F61393"/>
    <w:rsid w:val="00F618ED"/>
    <w:rsid w:val="00F61D36"/>
    <w:rsid w:val="00F61E05"/>
    <w:rsid w:val="00F62351"/>
    <w:rsid w:val="00F62FCA"/>
    <w:rsid w:val="00F630CF"/>
    <w:rsid w:val="00F63450"/>
    <w:rsid w:val="00F64390"/>
    <w:rsid w:val="00F64A93"/>
    <w:rsid w:val="00F66805"/>
    <w:rsid w:val="00F67104"/>
    <w:rsid w:val="00F67E78"/>
    <w:rsid w:val="00F7046C"/>
    <w:rsid w:val="00F708E0"/>
    <w:rsid w:val="00F70B55"/>
    <w:rsid w:val="00F71C1C"/>
    <w:rsid w:val="00F73078"/>
    <w:rsid w:val="00F74512"/>
    <w:rsid w:val="00F747B8"/>
    <w:rsid w:val="00F74BFB"/>
    <w:rsid w:val="00F75608"/>
    <w:rsid w:val="00F75B79"/>
    <w:rsid w:val="00F76668"/>
    <w:rsid w:val="00F766DA"/>
    <w:rsid w:val="00F76894"/>
    <w:rsid w:val="00F777A0"/>
    <w:rsid w:val="00F80762"/>
    <w:rsid w:val="00F80C1C"/>
    <w:rsid w:val="00F80C4A"/>
    <w:rsid w:val="00F80D2E"/>
    <w:rsid w:val="00F8190B"/>
    <w:rsid w:val="00F81AE0"/>
    <w:rsid w:val="00F82483"/>
    <w:rsid w:val="00F82738"/>
    <w:rsid w:val="00F83005"/>
    <w:rsid w:val="00F8353F"/>
    <w:rsid w:val="00F8386A"/>
    <w:rsid w:val="00F83D95"/>
    <w:rsid w:val="00F840D2"/>
    <w:rsid w:val="00F8577D"/>
    <w:rsid w:val="00F85C35"/>
    <w:rsid w:val="00F86FF7"/>
    <w:rsid w:val="00F87FF9"/>
    <w:rsid w:val="00F90FA6"/>
    <w:rsid w:val="00F91205"/>
    <w:rsid w:val="00F91378"/>
    <w:rsid w:val="00F9167E"/>
    <w:rsid w:val="00F9266C"/>
    <w:rsid w:val="00F92E98"/>
    <w:rsid w:val="00F930D1"/>
    <w:rsid w:val="00F936BF"/>
    <w:rsid w:val="00F93BBD"/>
    <w:rsid w:val="00F93EFF"/>
    <w:rsid w:val="00F9400C"/>
    <w:rsid w:val="00F94953"/>
    <w:rsid w:val="00F94C56"/>
    <w:rsid w:val="00F9570F"/>
    <w:rsid w:val="00F95911"/>
    <w:rsid w:val="00F95B7E"/>
    <w:rsid w:val="00F95F70"/>
    <w:rsid w:val="00F96F51"/>
    <w:rsid w:val="00FA04C3"/>
    <w:rsid w:val="00FA07DB"/>
    <w:rsid w:val="00FA0B2E"/>
    <w:rsid w:val="00FA1577"/>
    <w:rsid w:val="00FA265F"/>
    <w:rsid w:val="00FA2BCC"/>
    <w:rsid w:val="00FA30C4"/>
    <w:rsid w:val="00FA3CAA"/>
    <w:rsid w:val="00FA46F1"/>
    <w:rsid w:val="00FA4CFF"/>
    <w:rsid w:val="00FA4EB7"/>
    <w:rsid w:val="00FA5331"/>
    <w:rsid w:val="00FA591F"/>
    <w:rsid w:val="00FA59BF"/>
    <w:rsid w:val="00FA5B1B"/>
    <w:rsid w:val="00FA5D6F"/>
    <w:rsid w:val="00FA6023"/>
    <w:rsid w:val="00FA6A6F"/>
    <w:rsid w:val="00FB0A9A"/>
    <w:rsid w:val="00FB0CF4"/>
    <w:rsid w:val="00FB11FB"/>
    <w:rsid w:val="00FB1844"/>
    <w:rsid w:val="00FB240F"/>
    <w:rsid w:val="00FB3117"/>
    <w:rsid w:val="00FB3DBD"/>
    <w:rsid w:val="00FB4063"/>
    <w:rsid w:val="00FB5987"/>
    <w:rsid w:val="00FB63A1"/>
    <w:rsid w:val="00FB6B8A"/>
    <w:rsid w:val="00FB7F73"/>
    <w:rsid w:val="00FC0123"/>
    <w:rsid w:val="00FC074B"/>
    <w:rsid w:val="00FC08AA"/>
    <w:rsid w:val="00FC0D6A"/>
    <w:rsid w:val="00FC2A86"/>
    <w:rsid w:val="00FC3191"/>
    <w:rsid w:val="00FC32FB"/>
    <w:rsid w:val="00FC368C"/>
    <w:rsid w:val="00FC380D"/>
    <w:rsid w:val="00FC3CC5"/>
    <w:rsid w:val="00FC4988"/>
    <w:rsid w:val="00FC514F"/>
    <w:rsid w:val="00FC5D0A"/>
    <w:rsid w:val="00FC5DE4"/>
    <w:rsid w:val="00FC659F"/>
    <w:rsid w:val="00FC77E7"/>
    <w:rsid w:val="00FC7BDB"/>
    <w:rsid w:val="00FD08F5"/>
    <w:rsid w:val="00FD0D7E"/>
    <w:rsid w:val="00FD150E"/>
    <w:rsid w:val="00FD1CA7"/>
    <w:rsid w:val="00FD2418"/>
    <w:rsid w:val="00FD2B2A"/>
    <w:rsid w:val="00FD51BB"/>
    <w:rsid w:val="00FD60A3"/>
    <w:rsid w:val="00FD67C1"/>
    <w:rsid w:val="00FD75FE"/>
    <w:rsid w:val="00FD7F2B"/>
    <w:rsid w:val="00FE0109"/>
    <w:rsid w:val="00FE09AE"/>
    <w:rsid w:val="00FE0BF2"/>
    <w:rsid w:val="00FE185B"/>
    <w:rsid w:val="00FE212A"/>
    <w:rsid w:val="00FE29B9"/>
    <w:rsid w:val="00FE2A06"/>
    <w:rsid w:val="00FE2BD0"/>
    <w:rsid w:val="00FE2C0D"/>
    <w:rsid w:val="00FE461B"/>
    <w:rsid w:val="00FE513D"/>
    <w:rsid w:val="00FE5D86"/>
    <w:rsid w:val="00FE6008"/>
    <w:rsid w:val="00FE6300"/>
    <w:rsid w:val="00FE6E02"/>
    <w:rsid w:val="00FE7526"/>
    <w:rsid w:val="00FF0434"/>
    <w:rsid w:val="00FF051F"/>
    <w:rsid w:val="00FF080E"/>
    <w:rsid w:val="00FF0899"/>
    <w:rsid w:val="00FF0D95"/>
    <w:rsid w:val="00FF0F89"/>
    <w:rsid w:val="00FF1051"/>
    <w:rsid w:val="00FF2237"/>
    <w:rsid w:val="00FF2549"/>
    <w:rsid w:val="00FF38FC"/>
    <w:rsid w:val="00FF3901"/>
    <w:rsid w:val="00FF429D"/>
    <w:rsid w:val="00FF4988"/>
    <w:rsid w:val="00FF56CA"/>
    <w:rsid w:val="00FF6910"/>
    <w:rsid w:val="00FF7684"/>
    <w:rsid w:val="00FF79E5"/>
    <w:rsid w:val="0102B73B"/>
    <w:rsid w:val="011F928C"/>
    <w:rsid w:val="017172F2"/>
    <w:rsid w:val="018A1D3B"/>
    <w:rsid w:val="018D929E"/>
    <w:rsid w:val="01B07E7C"/>
    <w:rsid w:val="01B981EE"/>
    <w:rsid w:val="01BEBB6D"/>
    <w:rsid w:val="01C6D791"/>
    <w:rsid w:val="01D333CE"/>
    <w:rsid w:val="020A7255"/>
    <w:rsid w:val="028A4922"/>
    <w:rsid w:val="02AF90CB"/>
    <w:rsid w:val="02B2C61E"/>
    <w:rsid w:val="02DA2740"/>
    <w:rsid w:val="02E26280"/>
    <w:rsid w:val="02F992E7"/>
    <w:rsid w:val="03180C0C"/>
    <w:rsid w:val="032B16C3"/>
    <w:rsid w:val="032E915F"/>
    <w:rsid w:val="0338E42A"/>
    <w:rsid w:val="033ED2CB"/>
    <w:rsid w:val="0346163E"/>
    <w:rsid w:val="0377FCD7"/>
    <w:rsid w:val="037F5A38"/>
    <w:rsid w:val="03903F85"/>
    <w:rsid w:val="03A3594D"/>
    <w:rsid w:val="03BEB143"/>
    <w:rsid w:val="03BEFDDE"/>
    <w:rsid w:val="03C32530"/>
    <w:rsid w:val="03D2C3A7"/>
    <w:rsid w:val="03FF5B2C"/>
    <w:rsid w:val="041DA690"/>
    <w:rsid w:val="045D4E2C"/>
    <w:rsid w:val="0477C055"/>
    <w:rsid w:val="047DE32D"/>
    <w:rsid w:val="04B6C916"/>
    <w:rsid w:val="04D19339"/>
    <w:rsid w:val="050D7FBB"/>
    <w:rsid w:val="05510FCA"/>
    <w:rsid w:val="057B1C75"/>
    <w:rsid w:val="057CC73F"/>
    <w:rsid w:val="0582A337"/>
    <w:rsid w:val="05B0A56B"/>
    <w:rsid w:val="05B68A49"/>
    <w:rsid w:val="05D7BE9B"/>
    <w:rsid w:val="05DC12AA"/>
    <w:rsid w:val="05E8A72E"/>
    <w:rsid w:val="05EAE8A0"/>
    <w:rsid w:val="05F31E67"/>
    <w:rsid w:val="0600CB0E"/>
    <w:rsid w:val="061D81C1"/>
    <w:rsid w:val="0638EFDC"/>
    <w:rsid w:val="0678C928"/>
    <w:rsid w:val="06B1B867"/>
    <w:rsid w:val="06BB2BBD"/>
    <w:rsid w:val="06CB7FCD"/>
    <w:rsid w:val="06CD5846"/>
    <w:rsid w:val="06F36BA5"/>
    <w:rsid w:val="071DE091"/>
    <w:rsid w:val="071E5CE0"/>
    <w:rsid w:val="07412D07"/>
    <w:rsid w:val="074DC927"/>
    <w:rsid w:val="07603EC1"/>
    <w:rsid w:val="0789D083"/>
    <w:rsid w:val="0792EE6B"/>
    <w:rsid w:val="07B2D76E"/>
    <w:rsid w:val="07C15F90"/>
    <w:rsid w:val="07C64DEC"/>
    <w:rsid w:val="07CD8D4A"/>
    <w:rsid w:val="07D17EEA"/>
    <w:rsid w:val="07E56722"/>
    <w:rsid w:val="07F5C694"/>
    <w:rsid w:val="0817BA7F"/>
    <w:rsid w:val="081C2124"/>
    <w:rsid w:val="084B5C62"/>
    <w:rsid w:val="084BFEEB"/>
    <w:rsid w:val="085CBDC5"/>
    <w:rsid w:val="0883EDF5"/>
    <w:rsid w:val="088481AC"/>
    <w:rsid w:val="089D09FB"/>
    <w:rsid w:val="08BF7CB9"/>
    <w:rsid w:val="08DFF0D9"/>
    <w:rsid w:val="08E1D699"/>
    <w:rsid w:val="08EFE2FB"/>
    <w:rsid w:val="09116A64"/>
    <w:rsid w:val="097A72DD"/>
    <w:rsid w:val="098C1177"/>
    <w:rsid w:val="099399E7"/>
    <w:rsid w:val="09AE97BD"/>
    <w:rsid w:val="09BA92C8"/>
    <w:rsid w:val="09E47239"/>
    <w:rsid w:val="0A2A487A"/>
    <w:rsid w:val="0A5F16A7"/>
    <w:rsid w:val="0A6702E5"/>
    <w:rsid w:val="0A89E849"/>
    <w:rsid w:val="0AAB62B7"/>
    <w:rsid w:val="0AF8B8FE"/>
    <w:rsid w:val="0B18BDD0"/>
    <w:rsid w:val="0B5A0BF8"/>
    <w:rsid w:val="0B752194"/>
    <w:rsid w:val="0B9ED049"/>
    <w:rsid w:val="0BA757FF"/>
    <w:rsid w:val="0BA773A8"/>
    <w:rsid w:val="0BB0ABB0"/>
    <w:rsid w:val="0BB1599A"/>
    <w:rsid w:val="0BCE7328"/>
    <w:rsid w:val="0BFC51B9"/>
    <w:rsid w:val="0BFE5719"/>
    <w:rsid w:val="0C07B435"/>
    <w:rsid w:val="0C192F14"/>
    <w:rsid w:val="0C212F56"/>
    <w:rsid w:val="0C393780"/>
    <w:rsid w:val="0C3F2D19"/>
    <w:rsid w:val="0C6E139E"/>
    <w:rsid w:val="0C981628"/>
    <w:rsid w:val="0C98B6FD"/>
    <w:rsid w:val="0CCB196D"/>
    <w:rsid w:val="0CEA2009"/>
    <w:rsid w:val="0D0B2705"/>
    <w:rsid w:val="0D261AFE"/>
    <w:rsid w:val="0D3758A5"/>
    <w:rsid w:val="0DA0EEE9"/>
    <w:rsid w:val="0DAF94FF"/>
    <w:rsid w:val="0DC0E8F1"/>
    <w:rsid w:val="0DCA6A3B"/>
    <w:rsid w:val="0DE914A7"/>
    <w:rsid w:val="0DF20021"/>
    <w:rsid w:val="0DFA980A"/>
    <w:rsid w:val="0E2185FC"/>
    <w:rsid w:val="0E364C49"/>
    <w:rsid w:val="0E4166DE"/>
    <w:rsid w:val="0E86F083"/>
    <w:rsid w:val="0E8776F2"/>
    <w:rsid w:val="0EAA161F"/>
    <w:rsid w:val="0EB2CAB3"/>
    <w:rsid w:val="0EC8BA37"/>
    <w:rsid w:val="0ECF10A5"/>
    <w:rsid w:val="0ED17374"/>
    <w:rsid w:val="0EFBD3EA"/>
    <w:rsid w:val="0F3B3AAB"/>
    <w:rsid w:val="0F61B180"/>
    <w:rsid w:val="0F6656E9"/>
    <w:rsid w:val="0F8BA0E2"/>
    <w:rsid w:val="0F8FAC9D"/>
    <w:rsid w:val="0FB30AB6"/>
    <w:rsid w:val="0FF0A4F5"/>
    <w:rsid w:val="0FF51560"/>
    <w:rsid w:val="100110E0"/>
    <w:rsid w:val="1007A7F5"/>
    <w:rsid w:val="105B2335"/>
    <w:rsid w:val="106CB1C6"/>
    <w:rsid w:val="106EAF4C"/>
    <w:rsid w:val="1091D849"/>
    <w:rsid w:val="10BEE570"/>
    <w:rsid w:val="10C3B52D"/>
    <w:rsid w:val="11072BB8"/>
    <w:rsid w:val="110DFE32"/>
    <w:rsid w:val="11558231"/>
    <w:rsid w:val="11688A83"/>
    <w:rsid w:val="11AF0738"/>
    <w:rsid w:val="11B82ACE"/>
    <w:rsid w:val="11BCE460"/>
    <w:rsid w:val="11BD4403"/>
    <w:rsid w:val="11D42687"/>
    <w:rsid w:val="11E6A7C7"/>
    <w:rsid w:val="1233702A"/>
    <w:rsid w:val="1246F111"/>
    <w:rsid w:val="126583C0"/>
    <w:rsid w:val="1278EBDA"/>
    <w:rsid w:val="12A4256C"/>
    <w:rsid w:val="12C46221"/>
    <w:rsid w:val="12CACF65"/>
    <w:rsid w:val="12D0B014"/>
    <w:rsid w:val="13088B7A"/>
    <w:rsid w:val="133FCFB0"/>
    <w:rsid w:val="1382489B"/>
    <w:rsid w:val="1389A552"/>
    <w:rsid w:val="13CC2AC2"/>
    <w:rsid w:val="13EFB420"/>
    <w:rsid w:val="13F61A21"/>
    <w:rsid w:val="1418C6B8"/>
    <w:rsid w:val="1420A0B8"/>
    <w:rsid w:val="1425364A"/>
    <w:rsid w:val="1455EB7D"/>
    <w:rsid w:val="1463B835"/>
    <w:rsid w:val="14C07362"/>
    <w:rsid w:val="14C70B7B"/>
    <w:rsid w:val="14CF97EC"/>
    <w:rsid w:val="14FB1F47"/>
    <w:rsid w:val="14FC59B1"/>
    <w:rsid w:val="1509F976"/>
    <w:rsid w:val="1523C23A"/>
    <w:rsid w:val="15533653"/>
    <w:rsid w:val="155F8D97"/>
    <w:rsid w:val="1577D739"/>
    <w:rsid w:val="157F148F"/>
    <w:rsid w:val="15848DFD"/>
    <w:rsid w:val="1586A54E"/>
    <w:rsid w:val="158E95E3"/>
    <w:rsid w:val="15A9F35E"/>
    <w:rsid w:val="15AE8B8C"/>
    <w:rsid w:val="15C82457"/>
    <w:rsid w:val="15C926E2"/>
    <w:rsid w:val="162140A2"/>
    <w:rsid w:val="1631F157"/>
    <w:rsid w:val="1639799F"/>
    <w:rsid w:val="16471310"/>
    <w:rsid w:val="16526E55"/>
    <w:rsid w:val="1671EA01"/>
    <w:rsid w:val="1679AD4A"/>
    <w:rsid w:val="169D09D0"/>
    <w:rsid w:val="16B5B25C"/>
    <w:rsid w:val="16F0E0B3"/>
    <w:rsid w:val="172AFBB8"/>
    <w:rsid w:val="1733431D"/>
    <w:rsid w:val="17533A7E"/>
    <w:rsid w:val="175545FD"/>
    <w:rsid w:val="17574137"/>
    <w:rsid w:val="177E62E3"/>
    <w:rsid w:val="1793D7C7"/>
    <w:rsid w:val="1793F1D6"/>
    <w:rsid w:val="17C3B4AD"/>
    <w:rsid w:val="17CAE5C9"/>
    <w:rsid w:val="17E1504D"/>
    <w:rsid w:val="18197E37"/>
    <w:rsid w:val="181FB953"/>
    <w:rsid w:val="1823E312"/>
    <w:rsid w:val="183F299B"/>
    <w:rsid w:val="18A211FE"/>
    <w:rsid w:val="18F16186"/>
    <w:rsid w:val="1954B6B8"/>
    <w:rsid w:val="1962B77D"/>
    <w:rsid w:val="1978D6AC"/>
    <w:rsid w:val="198BFBEE"/>
    <w:rsid w:val="19AE7EA1"/>
    <w:rsid w:val="19AFFAC4"/>
    <w:rsid w:val="19F9D7C0"/>
    <w:rsid w:val="1A02B6D6"/>
    <w:rsid w:val="1A54D340"/>
    <w:rsid w:val="1A571707"/>
    <w:rsid w:val="1A601D33"/>
    <w:rsid w:val="1ADA870F"/>
    <w:rsid w:val="1ADE605D"/>
    <w:rsid w:val="1AF2E226"/>
    <w:rsid w:val="1B0083FA"/>
    <w:rsid w:val="1B3A27BD"/>
    <w:rsid w:val="1B3F2950"/>
    <w:rsid w:val="1B55A986"/>
    <w:rsid w:val="1B66A2A3"/>
    <w:rsid w:val="1B676C57"/>
    <w:rsid w:val="1B74ACE9"/>
    <w:rsid w:val="1B779DD4"/>
    <w:rsid w:val="1B9490DE"/>
    <w:rsid w:val="1C1E72CC"/>
    <w:rsid w:val="1C1FF2F3"/>
    <w:rsid w:val="1C37C3E3"/>
    <w:rsid w:val="1CDE6837"/>
    <w:rsid w:val="1CDF00C9"/>
    <w:rsid w:val="1CED896F"/>
    <w:rsid w:val="1D2C0F10"/>
    <w:rsid w:val="1D638A57"/>
    <w:rsid w:val="1D9071BC"/>
    <w:rsid w:val="1DBCDF3C"/>
    <w:rsid w:val="1DD0FDAF"/>
    <w:rsid w:val="1E26C230"/>
    <w:rsid w:val="1E49C4CE"/>
    <w:rsid w:val="1E5184A9"/>
    <w:rsid w:val="1E7ECC59"/>
    <w:rsid w:val="1E907C87"/>
    <w:rsid w:val="1E92040D"/>
    <w:rsid w:val="1E9A083A"/>
    <w:rsid w:val="1E9D850A"/>
    <w:rsid w:val="1EA01680"/>
    <w:rsid w:val="1EB9EC29"/>
    <w:rsid w:val="1EBC4606"/>
    <w:rsid w:val="1ECB4BB9"/>
    <w:rsid w:val="1EDCBFDC"/>
    <w:rsid w:val="1EDE4462"/>
    <w:rsid w:val="1EF051FF"/>
    <w:rsid w:val="1EF405BE"/>
    <w:rsid w:val="1F2C9151"/>
    <w:rsid w:val="1F33F4DB"/>
    <w:rsid w:val="1F3BF5B7"/>
    <w:rsid w:val="1F3FEC1B"/>
    <w:rsid w:val="1F60DFDE"/>
    <w:rsid w:val="1F7B4BCD"/>
    <w:rsid w:val="1F7CBFB9"/>
    <w:rsid w:val="1F9991B1"/>
    <w:rsid w:val="1FB149FB"/>
    <w:rsid w:val="1FB7A30C"/>
    <w:rsid w:val="1FE9B869"/>
    <w:rsid w:val="1FE9E839"/>
    <w:rsid w:val="1FF5134F"/>
    <w:rsid w:val="209FF721"/>
    <w:rsid w:val="20B73D30"/>
    <w:rsid w:val="20BAB7A1"/>
    <w:rsid w:val="20F1D957"/>
    <w:rsid w:val="211147A1"/>
    <w:rsid w:val="21189AB5"/>
    <w:rsid w:val="212C5AE9"/>
    <w:rsid w:val="213A4054"/>
    <w:rsid w:val="21401588"/>
    <w:rsid w:val="21419488"/>
    <w:rsid w:val="21458424"/>
    <w:rsid w:val="21764C38"/>
    <w:rsid w:val="21862E97"/>
    <w:rsid w:val="2192B29C"/>
    <w:rsid w:val="21960EFF"/>
    <w:rsid w:val="219EDAB6"/>
    <w:rsid w:val="21BABB94"/>
    <w:rsid w:val="21E3966A"/>
    <w:rsid w:val="21EC568E"/>
    <w:rsid w:val="21F5466B"/>
    <w:rsid w:val="21F6960D"/>
    <w:rsid w:val="21F73F7F"/>
    <w:rsid w:val="21FA34FB"/>
    <w:rsid w:val="220F8123"/>
    <w:rsid w:val="22139528"/>
    <w:rsid w:val="221A5F19"/>
    <w:rsid w:val="2221B561"/>
    <w:rsid w:val="2228FE6B"/>
    <w:rsid w:val="222BC54A"/>
    <w:rsid w:val="222C5F08"/>
    <w:rsid w:val="223913B6"/>
    <w:rsid w:val="2250E540"/>
    <w:rsid w:val="22627AED"/>
    <w:rsid w:val="226C7B9A"/>
    <w:rsid w:val="22914FA5"/>
    <w:rsid w:val="22A47C72"/>
    <w:rsid w:val="22A6CEA5"/>
    <w:rsid w:val="22ECDB86"/>
    <w:rsid w:val="22FB46B6"/>
    <w:rsid w:val="23135C6D"/>
    <w:rsid w:val="232BD26B"/>
    <w:rsid w:val="232D655C"/>
    <w:rsid w:val="23327B75"/>
    <w:rsid w:val="23371D87"/>
    <w:rsid w:val="2344E43C"/>
    <w:rsid w:val="2355696A"/>
    <w:rsid w:val="2380D0B9"/>
    <w:rsid w:val="239FA36D"/>
    <w:rsid w:val="23C19508"/>
    <w:rsid w:val="23F03381"/>
    <w:rsid w:val="23F109FC"/>
    <w:rsid w:val="24061D47"/>
    <w:rsid w:val="240FB10B"/>
    <w:rsid w:val="242279E1"/>
    <w:rsid w:val="2450F825"/>
    <w:rsid w:val="24644DB7"/>
    <w:rsid w:val="24684F4F"/>
    <w:rsid w:val="247C87E0"/>
    <w:rsid w:val="24A7299A"/>
    <w:rsid w:val="24B1B665"/>
    <w:rsid w:val="24BCF859"/>
    <w:rsid w:val="24C48E02"/>
    <w:rsid w:val="251B2879"/>
    <w:rsid w:val="2523F750"/>
    <w:rsid w:val="2556E747"/>
    <w:rsid w:val="2562D23F"/>
    <w:rsid w:val="2563AF58"/>
    <w:rsid w:val="256FDF7A"/>
    <w:rsid w:val="2572AFEA"/>
    <w:rsid w:val="2578B54C"/>
    <w:rsid w:val="258326FB"/>
    <w:rsid w:val="25834F42"/>
    <w:rsid w:val="258947C8"/>
    <w:rsid w:val="258C753E"/>
    <w:rsid w:val="258E4312"/>
    <w:rsid w:val="259030EA"/>
    <w:rsid w:val="25B7F11B"/>
    <w:rsid w:val="25C31BB6"/>
    <w:rsid w:val="25F3C4B2"/>
    <w:rsid w:val="26197326"/>
    <w:rsid w:val="261C6785"/>
    <w:rsid w:val="263BE28C"/>
    <w:rsid w:val="2641F663"/>
    <w:rsid w:val="266F1EC5"/>
    <w:rsid w:val="26739071"/>
    <w:rsid w:val="268447C8"/>
    <w:rsid w:val="26B26271"/>
    <w:rsid w:val="26BBC0F5"/>
    <w:rsid w:val="26BE015D"/>
    <w:rsid w:val="26DA3508"/>
    <w:rsid w:val="27092661"/>
    <w:rsid w:val="270CC833"/>
    <w:rsid w:val="276CAB43"/>
    <w:rsid w:val="2778272F"/>
    <w:rsid w:val="277859F1"/>
    <w:rsid w:val="27D5EA6A"/>
    <w:rsid w:val="280E9240"/>
    <w:rsid w:val="283688D7"/>
    <w:rsid w:val="2875866D"/>
    <w:rsid w:val="2880B4C9"/>
    <w:rsid w:val="2882A126"/>
    <w:rsid w:val="28A0CFB2"/>
    <w:rsid w:val="28CA34CD"/>
    <w:rsid w:val="28E73994"/>
    <w:rsid w:val="28ECD37F"/>
    <w:rsid w:val="28F9ACC0"/>
    <w:rsid w:val="293C39E4"/>
    <w:rsid w:val="297C41F8"/>
    <w:rsid w:val="297F1ECF"/>
    <w:rsid w:val="298EF62E"/>
    <w:rsid w:val="29A3FFD9"/>
    <w:rsid w:val="29B48FE0"/>
    <w:rsid w:val="29D4B078"/>
    <w:rsid w:val="29DEB4A8"/>
    <w:rsid w:val="29FDBE4A"/>
    <w:rsid w:val="2A0DB317"/>
    <w:rsid w:val="2A1DED1B"/>
    <w:rsid w:val="2A79D13E"/>
    <w:rsid w:val="2A9C5D89"/>
    <w:rsid w:val="2AB1783E"/>
    <w:rsid w:val="2AB9F0E0"/>
    <w:rsid w:val="2ABBC394"/>
    <w:rsid w:val="2ABCE7AD"/>
    <w:rsid w:val="2AEDF694"/>
    <w:rsid w:val="2AF186FB"/>
    <w:rsid w:val="2B349F55"/>
    <w:rsid w:val="2B43743A"/>
    <w:rsid w:val="2B684BBD"/>
    <w:rsid w:val="2B6B15A6"/>
    <w:rsid w:val="2BABEEDC"/>
    <w:rsid w:val="2BE2166C"/>
    <w:rsid w:val="2BE3F420"/>
    <w:rsid w:val="2BF773D5"/>
    <w:rsid w:val="2C1DA358"/>
    <w:rsid w:val="2C1F94C3"/>
    <w:rsid w:val="2C458586"/>
    <w:rsid w:val="2C4B5911"/>
    <w:rsid w:val="2C552F5A"/>
    <w:rsid w:val="2C65EE6E"/>
    <w:rsid w:val="2C75A6D2"/>
    <w:rsid w:val="2CA7FD1B"/>
    <w:rsid w:val="2CD9579D"/>
    <w:rsid w:val="2CFDC5C2"/>
    <w:rsid w:val="2D54F31E"/>
    <w:rsid w:val="2D60A911"/>
    <w:rsid w:val="2DB5DCDB"/>
    <w:rsid w:val="2DD413A1"/>
    <w:rsid w:val="2DEA2F6D"/>
    <w:rsid w:val="2DEC3384"/>
    <w:rsid w:val="2DFAA95C"/>
    <w:rsid w:val="2DFEA76A"/>
    <w:rsid w:val="2E15D505"/>
    <w:rsid w:val="2E3B0AF6"/>
    <w:rsid w:val="2E4C70B1"/>
    <w:rsid w:val="2E5C194B"/>
    <w:rsid w:val="2E79A9E6"/>
    <w:rsid w:val="2E7BFF4B"/>
    <w:rsid w:val="2E7DCC0E"/>
    <w:rsid w:val="2E842B29"/>
    <w:rsid w:val="2E8780D6"/>
    <w:rsid w:val="2E8FC2F3"/>
    <w:rsid w:val="2E9859C0"/>
    <w:rsid w:val="2EBB4FA1"/>
    <w:rsid w:val="2EC02705"/>
    <w:rsid w:val="2EE8F7C2"/>
    <w:rsid w:val="2EF0BEE1"/>
    <w:rsid w:val="2F2F2D13"/>
    <w:rsid w:val="2F729578"/>
    <w:rsid w:val="2F78CAA2"/>
    <w:rsid w:val="2FE1B744"/>
    <w:rsid w:val="2FF33186"/>
    <w:rsid w:val="2FF37EEE"/>
    <w:rsid w:val="301ABACA"/>
    <w:rsid w:val="301E7FAB"/>
    <w:rsid w:val="302A1740"/>
    <w:rsid w:val="303CC195"/>
    <w:rsid w:val="30733755"/>
    <w:rsid w:val="307A2635"/>
    <w:rsid w:val="30A64927"/>
    <w:rsid w:val="30D86EEE"/>
    <w:rsid w:val="30E2F3F1"/>
    <w:rsid w:val="30EAE448"/>
    <w:rsid w:val="30FBF3D2"/>
    <w:rsid w:val="31024335"/>
    <w:rsid w:val="310B9E2B"/>
    <w:rsid w:val="314E2738"/>
    <w:rsid w:val="31683353"/>
    <w:rsid w:val="317E0630"/>
    <w:rsid w:val="31A449A2"/>
    <w:rsid w:val="31C9268A"/>
    <w:rsid w:val="31D254A2"/>
    <w:rsid w:val="31DC5075"/>
    <w:rsid w:val="32292A60"/>
    <w:rsid w:val="324A5A92"/>
    <w:rsid w:val="32640890"/>
    <w:rsid w:val="326C820C"/>
    <w:rsid w:val="3283F7FC"/>
    <w:rsid w:val="3289EB71"/>
    <w:rsid w:val="32CFAA5A"/>
    <w:rsid w:val="331ED15C"/>
    <w:rsid w:val="332FD4E1"/>
    <w:rsid w:val="337B006C"/>
    <w:rsid w:val="337DC79D"/>
    <w:rsid w:val="338EAD8B"/>
    <w:rsid w:val="33970D22"/>
    <w:rsid w:val="33B09A7B"/>
    <w:rsid w:val="33D1A8E8"/>
    <w:rsid w:val="33DEDCA9"/>
    <w:rsid w:val="33E52E23"/>
    <w:rsid w:val="33EA99CB"/>
    <w:rsid w:val="33EB5D7E"/>
    <w:rsid w:val="33EED8A2"/>
    <w:rsid w:val="340CEA43"/>
    <w:rsid w:val="341F8AA2"/>
    <w:rsid w:val="34301FE4"/>
    <w:rsid w:val="3437447F"/>
    <w:rsid w:val="34446B46"/>
    <w:rsid w:val="345FD7A1"/>
    <w:rsid w:val="34955178"/>
    <w:rsid w:val="34AD0C89"/>
    <w:rsid w:val="34AE79BD"/>
    <w:rsid w:val="34BF43FF"/>
    <w:rsid w:val="34D9E1A9"/>
    <w:rsid w:val="34EF8B47"/>
    <w:rsid w:val="35171E8D"/>
    <w:rsid w:val="35334F9A"/>
    <w:rsid w:val="35418AB8"/>
    <w:rsid w:val="355A2F1F"/>
    <w:rsid w:val="356014A6"/>
    <w:rsid w:val="3580B10F"/>
    <w:rsid w:val="35B55AB3"/>
    <w:rsid w:val="35B79625"/>
    <w:rsid w:val="35D35761"/>
    <w:rsid w:val="35D85FAD"/>
    <w:rsid w:val="35F03A59"/>
    <w:rsid w:val="35F30D86"/>
    <w:rsid w:val="36015C8C"/>
    <w:rsid w:val="360E5ABD"/>
    <w:rsid w:val="362656E5"/>
    <w:rsid w:val="36343288"/>
    <w:rsid w:val="364A59F0"/>
    <w:rsid w:val="36556033"/>
    <w:rsid w:val="3673B646"/>
    <w:rsid w:val="3695B21D"/>
    <w:rsid w:val="36A11DA3"/>
    <w:rsid w:val="36CA9E76"/>
    <w:rsid w:val="36D081B2"/>
    <w:rsid w:val="36D205AD"/>
    <w:rsid w:val="36F13B4B"/>
    <w:rsid w:val="36F18A3F"/>
    <w:rsid w:val="3700F0E9"/>
    <w:rsid w:val="3742D4A1"/>
    <w:rsid w:val="374E0F87"/>
    <w:rsid w:val="377DE55F"/>
    <w:rsid w:val="3787D87C"/>
    <w:rsid w:val="378AA122"/>
    <w:rsid w:val="37B4CA74"/>
    <w:rsid w:val="37BBDE2B"/>
    <w:rsid w:val="37CB12CA"/>
    <w:rsid w:val="381717D8"/>
    <w:rsid w:val="381A74A5"/>
    <w:rsid w:val="3821BDDA"/>
    <w:rsid w:val="3861FDB5"/>
    <w:rsid w:val="386634A4"/>
    <w:rsid w:val="3867B8C2"/>
    <w:rsid w:val="386B8379"/>
    <w:rsid w:val="38757CEA"/>
    <w:rsid w:val="38768430"/>
    <w:rsid w:val="388050E6"/>
    <w:rsid w:val="38A48E77"/>
    <w:rsid w:val="38A692A3"/>
    <w:rsid w:val="38B258E9"/>
    <w:rsid w:val="38B979F5"/>
    <w:rsid w:val="38C0CD12"/>
    <w:rsid w:val="39002E60"/>
    <w:rsid w:val="390209BA"/>
    <w:rsid w:val="39196D9F"/>
    <w:rsid w:val="3921699E"/>
    <w:rsid w:val="392B130B"/>
    <w:rsid w:val="3936E818"/>
    <w:rsid w:val="3949D12D"/>
    <w:rsid w:val="3962DE47"/>
    <w:rsid w:val="39644CC8"/>
    <w:rsid w:val="39821549"/>
    <w:rsid w:val="3984E5D2"/>
    <w:rsid w:val="398EE135"/>
    <w:rsid w:val="39A57F92"/>
    <w:rsid w:val="39FB3EFB"/>
    <w:rsid w:val="3A00EF6A"/>
    <w:rsid w:val="3A12B8E2"/>
    <w:rsid w:val="3A13F58E"/>
    <w:rsid w:val="3A17FC5E"/>
    <w:rsid w:val="3A1EBFC3"/>
    <w:rsid w:val="3A326D18"/>
    <w:rsid w:val="3A3F5C6E"/>
    <w:rsid w:val="3A49FB26"/>
    <w:rsid w:val="3A650146"/>
    <w:rsid w:val="3A791D42"/>
    <w:rsid w:val="3A84F3AE"/>
    <w:rsid w:val="3AB3F9E7"/>
    <w:rsid w:val="3AD270A2"/>
    <w:rsid w:val="3AE05A55"/>
    <w:rsid w:val="3B10E4A5"/>
    <w:rsid w:val="3B2825EC"/>
    <w:rsid w:val="3B28612E"/>
    <w:rsid w:val="3B3D74D9"/>
    <w:rsid w:val="3B3DC0BF"/>
    <w:rsid w:val="3B3E59C8"/>
    <w:rsid w:val="3B6065B4"/>
    <w:rsid w:val="3B715AE1"/>
    <w:rsid w:val="3BB4333E"/>
    <w:rsid w:val="3BBC2438"/>
    <w:rsid w:val="3C163229"/>
    <w:rsid w:val="3C26D856"/>
    <w:rsid w:val="3C2E2867"/>
    <w:rsid w:val="3C39655F"/>
    <w:rsid w:val="3C49E5D5"/>
    <w:rsid w:val="3C51CCC8"/>
    <w:rsid w:val="3C53D4E2"/>
    <w:rsid w:val="3C5BA8C7"/>
    <w:rsid w:val="3C7C6DBB"/>
    <w:rsid w:val="3C93E6A8"/>
    <w:rsid w:val="3CAAF0BE"/>
    <w:rsid w:val="3CB9E3F0"/>
    <w:rsid w:val="3D116BA8"/>
    <w:rsid w:val="3D1C8526"/>
    <w:rsid w:val="3D20C26A"/>
    <w:rsid w:val="3D2DC62C"/>
    <w:rsid w:val="3D33C7F7"/>
    <w:rsid w:val="3D372573"/>
    <w:rsid w:val="3D5D60B1"/>
    <w:rsid w:val="3D721F4D"/>
    <w:rsid w:val="3D951B02"/>
    <w:rsid w:val="3DABC33F"/>
    <w:rsid w:val="3DD433CE"/>
    <w:rsid w:val="3DD5E8F1"/>
    <w:rsid w:val="3DEE73F5"/>
    <w:rsid w:val="3E41D01F"/>
    <w:rsid w:val="3E4C38BB"/>
    <w:rsid w:val="3E63801D"/>
    <w:rsid w:val="3E835F54"/>
    <w:rsid w:val="3E8FD183"/>
    <w:rsid w:val="3E9FB6FA"/>
    <w:rsid w:val="3EAF5D89"/>
    <w:rsid w:val="3EC09060"/>
    <w:rsid w:val="3ED722D3"/>
    <w:rsid w:val="3F30487B"/>
    <w:rsid w:val="3F375480"/>
    <w:rsid w:val="3F3E636C"/>
    <w:rsid w:val="3F503E84"/>
    <w:rsid w:val="3F50885A"/>
    <w:rsid w:val="3F54DA38"/>
    <w:rsid w:val="3F7A2519"/>
    <w:rsid w:val="3F82951B"/>
    <w:rsid w:val="3F8D0DF7"/>
    <w:rsid w:val="3F9EE671"/>
    <w:rsid w:val="3FDD5FE5"/>
    <w:rsid w:val="3FF329FF"/>
    <w:rsid w:val="40075C43"/>
    <w:rsid w:val="404C14F0"/>
    <w:rsid w:val="405C25EF"/>
    <w:rsid w:val="40708B30"/>
    <w:rsid w:val="40887499"/>
    <w:rsid w:val="4090B0F2"/>
    <w:rsid w:val="40A31EE5"/>
    <w:rsid w:val="40AC3DA6"/>
    <w:rsid w:val="40C0C3D3"/>
    <w:rsid w:val="40CD16F7"/>
    <w:rsid w:val="40EA8354"/>
    <w:rsid w:val="40F4711F"/>
    <w:rsid w:val="41046298"/>
    <w:rsid w:val="413B1873"/>
    <w:rsid w:val="4141CD7D"/>
    <w:rsid w:val="4143AEE4"/>
    <w:rsid w:val="4150C3C5"/>
    <w:rsid w:val="4151B33A"/>
    <w:rsid w:val="41636B7C"/>
    <w:rsid w:val="4182689F"/>
    <w:rsid w:val="419616EE"/>
    <w:rsid w:val="41A2D863"/>
    <w:rsid w:val="41AAF2DA"/>
    <w:rsid w:val="41C0F02C"/>
    <w:rsid w:val="41D2567E"/>
    <w:rsid w:val="41FF1AB2"/>
    <w:rsid w:val="4202BEF4"/>
    <w:rsid w:val="4219487B"/>
    <w:rsid w:val="421C2029"/>
    <w:rsid w:val="42446246"/>
    <w:rsid w:val="42553AB7"/>
    <w:rsid w:val="426F0719"/>
    <w:rsid w:val="42773702"/>
    <w:rsid w:val="427D9BEB"/>
    <w:rsid w:val="428CC854"/>
    <w:rsid w:val="428E05ED"/>
    <w:rsid w:val="42A38F93"/>
    <w:rsid w:val="42CB46EF"/>
    <w:rsid w:val="42E9F665"/>
    <w:rsid w:val="43098D24"/>
    <w:rsid w:val="4327914F"/>
    <w:rsid w:val="43433B99"/>
    <w:rsid w:val="43434139"/>
    <w:rsid w:val="436D99CB"/>
    <w:rsid w:val="4394FC1C"/>
    <w:rsid w:val="43A51EBC"/>
    <w:rsid w:val="43FBD02F"/>
    <w:rsid w:val="44717874"/>
    <w:rsid w:val="447B885A"/>
    <w:rsid w:val="44C7CAC8"/>
    <w:rsid w:val="44D2C132"/>
    <w:rsid w:val="450DA0B3"/>
    <w:rsid w:val="450FE09D"/>
    <w:rsid w:val="4520D49D"/>
    <w:rsid w:val="4559E7C5"/>
    <w:rsid w:val="458F7A5D"/>
    <w:rsid w:val="45A307CF"/>
    <w:rsid w:val="45A56430"/>
    <w:rsid w:val="45A96576"/>
    <w:rsid w:val="45CEA2DA"/>
    <w:rsid w:val="45D56197"/>
    <w:rsid w:val="46BD14CF"/>
    <w:rsid w:val="46C884C8"/>
    <w:rsid w:val="46CEFBB8"/>
    <w:rsid w:val="46D27555"/>
    <w:rsid w:val="470E642C"/>
    <w:rsid w:val="4731C9A6"/>
    <w:rsid w:val="475F4015"/>
    <w:rsid w:val="4771327E"/>
    <w:rsid w:val="4779D450"/>
    <w:rsid w:val="4797A250"/>
    <w:rsid w:val="47C5E041"/>
    <w:rsid w:val="47DBB65F"/>
    <w:rsid w:val="47F0AD7E"/>
    <w:rsid w:val="480CEA03"/>
    <w:rsid w:val="48B7A83E"/>
    <w:rsid w:val="493D01AC"/>
    <w:rsid w:val="497E0D7C"/>
    <w:rsid w:val="499F616E"/>
    <w:rsid w:val="49BF2020"/>
    <w:rsid w:val="49C3C4D3"/>
    <w:rsid w:val="49E66A2A"/>
    <w:rsid w:val="4A260783"/>
    <w:rsid w:val="4A4578C4"/>
    <w:rsid w:val="4A4A30AE"/>
    <w:rsid w:val="4A5D2763"/>
    <w:rsid w:val="4A650100"/>
    <w:rsid w:val="4A8A0690"/>
    <w:rsid w:val="4A98F9B6"/>
    <w:rsid w:val="4AB43CEB"/>
    <w:rsid w:val="4ACF5223"/>
    <w:rsid w:val="4B15C8F5"/>
    <w:rsid w:val="4B19D557"/>
    <w:rsid w:val="4B2B6CF1"/>
    <w:rsid w:val="4B46E837"/>
    <w:rsid w:val="4B487883"/>
    <w:rsid w:val="4B6645B5"/>
    <w:rsid w:val="4B74E4F2"/>
    <w:rsid w:val="4BA3E198"/>
    <w:rsid w:val="4BC764C6"/>
    <w:rsid w:val="4BCF7A9D"/>
    <w:rsid w:val="4BE526B4"/>
    <w:rsid w:val="4C196D54"/>
    <w:rsid w:val="4C322907"/>
    <w:rsid w:val="4C3E7B5D"/>
    <w:rsid w:val="4C493E7A"/>
    <w:rsid w:val="4C5EA79E"/>
    <w:rsid w:val="4C870D39"/>
    <w:rsid w:val="4C8A0602"/>
    <w:rsid w:val="4CB701E8"/>
    <w:rsid w:val="4CC490BD"/>
    <w:rsid w:val="4CE1DEC9"/>
    <w:rsid w:val="4CFE60F3"/>
    <w:rsid w:val="4D2D5CDD"/>
    <w:rsid w:val="4D3A04CB"/>
    <w:rsid w:val="4D3E4588"/>
    <w:rsid w:val="4D73AB3A"/>
    <w:rsid w:val="4D7B31A0"/>
    <w:rsid w:val="4D8306E0"/>
    <w:rsid w:val="4D932C79"/>
    <w:rsid w:val="4DB2378C"/>
    <w:rsid w:val="4DBD9C04"/>
    <w:rsid w:val="4DDBDF44"/>
    <w:rsid w:val="4DDEB6BC"/>
    <w:rsid w:val="4DEAE900"/>
    <w:rsid w:val="4DF3BA4E"/>
    <w:rsid w:val="4E2426E7"/>
    <w:rsid w:val="4E4E59A2"/>
    <w:rsid w:val="4E526E7F"/>
    <w:rsid w:val="4E830501"/>
    <w:rsid w:val="4EB2659A"/>
    <w:rsid w:val="4EB64C54"/>
    <w:rsid w:val="4EC3C874"/>
    <w:rsid w:val="4EE4755D"/>
    <w:rsid w:val="4EF41C0F"/>
    <w:rsid w:val="4F1819BD"/>
    <w:rsid w:val="4F1CB454"/>
    <w:rsid w:val="4F56E9DC"/>
    <w:rsid w:val="4F6BF4AF"/>
    <w:rsid w:val="4F871B73"/>
    <w:rsid w:val="4F8FCD8A"/>
    <w:rsid w:val="4FA4948F"/>
    <w:rsid w:val="4FC71151"/>
    <w:rsid w:val="4FC8ABAC"/>
    <w:rsid w:val="4FD29157"/>
    <w:rsid w:val="4FD7E635"/>
    <w:rsid w:val="4FF47329"/>
    <w:rsid w:val="50019EF9"/>
    <w:rsid w:val="5008417D"/>
    <w:rsid w:val="50103D51"/>
    <w:rsid w:val="5050F5CC"/>
    <w:rsid w:val="50613EC2"/>
    <w:rsid w:val="50664526"/>
    <w:rsid w:val="50938662"/>
    <w:rsid w:val="50997420"/>
    <w:rsid w:val="50C523F4"/>
    <w:rsid w:val="5117FD34"/>
    <w:rsid w:val="511E298B"/>
    <w:rsid w:val="51263186"/>
    <w:rsid w:val="5155E22F"/>
    <w:rsid w:val="516AF82A"/>
    <w:rsid w:val="516B24E0"/>
    <w:rsid w:val="518728B1"/>
    <w:rsid w:val="51D81184"/>
    <w:rsid w:val="51E469AF"/>
    <w:rsid w:val="51F85FB0"/>
    <w:rsid w:val="51FAA5D0"/>
    <w:rsid w:val="523C9AB4"/>
    <w:rsid w:val="5243BCBB"/>
    <w:rsid w:val="5248502A"/>
    <w:rsid w:val="52584A7A"/>
    <w:rsid w:val="5273C373"/>
    <w:rsid w:val="527BC8E0"/>
    <w:rsid w:val="52906ADC"/>
    <w:rsid w:val="5299E8B0"/>
    <w:rsid w:val="52A46558"/>
    <w:rsid w:val="52A8D3E1"/>
    <w:rsid w:val="52B3A6E3"/>
    <w:rsid w:val="52B8FB49"/>
    <w:rsid w:val="52E7F02C"/>
    <w:rsid w:val="52EF192A"/>
    <w:rsid w:val="52F440B4"/>
    <w:rsid w:val="52F52512"/>
    <w:rsid w:val="52FA9C0D"/>
    <w:rsid w:val="52FC851A"/>
    <w:rsid w:val="5344F632"/>
    <w:rsid w:val="538DD7D3"/>
    <w:rsid w:val="5394D77D"/>
    <w:rsid w:val="539F07C9"/>
    <w:rsid w:val="53CD6FE0"/>
    <w:rsid w:val="53E27A3C"/>
    <w:rsid w:val="53E845DC"/>
    <w:rsid w:val="54066B1D"/>
    <w:rsid w:val="543C2B33"/>
    <w:rsid w:val="54648C57"/>
    <w:rsid w:val="54913523"/>
    <w:rsid w:val="54D05D5B"/>
    <w:rsid w:val="54D79A2A"/>
    <w:rsid w:val="54E2FB56"/>
    <w:rsid w:val="54E7695E"/>
    <w:rsid w:val="54F28ADF"/>
    <w:rsid w:val="54F3978F"/>
    <w:rsid w:val="54F59738"/>
    <w:rsid w:val="5528880E"/>
    <w:rsid w:val="55326FEB"/>
    <w:rsid w:val="5548B9D1"/>
    <w:rsid w:val="556C599C"/>
    <w:rsid w:val="558EC9A9"/>
    <w:rsid w:val="5597A5F1"/>
    <w:rsid w:val="559A5834"/>
    <w:rsid w:val="55CB14B0"/>
    <w:rsid w:val="55E78A73"/>
    <w:rsid w:val="55F387C9"/>
    <w:rsid w:val="56086419"/>
    <w:rsid w:val="561A1FAD"/>
    <w:rsid w:val="561D2871"/>
    <w:rsid w:val="562D8701"/>
    <w:rsid w:val="566D2B37"/>
    <w:rsid w:val="5684E1D5"/>
    <w:rsid w:val="5688F0D9"/>
    <w:rsid w:val="569ACB15"/>
    <w:rsid w:val="56CF4E1D"/>
    <w:rsid w:val="56DA2C59"/>
    <w:rsid w:val="56DEAFC2"/>
    <w:rsid w:val="56FE8148"/>
    <w:rsid w:val="5721359C"/>
    <w:rsid w:val="575471B2"/>
    <w:rsid w:val="5761AB11"/>
    <w:rsid w:val="57898B4D"/>
    <w:rsid w:val="57985212"/>
    <w:rsid w:val="57A72B01"/>
    <w:rsid w:val="57B329DF"/>
    <w:rsid w:val="57E1330F"/>
    <w:rsid w:val="57FC02B5"/>
    <w:rsid w:val="5803E1BD"/>
    <w:rsid w:val="580E4FDD"/>
    <w:rsid w:val="582D04E7"/>
    <w:rsid w:val="58527826"/>
    <w:rsid w:val="58549383"/>
    <w:rsid w:val="5867CBB2"/>
    <w:rsid w:val="586BAA4B"/>
    <w:rsid w:val="588C0FA0"/>
    <w:rsid w:val="58A3CDF8"/>
    <w:rsid w:val="58B1119E"/>
    <w:rsid w:val="58BD9914"/>
    <w:rsid w:val="58BE42FB"/>
    <w:rsid w:val="58C25FED"/>
    <w:rsid w:val="58E36F2F"/>
    <w:rsid w:val="59284069"/>
    <w:rsid w:val="592A6FC5"/>
    <w:rsid w:val="59304311"/>
    <w:rsid w:val="594AD5DA"/>
    <w:rsid w:val="596FB540"/>
    <w:rsid w:val="59B3E41D"/>
    <w:rsid w:val="59B9199B"/>
    <w:rsid w:val="59B97430"/>
    <w:rsid w:val="59BFC096"/>
    <w:rsid w:val="59D03AC7"/>
    <w:rsid w:val="59DB7C77"/>
    <w:rsid w:val="59E461E6"/>
    <w:rsid w:val="5A00E3D1"/>
    <w:rsid w:val="5A69139A"/>
    <w:rsid w:val="5A794AA0"/>
    <w:rsid w:val="5A7EC940"/>
    <w:rsid w:val="5A9CFEA3"/>
    <w:rsid w:val="5AA65DBF"/>
    <w:rsid w:val="5AA6FF3B"/>
    <w:rsid w:val="5ABBF86F"/>
    <w:rsid w:val="5AC4B15E"/>
    <w:rsid w:val="5AE60726"/>
    <w:rsid w:val="5B00971A"/>
    <w:rsid w:val="5B06F9C9"/>
    <w:rsid w:val="5B08D092"/>
    <w:rsid w:val="5B302717"/>
    <w:rsid w:val="5B7A5BC0"/>
    <w:rsid w:val="5BC42F4F"/>
    <w:rsid w:val="5BC44876"/>
    <w:rsid w:val="5BF25C16"/>
    <w:rsid w:val="5C10B1B3"/>
    <w:rsid w:val="5C171F6F"/>
    <w:rsid w:val="5C1D553C"/>
    <w:rsid w:val="5C5109B4"/>
    <w:rsid w:val="5C5A2A2E"/>
    <w:rsid w:val="5C5FCF79"/>
    <w:rsid w:val="5C728409"/>
    <w:rsid w:val="5C7D67E8"/>
    <w:rsid w:val="5C91558E"/>
    <w:rsid w:val="5C916FBD"/>
    <w:rsid w:val="5CAE1C0F"/>
    <w:rsid w:val="5CB3A3D4"/>
    <w:rsid w:val="5CF2CF13"/>
    <w:rsid w:val="5CF980C8"/>
    <w:rsid w:val="5D415664"/>
    <w:rsid w:val="5D8738E9"/>
    <w:rsid w:val="5D89AA90"/>
    <w:rsid w:val="5D8D54CF"/>
    <w:rsid w:val="5D9EC79E"/>
    <w:rsid w:val="5DC8E1FC"/>
    <w:rsid w:val="5DC9231B"/>
    <w:rsid w:val="5DDAAAFF"/>
    <w:rsid w:val="5DDBC044"/>
    <w:rsid w:val="5DDBFE4C"/>
    <w:rsid w:val="5DDE3371"/>
    <w:rsid w:val="5DF4947B"/>
    <w:rsid w:val="5DF85A36"/>
    <w:rsid w:val="5E0385EA"/>
    <w:rsid w:val="5E4D5F7B"/>
    <w:rsid w:val="5E694FC6"/>
    <w:rsid w:val="5E75684D"/>
    <w:rsid w:val="5E795E0D"/>
    <w:rsid w:val="5E819C84"/>
    <w:rsid w:val="5E94E822"/>
    <w:rsid w:val="5E95414F"/>
    <w:rsid w:val="5ED86322"/>
    <w:rsid w:val="5EDC15BD"/>
    <w:rsid w:val="5EDFA9DE"/>
    <w:rsid w:val="5EE6A20E"/>
    <w:rsid w:val="5EFA1AFB"/>
    <w:rsid w:val="5F018845"/>
    <w:rsid w:val="5F087B6A"/>
    <w:rsid w:val="5F1051BA"/>
    <w:rsid w:val="5F234896"/>
    <w:rsid w:val="5F2CBA18"/>
    <w:rsid w:val="5F439419"/>
    <w:rsid w:val="5F8605EA"/>
    <w:rsid w:val="5F9FD474"/>
    <w:rsid w:val="5FCF9EBB"/>
    <w:rsid w:val="5FD11BCA"/>
    <w:rsid w:val="5FD8D2F7"/>
    <w:rsid w:val="5FDC6A81"/>
    <w:rsid w:val="5FE7387B"/>
    <w:rsid w:val="601D2395"/>
    <w:rsid w:val="6020227F"/>
    <w:rsid w:val="60241728"/>
    <w:rsid w:val="602D94EB"/>
    <w:rsid w:val="6031DD91"/>
    <w:rsid w:val="604D6FA2"/>
    <w:rsid w:val="6062E3A5"/>
    <w:rsid w:val="6066F8CA"/>
    <w:rsid w:val="609BD284"/>
    <w:rsid w:val="60A82600"/>
    <w:rsid w:val="60B3B654"/>
    <w:rsid w:val="60B7F59D"/>
    <w:rsid w:val="60CD9532"/>
    <w:rsid w:val="60D7DC3A"/>
    <w:rsid w:val="60EDB5CF"/>
    <w:rsid w:val="6119B2CB"/>
    <w:rsid w:val="61297A06"/>
    <w:rsid w:val="614F65BA"/>
    <w:rsid w:val="61636186"/>
    <w:rsid w:val="6167BF6E"/>
    <w:rsid w:val="61711C9B"/>
    <w:rsid w:val="6187CB84"/>
    <w:rsid w:val="61F089DC"/>
    <w:rsid w:val="62018699"/>
    <w:rsid w:val="620F5D9D"/>
    <w:rsid w:val="621E79B9"/>
    <w:rsid w:val="62226FAC"/>
    <w:rsid w:val="6246EB73"/>
    <w:rsid w:val="6252D681"/>
    <w:rsid w:val="62672305"/>
    <w:rsid w:val="626D0533"/>
    <w:rsid w:val="62950B34"/>
    <w:rsid w:val="62C5A4E9"/>
    <w:rsid w:val="62E3A210"/>
    <w:rsid w:val="62EA638A"/>
    <w:rsid w:val="62F57B91"/>
    <w:rsid w:val="62F68002"/>
    <w:rsid w:val="630E352B"/>
    <w:rsid w:val="6320E174"/>
    <w:rsid w:val="63365748"/>
    <w:rsid w:val="634C3DE7"/>
    <w:rsid w:val="6357132D"/>
    <w:rsid w:val="635AE665"/>
    <w:rsid w:val="63703E1D"/>
    <w:rsid w:val="638C8BA0"/>
    <w:rsid w:val="63AC24AE"/>
    <w:rsid w:val="63B00519"/>
    <w:rsid w:val="641AD2C3"/>
    <w:rsid w:val="6422173A"/>
    <w:rsid w:val="64374DA9"/>
    <w:rsid w:val="6441E342"/>
    <w:rsid w:val="64443D4C"/>
    <w:rsid w:val="64AF8F94"/>
    <w:rsid w:val="64C83C83"/>
    <w:rsid w:val="64CB2FD4"/>
    <w:rsid w:val="64D5EDA5"/>
    <w:rsid w:val="64DB2A2B"/>
    <w:rsid w:val="64DDD934"/>
    <w:rsid w:val="64E46B9F"/>
    <w:rsid w:val="653270AA"/>
    <w:rsid w:val="654CE9D3"/>
    <w:rsid w:val="65683262"/>
    <w:rsid w:val="65714774"/>
    <w:rsid w:val="657DD294"/>
    <w:rsid w:val="658BAF4E"/>
    <w:rsid w:val="65ACF8E4"/>
    <w:rsid w:val="6643F17B"/>
    <w:rsid w:val="6656E986"/>
    <w:rsid w:val="665DD683"/>
    <w:rsid w:val="6663C6B8"/>
    <w:rsid w:val="668B4422"/>
    <w:rsid w:val="66A62D0C"/>
    <w:rsid w:val="66B4CE48"/>
    <w:rsid w:val="66C1E394"/>
    <w:rsid w:val="66CB4F78"/>
    <w:rsid w:val="66E6A56D"/>
    <w:rsid w:val="66F28F4E"/>
    <w:rsid w:val="6747582C"/>
    <w:rsid w:val="675D5B1A"/>
    <w:rsid w:val="677248E3"/>
    <w:rsid w:val="67AC7482"/>
    <w:rsid w:val="67B8218A"/>
    <w:rsid w:val="67F4752F"/>
    <w:rsid w:val="67FB57E0"/>
    <w:rsid w:val="6800C3BE"/>
    <w:rsid w:val="680B598D"/>
    <w:rsid w:val="682122C7"/>
    <w:rsid w:val="6855AD36"/>
    <w:rsid w:val="68609059"/>
    <w:rsid w:val="6865C622"/>
    <w:rsid w:val="68ABFE54"/>
    <w:rsid w:val="68DF017D"/>
    <w:rsid w:val="68E9E0DC"/>
    <w:rsid w:val="68F5362D"/>
    <w:rsid w:val="68FA8B6F"/>
    <w:rsid w:val="694F9BB0"/>
    <w:rsid w:val="69580CFE"/>
    <w:rsid w:val="697D2911"/>
    <w:rsid w:val="69BC0095"/>
    <w:rsid w:val="69BF5BB9"/>
    <w:rsid w:val="69FAA984"/>
    <w:rsid w:val="6A00BD62"/>
    <w:rsid w:val="6A11193F"/>
    <w:rsid w:val="6A2AB369"/>
    <w:rsid w:val="6A5C9EA8"/>
    <w:rsid w:val="6A75AB01"/>
    <w:rsid w:val="6A89DEEE"/>
    <w:rsid w:val="6A9A79B2"/>
    <w:rsid w:val="6AB51F3D"/>
    <w:rsid w:val="6AC7A068"/>
    <w:rsid w:val="6AD7C3C9"/>
    <w:rsid w:val="6AED8322"/>
    <w:rsid w:val="6AF52BE4"/>
    <w:rsid w:val="6AF69B80"/>
    <w:rsid w:val="6AF7443C"/>
    <w:rsid w:val="6B04760D"/>
    <w:rsid w:val="6B068C41"/>
    <w:rsid w:val="6B447BA4"/>
    <w:rsid w:val="6B4C312B"/>
    <w:rsid w:val="6B4CE2E5"/>
    <w:rsid w:val="6B4D9A08"/>
    <w:rsid w:val="6B7E0D01"/>
    <w:rsid w:val="6B9336E0"/>
    <w:rsid w:val="6BADB685"/>
    <w:rsid w:val="6C0F1740"/>
    <w:rsid w:val="6C12F418"/>
    <w:rsid w:val="6C22CAD6"/>
    <w:rsid w:val="6C29F428"/>
    <w:rsid w:val="6C6001F8"/>
    <w:rsid w:val="6C90B193"/>
    <w:rsid w:val="6C9F4AD2"/>
    <w:rsid w:val="6CAC999E"/>
    <w:rsid w:val="6CDD6C85"/>
    <w:rsid w:val="6CFDBE09"/>
    <w:rsid w:val="6D16AB72"/>
    <w:rsid w:val="6D6F748E"/>
    <w:rsid w:val="6D7459CD"/>
    <w:rsid w:val="6D7B1B40"/>
    <w:rsid w:val="6D83D7F8"/>
    <w:rsid w:val="6E088CBF"/>
    <w:rsid w:val="6E1DE666"/>
    <w:rsid w:val="6E353CEA"/>
    <w:rsid w:val="6E4421EF"/>
    <w:rsid w:val="6E6179DC"/>
    <w:rsid w:val="6E68A92C"/>
    <w:rsid w:val="6E717F9E"/>
    <w:rsid w:val="6F09EE06"/>
    <w:rsid w:val="6F1C3EE5"/>
    <w:rsid w:val="6F2AA25A"/>
    <w:rsid w:val="6F410523"/>
    <w:rsid w:val="6F619B73"/>
    <w:rsid w:val="6F6B1B96"/>
    <w:rsid w:val="6F92ED83"/>
    <w:rsid w:val="6FBFD81B"/>
    <w:rsid w:val="6FC1A5B0"/>
    <w:rsid w:val="6FE136F5"/>
    <w:rsid w:val="6FEE5E16"/>
    <w:rsid w:val="7004068B"/>
    <w:rsid w:val="700D4944"/>
    <w:rsid w:val="700FD013"/>
    <w:rsid w:val="704E64EF"/>
    <w:rsid w:val="7059D3AA"/>
    <w:rsid w:val="706BA8A7"/>
    <w:rsid w:val="70953BD0"/>
    <w:rsid w:val="70976ABB"/>
    <w:rsid w:val="709AF01C"/>
    <w:rsid w:val="70A3832B"/>
    <w:rsid w:val="70C33CB6"/>
    <w:rsid w:val="7105444B"/>
    <w:rsid w:val="7106B34D"/>
    <w:rsid w:val="710A6FB3"/>
    <w:rsid w:val="710ADF37"/>
    <w:rsid w:val="71133344"/>
    <w:rsid w:val="7114BE51"/>
    <w:rsid w:val="712E113B"/>
    <w:rsid w:val="713A4CF4"/>
    <w:rsid w:val="714D2129"/>
    <w:rsid w:val="7161C7EC"/>
    <w:rsid w:val="7185FE5A"/>
    <w:rsid w:val="7194D863"/>
    <w:rsid w:val="71A45904"/>
    <w:rsid w:val="71A50657"/>
    <w:rsid w:val="71B4A266"/>
    <w:rsid w:val="71B6D2D6"/>
    <w:rsid w:val="71C3F2DE"/>
    <w:rsid w:val="71C87615"/>
    <w:rsid w:val="71FCE232"/>
    <w:rsid w:val="71FD75F8"/>
    <w:rsid w:val="72062991"/>
    <w:rsid w:val="7208DC54"/>
    <w:rsid w:val="724AD5E6"/>
    <w:rsid w:val="7263080D"/>
    <w:rsid w:val="727E8C75"/>
    <w:rsid w:val="728A7A12"/>
    <w:rsid w:val="72B03BD3"/>
    <w:rsid w:val="72C37BF7"/>
    <w:rsid w:val="72C625F5"/>
    <w:rsid w:val="72D61A0B"/>
    <w:rsid w:val="72D846FD"/>
    <w:rsid w:val="7311FDE3"/>
    <w:rsid w:val="7321A4E0"/>
    <w:rsid w:val="734E096E"/>
    <w:rsid w:val="73825F31"/>
    <w:rsid w:val="73859FCE"/>
    <w:rsid w:val="73B4D516"/>
    <w:rsid w:val="73BDA0C2"/>
    <w:rsid w:val="73F66AB7"/>
    <w:rsid w:val="73F8C420"/>
    <w:rsid w:val="740786A8"/>
    <w:rsid w:val="740D3DD4"/>
    <w:rsid w:val="74162583"/>
    <w:rsid w:val="74268604"/>
    <w:rsid w:val="7440D201"/>
    <w:rsid w:val="74548EDE"/>
    <w:rsid w:val="746445C9"/>
    <w:rsid w:val="7491606B"/>
    <w:rsid w:val="749175B0"/>
    <w:rsid w:val="74BB7860"/>
    <w:rsid w:val="74C06C7F"/>
    <w:rsid w:val="750B2D84"/>
    <w:rsid w:val="7530AD81"/>
    <w:rsid w:val="7531CAEB"/>
    <w:rsid w:val="75396D14"/>
    <w:rsid w:val="75D5207D"/>
    <w:rsid w:val="7612A76D"/>
    <w:rsid w:val="761306DB"/>
    <w:rsid w:val="761376E0"/>
    <w:rsid w:val="7615BDB3"/>
    <w:rsid w:val="762555A8"/>
    <w:rsid w:val="763D2C55"/>
    <w:rsid w:val="763D5CBC"/>
    <w:rsid w:val="765263F8"/>
    <w:rsid w:val="76623C72"/>
    <w:rsid w:val="769664E5"/>
    <w:rsid w:val="76F4048E"/>
    <w:rsid w:val="7713168A"/>
    <w:rsid w:val="77360214"/>
    <w:rsid w:val="774A6D7E"/>
    <w:rsid w:val="7758E282"/>
    <w:rsid w:val="7766F291"/>
    <w:rsid w:val="7777FAAB"/>
    <w:rsid w:val="7785EFA0"/>
    <w:rsid w:val="7789853F"/>
    <w:rsid w:val="77A7C496"/>
    <w:rsid w:val="77ACB8D7"/>
    <w:rsid w:val="77F0B887"/>
    <w:rsid w:val="77FB86CE"/>
    <w:rsid w:val="7818AC1E"/>
    <w:rsid w:val="781B13C0"/>
    <w:rsid w:val="78544135"/>
    <w:rsid w:val="785C5203"/>
    <w:rsid w:val="7870825C"/>
    <w:rsid w:val="78779220"/>
    <w:rsid w:val="788BA0E2"/>
    <w:rsid w:val="78C4F183"/>
    <w:rsid w:val="78E4A663"/>
    <w:rsid w:val="78E9C2D0"/>
    <w:rsid w:val="78F7C3C6"/>
    <w:rsid w:val="792D0AF7"/>
    <w:rsid w:val="792E4385"/>
    <w:rsid w:val="793A952A"/>
    <w:rsid w:val="793F9459"/>
    <w:rsid w:val="79405292"/>
    <w:rsid w:val="797E2477"/>
    <w:rsid w:val="79911D45"/>
    <w:rsid w:val="79ABFB81"/>
    <w:rsid w:val="79C28FE0"/>
    <w:rsid w:val="79CD0E6D"/>
    <w:rsid w:val="79DD3EDD"/>
    <w:rsid w:val="79E408FF"/>
    <w:rsid w:val="79EC5BB2"/>
    <w:rsid w:val="7A05C710"/>
    <w:rsid w:val="7A315DCC"/>
    <w:rsid w:val="7A43D112"/>
    <w:rsid w:val="7A502B86"/>
    <w:rsid w:val="7A5AA59B"/>
    <w:rsid w:val="7A5C506F"/>
    <w:rsid w:val="7A5EF6F1"/>
    <w:rsid w:val="7A69792E"/>
    <w:rsid w:val="7A84CB01"/>
    <w:rsid w:val="7AAC6F5D"/>
    <w:rsid w:val="7AB1E49E"/>
    <w:rsid w:val="7AC1A47A"/>
    <w:rsid w:val="7AC995AE"/>
    <w:rsid w:val="7B255A12"/>
    <w:rsid w:val="7B26696D"/>
    <w:rsid w:val="7B502672"/>
    <w:rsid w:val="7B568CD5"/>
    <w:rsid w:val="7B75B268"/>
    <w:rsid w:val="7B849994"/>
    <w:rsid w:val="7B859461"/>
    <w:rsid w:val="7BA42924"/>
    <w:rsid w:val="7BB3BE9C"/>
    <w:rsid w:val="7BDCD9B2"/>
    <w:rsid w:val="7BEF185C"/>
    <w:rsid w:val="7BF74428"/>
    <w:rsid w:val="7C47F856"/>
    <w:rsid w:val="7C759B2A"/>
    <w:rsid w:val="7C91D70D"/>
    <w:rsid w:val="7C926C0E"/>
    <w:rsid w:val="7C947C2A"/>
    <w:rsid w:val="7CCA6F72"/>
    <w:rsid w:val="7CCBE991"/>
    <w:rsid w:val="7CFA8F46"/>
    <w:rsid w:val="7D169F8F"/>
    <w:rsid w:val="7D2262DA"/>
    <w:rsid w:val="7D2DE6EF"/>
    <w:rsid w:val="7D3109A7"/>
    <w:rsid w:val="7D78210B"/>
    <w:rsid w:val="7D7FA0AA"/>
    <w:rsid w:val="7D8FCE91"/>
    <w:rsid w:val="7DEF0596"/>
    <w:rsid w:val="7DF4C9EA"/>
    <w:rsid w:val="7DFE3882"/>
    <w:rsid w:val="7E020639"/>
    <w:rsid w:val="7E125CF6"/>
    <w:rsid w:val="7E1A18FB"/>
    <w:rsid w:val="7E2B0C81"/>
    <w:rsid w:val="7E4F76F7"/>
    <w:rsid w:val="7E66AB69"/>
    <w:rsid w:val="7E6D88D9"/>
    <w:rsid w:val="7E6FCCF5"/>
    <w:rsid w:val="7E717790"/>
    <w:rsid w:val="7E8F2AFF"/>
    <w:rsid w:val="7EDA225E"/>
    <w:rsid w:val="7EE2BB3F"/>
    <w:rsid w:val="7EE77949"/>
    <w:rsid w:val="7EEA34C0"/>
    <w:rsid w:val="7EF0C9D1"/>
    <w:rsid w:val="7EF4A435"/>
    <w:rsid w:val="7F0493AE"/>
    <w:rsid w:val="7F243567"/>
    <w:rsid w:val="7F39AE64"/>
    <w:rsid w:val="7F57AE30"/>
    <w:rsid w:val="7F92815B"/>
    <w:rsid w:val="7FA0B63D"/>
    <w:rsid w:val="7FAE5355"/>
    <w:rsid w:val="7FD11BB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E277"/>
  <w15:chartTrackingRefBased/>
  <w15:docId w15:val="{5AB0C88A-7FD4-4922-863D-F2F1434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E0"/>
    <w:pPr>
      <w:spacing w:after="120"/>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C72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FB4"/>
    <w:pPr>
      <w:keepNext/>
      <w:keepLines/>
      <w:outlineLvl w:val="1"/>
    </w:pPr>
    <w:rPr>
      <w:rFonts w:eastAsiaTheme="majorEastAsia"/>
      <w:color w:val="002060"/>
      <w:sz w:val="26"/>
      <w:szCs w:val="26"/>
    </w:rPr>
  </w:style>
  <w:style w:type="paragraph" w:styleId="Heading3">
    <w:name w:val="heading 3"/>
    <w:basedOn w:val="Normal"/>
    <w:next w:val="Normal"/>
    <w:link w:val="Heading3Char"/>
    <w:uiPriority w:val="9"/>
    <w:unhideWhenUsed/>
    <w:qFormat/>
    <w:rsid w:val="002E2FB4"/>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FB4"/>
    <w:rPr>
      <w:rFonts w:ascii="Times New Roman" w:eastAsiaTheme="majorEastAsia" w:hAnsi="Times New Roman" w:cs="Times New Roman"/>
      <w:color w:val="002060"/>
      <w:sz w:val="26"/>
      <w:szCs w:val="26"/>
      <w:lang w:val="en-GB"/>
    </w:rPr>
  </w:style>
  <w:style w:type="character" w:customStyle="1" w:styleId="Heading3Char">
    <w:name w:val="Heading 3 Char"/>
    <w:basedOn w:val="DefaultParagraphFont"/>
    <w:link w:val="Heading3"/>
    <w:uiPriority w:val="9"/>
    <w:rsid w:val="002E2FB4"/>
    <w:rPr>
      <w:rFonts w:ascii="Times New Roman" w:eastAsiaTheme="majorEastAsia" w:hAnsi="Times New Roman" w:cs="Times New Roman"/>
      <w:color w:val="1F3763" w:themeColor="accent1" w:themeShade="7F"/>
      <w:sz w:val="24"/>
      <w:szCs w:val="24"/>
      <w:lang w:val="en-GB"/>
    </w:rPr>
  </w:style>
  <w:style w:type="paragraph" w:styleId="FootnoteText">
    <w:name w:val="footnote text"/>
    <w:basedOn w:val="Normal"/>
    <w:link w:val="FootnoteTextChar"/>
    <w:uiPriority w:val="99"/>
    <w:unhideWhenUsed/>
    <w:rsid w:val="007F115B"/>
    <w:pPr>
      <w:spacing w:after="0" w:line="240" w:lineRule="auto"/>
    </w:pPr>
    <w:rPr>
      <w:sz w:val="20"/>
      <w:szCs w:val="20"/>
    </w:rPr>
  </w:style>
  <w:style w:type="character" w:customStyle="1" w:styleId="FootnoteTextChar">
    <w:name w:val="Footnote Text Char"/>
    <w:basedOn w:val="DefaultParagraphFont"/>
    <w:link w:val="FootnoteText"/>
    <w:uiPriority w:val="99"/>
    <w:rsid w:val="007F115B"/>
    <w:rPr>
      <w:sz w:val="20"/>
      <w:szCs w:val="20"/>
      <w:lang w:val="en-GB"/>
    </w:rPr>
  </w:style>
  <w:style w:type="character" w:styleId="FootnoteReference">
    <w:name w:val="footnote reference"/>
    <w:basedOn w:val="DefaultParagraphFont"/>
    <w:uiPriority w:val="99"/>
    <w:semiHidden/>
    <w:unhideWhenUsed/>
    <w:rsid w:val="007F115B"/>
    <w:rPr>
      <w:vertAlign w:val="superscript"/>
    </w:rPr>
  </w:style>
  <w:style w:type="character" w:customStyle="1" w:styleId="Heading1Char">
    <w:name w:val="Heading 1 Char"/>
    <w:basedOn w:val="DefaultParagraphFont"/>
    <w:link w:val="Heading1"/>
    <w:uiPriority w:val="9"/>
    <w:rsid w:val="00C7286D"/>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2719F4"/>
    <w:rPr>
      <w:color w:val="808080"/>
    </w:rPr>
  </w:style>
  <w:style w:type="paragraph" w:styleId="EndnoteText">
    <w:name w:val="endnote text"/>
    <w:basedOn w:val="Normal"/>
    <w:link w:val="EndnoteTextChar"/>
    <w:uiPriority w:val="99"/>
    <w:semiHidden/>
    <w:unhideWhenUsed/>
    <w:rsid w:val="004259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9A4"/>
    <w:rPr>
      <w:rFonts w:ascii="Times New Roman" w:hAnsi="Times New Roman" w:cs="Times New Roman"/>
      <w:sz w:val="20"/>
      <w:szCs w:val="20"/>
      <w:lang w:val="en-GB"/>
    </w:rPr>
  </w:style>
  <w:style w:type="character" w:styleId="EndnoteReference">
    <w:name w:val="endnote reference"/>
    <w:basedOn w:val="DefaultParagraphFont"/>
    <w:uiPriority w:val="99"/>
    <w:semiHidden/>
    <w:unhideWhenUsed/>
    <w:rsid w:val="004259A4"/>
    <w:rPr>
      <w:vertAlign w:val="superscript"/>
    </w:rPr>
  </w:style>
  <w:style w:type="character" w:styleId="UnresolvedMention">
    <w:name w:val="Unresolved Mention"/>
    <w:basedOn w:val="DefaultParagraphFont"/>
    <w:uiPriority w:val="99"/>
    <w:unhideWhenUsed/>
    <w:rsid w:val="00517B8D"/>
    <w:rPr>
      <w:color w:val="605E5C"/>
      <w:shd w:val="clear" w:color="auto" w:fill="E1DFDD"/>
    </w:rPr>
  </w:style>
  <w:style w:type="character" w:styleId="Strong">
    <w:name w:val="Strong"/>
    <w:basedOn w:val="DefaultParagraphFont"/>
    <w:uiPriority w:val="22"/>
    <w:qFormat/>
    <w:rsid w:val="004F5D1A"/>
    <w:rPr>
      <w:b/>
      <w:bCs/>
    </w:rPr>
  </w:style>
  <w:style w:type="paragraph" w:styleId="ListParagraph">
    <w:name w:val="List Paragraph"/>
    <w:basedOn w:val="Normal"/>
    <w:uiPriority w:val="34"/>
    <w:qFormat/>
    <w:rsid w:val="000411AE"/>
    <w:pPr>
      <w:ind w:left="720"/>
      <w:contextualSpacing/>
    </w:pPr>
  </w:style>
  <w:style w:type="paragraph" w:styleId="Caption">
    <w:name w:val="caption"/>
    <w:basedOn w:val="Normal"/>
    <w:next w:val="Normal"/>
    <w:uiPriority w:val="35"/>
    <w:unhideWhenUsed/>
    <w:qFormat/>
    <w:rsid w:val="00642EE6"/>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48551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8551E"/>
    <w:rPr>
      <w:rFonts w:ascii="Times New Roman" w:hAnsi="Times New Roman" w:cs="Times New Roman"/>
      <w:lang w:val="en-GB"/>
    </w:rPr>
  </w:style>
  <w:style w:type="paragraph" w:styleId="Footer">
    <w:name w:val="footer"/>
    <w:basedOn w:val="Normal"/>
    <w:link w:val="FooterChar"/>
    <w:uiPriority w:val="99"/>
    <w:semiHidden/>
    <w:unhideWhenUsed/>
    <w:rsid w:val="0048551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8551E"/>
    <w:rPr>
      <w:rFonts w:ascii="Times New Roman" w:hAnsi="Times New Roman" w:cs="Times New Roman"/>
      <w:lang w:val="en-GB"/>
    </w:rPr>
  </w:style>
  <w:style w:type="paragraph" w:styleId="BalloonText">
    <w:name w:val="Balloon Text"/>
    <w:basedOn w:val="Normal"/>
    <w:link w:val="BalloonTextChar"/>
    <w:uiPriority w:val="99"/>
    <w:semiHidden/>
    <w:unhideWhenUsed/>
    <w:rsid w:val="00C84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7B9"/>
    <w:rPr>
      <w:rFonts w:ascii="Segoe UI" w:hAnsi="Segoe UI" w:cs="Segoe UI"/>
      <w:sz w:val="18"/>
      <w:szCs w:val="18"/>
      <w:lang w:val="en-GB"/>
    </w:rPr>
  </w:style>
  <w:style w:type="character" w:styleId="Mention">
    <w:name w:val="Mention"/>
    <w:basedOn w:val="DefaultParagraphFont"/>
    <w:uiPriority w:val="99"/>
    <w:unhideWhenUsed/>
    <w:rsid w:val="00357D17"/>
    <w:rPr>
      <w:color w:val="2B579A"/>
      <w:shd w:val="clear" w:color="auto" w:fill="E6E6E6"/>
    </w:rPr>
  </w:style>
  <w:style w:type="paragraph" w:styleId="CommentText">
    <w:name w:val="annotation text"/>
    <w:basedOn w:val="Normal"/>
    <w:link w:val="CommentTextChar"/>
    <w:uiPriority w:val="99"/>
    <w:semiHidden/>
    <w:unhideWhenUsed/>
    <w:rsid w:val="00357D17"/>
    <w:pPr>
      <w:spacing w:line="240" w:lineRule="auto"/>
    </w:pPr>
    <w:rPr>
      <w:sz w:val="20"/>
      <w:szCs w:val="20"/>
    </w:rPr>
  </w:style>
  <w:style w:type="character" w:customStyle="1" w:styleId="CommentTextChar">
    <w:name w:val="Comment Text Char"/>
    <w:basedOn w:val="DefaultParagraphFont"/>
    <w:link w:val="CommentText"/>
    <w:uiPriority w:val="99"/>
    <w:semiHidden/>
    <w:rsid w:val="00357D17"/>
    <w:rPr>
      <w:rFonts w:ascii="Times New Roman" w:hAnsi="Times New Roman" w:cs="Times New Roman"/>
      <w:sz w:val="20"/>
      <w:szCs w:val="20"/>
      <w:lang w:val="en-GB"/>
    </w:rPr>
  </w:style>
  <w:style w:type="character" w:styleId="CommentReference">
    <w:name w:val="annotation reference"/>
    <w:basedOn w:val="DefaultParagraphFont"/>
    <w:uiPriority w:val="99"/>
    <w:semiHidden/>
    <w:unhideWhenUsed/>
    <w:rsid w:val="00357D17"/>
    <w:rPr>
      <w:sz w:val="16"/>
      <w:szCs w:val="16"/>
    </w:rPr>
  </w:style>
  <w:style w:type="paragraph" w:styleId="CommentSubject">
    <w:name w:val="annotation subject"/>
    <w:basedOn w:val="CommentText"/>
    <w:next w:val="CommentText"/>
    <w:link w:val="CommentSubjectChar"/>
    <w:uiPriority w:val="99"/>
    <w:semiHidden/>
    <w:unhideWhenUsed/>
    <w:rsid w:val="00A66C50"/>
    <w:rPr>
      <w:b/>
      <w:bCs/>
    </w:rPr>
  </w:style>
  <w:style w:type="character" w:customStyle="1" w:styleId="CommentSubjectChar">
    <w:name w:val="Comment Subject Char"/>
    <w:basedOn w:val="CommentTextChar"/>
    <w:link w:val="CommentSubject"/>
    <w:uiPriority w:val="99"/>
    <w:semiHidden/>
    <w:rsid w:val="00A66C50"/>
    <w:rPr>
      <w:rFonts w:ascii="Times New Roman" w:hAnsi="Times New Roman" w:cs="Times New Roman"/>
      <w:b/>
      <w:bCs/>
      <w:sz w:val="20"/>
      <w:szCs w:val="20"/>
      <w:lang w:val="en-GB"/>
    </w:rPr>
  </w:style>
  <w:style w:type="table" w:styleId="TableGrid">
    <w:name w:val="Table Grid"/>
    <w:basedOn w:val="TableNormal"/>
    <w:uiPriority w:val="39"/>
    <w:rsid w:val="009D6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D63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097492"/>
    <w:rPr>
      <w:color w:val="954F72" w:themeColor="followedHyperlink"/>
      <w:u w:val="single"/>
    </w:rPr>
  </w:style>
  <w:style w:type="paragraph" w:styleId="Revision">
    <w:name w:val="Revision"/>
    <w:hidden/>
    <w:uiPriority w:val="99"/>
    <w:semiHidden/>
    <w:rsid w:val="006C16EB"/>
    <w:pPr>
      <w:spacing w:after="0" w:line="240" w:lineRule="auto"/>
    </w:pPr>
    <w:rPr>
      <w:rFonts w:ascii="Times New Roman" w:hAnsi="Times New Roman" w:cs="Times New Roman"/>
      <w:lang w:val="en-GB"/>
    </w:rPr>
  </w:style>
  <w:style w:type="paragraph" w:styleId="NormalWeb">
    <w:name w:val="Normal (Web)"/>
    <w:basedOn w:val="Normal"/>
    <w:uiPriority w:val="99"/>
    <w:semiHidden/>
    <w:unhideWhenUsed/>
    <w:rsid w:val="006E7E66"/>
    <w:pPr>
      <w:spacing w:before="100" w:beforeAutospacing="1" w:after="100" w:afterAutospacing="1" w:line="240" w:lineRule="auto"/>
      <w:jc w:val="left"/>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7701">
      <w:bodyDiv w:val="1"/>
      <w:marLeft w:val="0"/>
      <w:marRight w:val="0"/>
      <w:marTop w:val="0"/>
      <w:marBottom w:val="0"/>
      <w:divBdr>
        <w:top w:val="none" w:sz="0" w:space="0" w:color="auto"/>
        <w:left w:val="none" w:sz="0" w:space="0" w:color="auto"/>
        <w:bottom w:val="none" w:sz="0" w:space="0" w:color="auto"/>
        <w:right w:val="none" w:sz="0" w:space="0" w:color="auto"/>
      </w:divBdr>
    </w:div>
    <w:div w:id="140581201">
      <w:bodyDiv w:val="1"/>
      <w:marLeft w:val="0"/>
      <w:marRight w:val="0"/>
      <w:marTop w:val="0"/>
      <w:marBottom w:val="0"/>
      <w:divBdr>
        <w:top w:val="none" w:sz="0" w:space="0" w:color="auto"/>
        <w:left w:val="none" w:sz="0" w:space="0" w:color="auto"/>
        <w:bottom w:val="none" w:sz="0" w:space="0" w:color="auto"/>
        <w:right w:val="none" w:sz="0" w:space="0" w:color="auto"/>
      </w:divBdr>
    </w:div>
    <w:div w:id="215627609">
      <w:bodyDiv w:val="1"/>
      <w:marLeft w:val="0"/>
      <w:marRight w:val="0"/>
      <w:marTop w:val="0"/>
      <w:marBottom w:val="0"/>
      <w:divBdr>
        <w:top w:val="none" w:sz="0" w:space="0" w:color="auto"/>
        <w:left w:val="none" w:sz="0" w:space="0" w:color="auto"/>
        <w:bottom w:val="none" w:sz="0" w:space="0" w:color="auto"/>
        <w:right w:val="none" w:sz="0" w:space="0" w:color="auto"/>
      </w:divBdr>
    </w:div>
    <w:div w:id="358285625">
      <w:bodyDiv w:val="1"/>
      <w:marLeft w:val="0"/>
      <w:marRight w:val="0"/>
      <w:marTop w:val="0"/>
      <w:marBottom w:val="0"/>
      <w:divBdr>
        <w:top w:val="none" w:sz="0" w:space="0" w:color="auto"/>
        <w:left w:val="none" w:sz="0" w:space="0" w:color="auto"/>
        <w:bottom w:val="none" w:sz="0" w:space="0" w:color="auto"/>
        <w:right w:val="none" w:sz="0" w:space="0" w:color="auto"/>
      </w:divBdr>
    </w:div>
    <w:div w:id="374277364">
      <w:bodyDiv w:val="1"/>
      <w:marLeft w:val="0"/>
      <w:marRight w:val="0"/>
      <w:marTop w:val="0"/>
      <w:marBottom w:val="0"/>
      <w:divBdr>
        <w:top w:val="none" w:sz="0" w:space="0" w:color="auto"/>
        <w:left w:val="none" w:sz="0" w:space="0" w:color="auto"/>
        <w:bottom w:val="none" w:sz="0" w:space="0" w:color="auto"/>
        <w:right w:val="none" w:sz="0" w:space="0" w:color="auto"/>
      </w:divBdr>
    </w:div>
    <w:div w:id="436028236">
      <w:bodyDiv w:val="1"/>
      <w:marLeft w:val="0"/>
      <w:marRight w:val="0"/>
      <w:marTop w:val="0"/>
      <w:marBottom w:val="0"/>
      <w:divBdr>
        <w:top w:val="none" w:sz="0" w:space="0" w:color="auto"/>
        <w:left w:val="none" w:sz="0" w:space="0" w:color="auto"/>
        <w:bottom w:val="none" w:sz="0" w:space="0" w:color="auto"/>
        <w:right w:val="none" w:sz="0" w:space="0" w:color="auto"/>
      </w:divBdr>
    </w:div>
    <w:div w:id="457601436">
      <w:bodyDiv w:val="1"/>
      <w:marLeft w:val="0"/>
      <w:marRight w:val="0"/>
      <w:marTop w:val="0"/>
      <w:marBottom w:val="0"/>
      <w:divBdr>
        <w:top w:val="none" w:sz="0" w:space="0" w:color="auto"/>
        <w:left w:val="none" w:sz="0" w:space="0" w:color="auto"/>
        <w:bottom w:val="none" w:sz="0" w:space="0" w:color="auto"/>
        <w:right w:val="none" w:sz="0" w:space="0" w:color="auto"/>
      </w:divBdr>
    </w:div>
    <w:div w:id="470170978">
      <w:bodyDiv w:val="1"/>
      <w:marLeft w:val="0"/>
      <w:marRight w:val="0"/>
      <w:marTop w:val="0"/>
      <w:marBottom w:val="0"/>
      <w:divBdr>
        <w:top w:val="none" w:sz="0" w:space="0" w:color="auto"/>
        <w:left w:val="none" w:sz="0" w:space="0" w:color="auto"/>
        <w:bottom w:val="none" w:sz="0" w:space="0" w:color="auto"/>
        <w:right w:val="none" w:sz="0" w:space="0" w:color="auto"/>
      </w:divBdr>
    </w:div>
    <w:div w:id="515583904">
      <w:bodyDiv w:val="1"/>
      <w:marLeft w:val="0"/>
      <w:marRight w:val="0"/>
      <w:marTop w:val="0"/>
      <w:marBottom w:val="0"/>
      <w:divBdr>
        <w:top w:val="none" w:sz="0" w:space="0" w:color="auto"/>
        <w:left w:val="none" w:sz="0" w:space="0" w:color="auto"/>
        <w:bottom w:val="none" w:sz="0" w:space="0" w:color="auto"/>
        <w:right w:val="none" w:sz="0" w:space="0" w:color="auto"/>
      </w:divBdr>
    </w:div>
    <w:div w:id="538668478">
      <w:bodyDiv w:val="1"/>
      <w:marLeft w:val="0"/>
      <w:marRight w:val="0"/>
      <w:marTop w:val="0"/>
      <w:marBottom w:val="0"/>
      <w:divBdr>
        <w:top w:val="none" w:sz="0" w:space="0" w:color="auto"/>
        <w:left w:val="none" w:sz="0" w:space="0" w:color="auto"/>
        <w:bottom w:val="none" w:sz="0" w:space="0" w:color="auto"/>
        <w:right w:val="none" w:sz="0" w:space="0" w:color="auto"/>
      </w:divBdr>
    </w:div>
    <w:div w:id="694162809">
      <w:bodyDiv w:val="1"/>
      <w:marLeft w:val="0"/>
      <w:marRight w:val="0"/>
      <w:marTop w:val="0"/>
      <w:marBottom w:val="0"/>
      <w:divBdr>
        <w:top w:val="none" w:sz="0" w:space="0" w:color="auto"/>
        <w:left w:val="none" w:sz="0" w:space="0" w:color="auto"/>
        <w:bottom w:val="none" w:sz="0" w:space="0" w:color="auto"/>
        <w:right w:val="none" w:sz="0" w:space="0" w:color="auto"/>
      </w:divBdr>
    </w:div>
    <w:div w:id="1017341741">
      <w:bodyDiv w:val="1"/>
      <w:marLeft w:val="0"/>
      <w:marRight w:val="0"/>
      <w:marTop w:val="0"/>
      <w:marBottom w:val="0"/>
      <w:divBdr>
        <w:top w:val="none" w:sz="0" w:space="0" w:color="auto"/>
        <w:left w:val="none" w:sz="0" w:space="0" w:color="auto"/>
        <w:bottom w:val="none" w:sz="0" w:space="0" w:color="auto"/>
        <w:right w:val="none" w:sz="0" w:space="0" w:color="auto"/>
      </w:divBdr>
    </w:div>
    <w:div w:id="1375888808">
      <w:bodyDiv w:val="1"/>
      <w:marLeft w:val="0"/>
      <w:marRight w:val="0"/>
      <w:marTop w:val="0"/>
      <w:marBottom w:val="0"/>
      <w:divBdr>
        <w:top w:val="none" w:sz="0" w:space="0" w:color="auto"/>
        <w:left w:val="none" w:sz="0" w:space="0" w:color="auto"/>
        <w:bottom w:val="none" w:sz="0" w:space="0" w:color="auto"/>
        <w:right w:val="none" w:sz="0" w:space="0" w:color="auto"/>
      </w:divBdr>
    </w:div>
    <w:div w:id="1512335717">
      <w:bodyDiv w:val="1"/>
      <w:marLeft w:val="0"/>
      <w:marRight w:val="0"/>
      <w:marTop w:val="0"/>
      <w:marBottom w:val="0"/>
      <w:divBdr>
        <w:top w:val="none" w:sz="0" w:space="0" w:color="auto"/>
        <w:left w:val="none" w:sz="0" w:space="0" w:color="auto"/>
        <w:bottom w:val="none" w:sz="0" w:space="0" w:color="auto"/>
        <w:right w:val="none" w:sz="0" w:space="0" w:color="auto"/>
      </w:divBdr>
    </w:div>
    <w:div w:id="1531143109">
      <w:bodyDiv w:val="1"/>
      <w:marLeft w:val="0"/>
      <w:marRight w:val="0"/>
      <w:marTop w:val="0"/>
      <w:marBottom w:val="0"/>
      <w:divBdr>
        <w:top w:val="none" w:sz="0" w:space="0" w:color="auto"/>
        <w:left w:val="none" w:sz="0" w:space="0" w:color="auto"/>
        <w:bottom w:val="none" w:sz="0" w:space="0" w:color="auto"/>
        <w:right w:val="none" w:sz="0" w:space="0" w:color="auto"/>
      </w:divBdr>
    </w:div>
    <w:div w:id="1691100929">
      <w:bodyDiv w:val="1"/>
      <w:marLeft w:val="0"/>
      <w:marRight w:val="0"/>
      <w:marTop w:val="0"/>
      <w:marBottom w:val="0"/>
      <w:divBdr>
        <w:top w:val="none" w:sz="0" w:space="0" w:color="auto"/>
        <w:left w:val="none" w:sz="0" w:space="0" w:color="auto"/>
        <w:bottom w:val="none" w:sz="0" w:space="0" w:color="auto"/>
        <w:right w:val="none" w:sz="0" w:space="0" w:color="auto"/>
      </w:divBdr>
    </w:div>
    <w:div w:id="1931231021">
      <w:bodyDiv w:val="1"/>
      <w:marLeft w:val="0"/>
      <w:marRight w:val="0"/>
      <w:marTop w:val="0"/>
      <w:marBottom w:val="0"/>
      <w:divBdr>
        <w:top w:val="none" w:sz="0" w:space="0" w:color="auto"/>
        <w:left w:val="none" w:sz="0" w:space="0" w:color="auto"/>
        <w:bottom w:val="none" w:sz="0" w:space="0" w:color="auto"/>
        <w:right w:val="none" w:sz="0" w:space="0" w:color="auto"/>
      </w:divBdr>
    </w:div>
    <w:div w:id="1986278103">
      <w:bodyDiv w:val="1"/>
      <w:marLeft w:val="0"/>
      <w:marRight w:val="0"/>
      <w:marTop w:val="0"/>
      <w:marBottom w:val="0"/>
      <w:divBdr>
        <w:top w:val="none" w:sz="0" w:space="0" w:color="auto"/>
        <w:left w:val="none" w:sz="0" w:space="0" w:color="auto"/>
        <w:bottom w:val="none" w:sz="0" w:space="0" w:color="auto"/>
        <w:right w:val="none" w:sz="0" w:space="0" w:color="auto"/>
      </w:divBdr>
    </w:div>
    <w:div w:id="2084839866">
      <w:bodyDiv w:val="1"/>
      <w:marLeft w:val="0"/>
      <w:marRight w:val="0"/>
      <w:marTop w:val="0"/>
      <w:marBottom w:val="0"/>
      <w:divBdr>
        <w:top w:val="none" w:sz="0" w:space="0" w:color="auto"/>
        <w:left w:val="none" w:sz="0" w:space="0" w:color="auto"/>
        <w:bottom w:val="none" w:sz="0" w:space="0" w:color="auto"/>
        <w:right w:val="none" w:sz="0" w:space="0" w:color="auto"/>
      </w:divBdr>
    </w:div>
    <w:div w:id="213420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eg"/></Relationships>
</file>

<file path=word/_rels/endnotes.xml.rels><?xml version="1.0" encoding="UTF-8" standalone="yes"?>
<Relationships xmlns="http://schemas.openxmlformats.org/package/2006/relationships"><Relationship Id="rId2" Type="http://schemas.openxmlformats.org/officeDocument/2006/relationships/hyperlink" Target="https://staff.math.su.se/hoehle/blog/2020/03/16/flatteningthecurve.html" TargetMode="External"/><Relationship Id="rId1" Type="http://schemas.openxmlformats.org/officeDocument/2006/relationships/hyperlink" Target="https://github.com/tinu-schneider/Flatten_the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C10834B15D574CB387181A9FA08300" ma:contentTypeVersion="13" ma:contentTypeDescription="Create a new document." ma:contentTypeScope="" ma:versionID="3c2389a3704471f759c5a5c1776c4386">
  <xsd:schema xmlns:xsd="http://www.w3.org/2001/XMLSchema" xmlns:xs="http://www.w3.org/2001/XMLSchema" xmlns:p="http://schemas.microsoft.com/office/2006/metadata/properties" xmlns:ns3="f1098eb1-3391-433e-9d35-8cf38e9603f5" xmlns:ns4="27a1fbec-491d-46b6-9763-3a87ff2be1e0" targetNamespace="http://schemas.microsoft.com/office/2006/metadata/properties" ma:root="true" ma:fieldsID="039aad078765f3b54c7f3bbb4745496b" ns3:_="" ns4:_="">
    <xsd:import namespace="f1098eb1-3391-433e-9d35-8cf38e9603f5"/>
    <xsd:import namespace="27a1fbec-491d-46b6-9763-3a87ff2be1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8eb1-3391-433e-9d35-8cf38e9603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a1fbec-491d-46b6-9763-3a87ff2be1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9348-5B3D-4764-AA83-D8357C1E29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C9E632-D0D3-4B66-82EB-895F683DB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98eb1-3391-433e-9d35-8cf38e9603f5"/>
    <ds:schemaRef ds:uri="27a1fbec-491d-46b6-9763-3a87ff2be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A5CA3-37F2-44BB-88EB-B9328538C7D6}">
  <ds:schemaRefs>
    <ds:schemaRef ds:uri="http://schemas.microsoft.com/sharepoint/v3/contenttype/forms"/>
  </ds:schemaRefs>
</ds:datastoreItem>
</file>

<file path=customXml/itemProps4.xml><?xml version="1.0" encoding="utf-8"?>
<ds:datastoreItem xmlns:ds="http://schemas.openxmlformats.org/officeDocument/2006/customXml" ds:itemID="{573F71C8-3F00-464E-95CA-A54E3753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2868</Words>
  <Characters>16354</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Links>
    <vt:vector size="18" baseType="variant">
      <vt:variant>
        <vt:i4>7405672</vt:i4>
      </vt:variant>
      <vt:variant>
        <vt:i4>0</vt:i4>
      </vt:variant>
      <vt:variant>
        <vt:i4>0</vt:i4>
      </vt:variant>
      <vt:variant>
        <vt:i4>5</vt:i4>
      </vt:variant>
      <vt:variant>
        <vt:lpwstr>https://www.bsg.ox.ac.uk/research/research-projects/oxford-covid-19-government-response-tracker</vt:lpwstr>
      </vt:variant>
      <vt:variant>
        <vt:lpwstr/>
      </vt:variant>
      <vt:variant>
        <vt:i4>3211384</vt:i4>
      </vt:variant>
      <vt:variant>
        <vt:i4>3</vt:i4>
      </vt:variant>
      <vt:variant>
        <vt:i4>0</vt:i4>
      </vt:variant>
      <vt:variant>
        <vt:i4>5</vt:i4>
      </vt:variant>
      <vt:variant>
        <vt:lpwstr>https://staff.math.su.se/hoehle/blog/2020/03/16/flatteningthecurve.html</vt:lpwstr>
      </vt:variant>
      <vt:variant>
        <vt:lpwstr/>
      </vt:variant>
      <vt:variant>
        <vt:i4>7536673</vt:i4>
      </vt:variant>
      <vt:variant>
        <vt:i4>0</vt:i4>
      </vt:variant>
      <vt:variant>
        <vt:i4>0</vt:i4>
      </vt:variant>
      <vt:variant>
        <vt:i4>5</vt:i4>
      </vt:variant>
      <vt:variant>
        <vt:lpwstr>https://github.com/tinu-schneider/Flatten_the_Curve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Cohen</dc:creator>
  <cp:keywords/>
  <dc:description/>
  <cp:lastModifiedBy>Moritz Schwarz</cp:lastModifiedBy>
  <cp:revision>2</cp:revision>
  <cp:lastPrinted>2020-04-01T11:48:00Z</cp:lastPrinted>
  <dcterms:created xsi:type="dcterms:W3CDTF">2020-04-12T00:31:00Z</dcterms:created>
  <dcterms:modified xsi:type="dcterms:W3CDTF">2020-04-12T00:31:00Z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0x01010057C10834B15D574CB387181A9FA08300</vt:lpwstr>
  </property>
</Properties>
</file>