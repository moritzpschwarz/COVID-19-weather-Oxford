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338A8" w14:textId="6D26C4F8" w:rsidR="00CB53F9" w:rsidRPr="00200AE0" w:rsidRDefault="00550171" w:rsidP="00CB53F9">
      <w:pPr>
        <w:pStyle w:val="Heading1"/>
        <w:spacing w:before="120" w:after="120" w:line="276" w:lineRule="auto"/>
        <w:jc w:val="center"/>
        <w:rPr>
          <w:rFonts w:ascii="Times New Roman" w:hAnsi="Times New Roman" w:cs="Times New Roman"/>
        </w:rPr>
      </w:pPr>
      <w:r>
        <w:rPr>
          <w:rFonts w:ascii="Times New Roman" w:hAnsi="Times New Roman" w:cs="Times New Roman"/>
        </w:rPr>
        <w:t xml:space="preserve">Using Georeferenced Data to Understand </w:t>
      </w:r>
      <w:r w:rsidR="006E6A2F">
        <w:rPr>
          <w:rFonts w:ascii="Times New Roman" w:hAnsi="Times New Roman" w:cs="Times New Roman"/>
        </w:rPr>
        <w:t>t</w:t>
      </w:r>
      <w:r w:rsidR="00CB53F9" w:rsidRPr="0CBBEF8D">
        <w:rPr>
          <w:rFonts w:ascii="Times New Roman" w:hAnsi="Times New Roman" w:cs="Times New Roman"/>
        </w:rPr>
        <w:t>he Influence of Weather Conditions on COVID-19</w:t>
      </w:r>
      <w:commentRangeStart w:id="0"/>
      <w:commentRangeEnd w:id="0"/>
      <w:r w:rsidR="00CB53F9">
        <w:rPr>
          <w:rStyle w:val="CommentReference"/>
        </w:rPr>
        <w:commentReference w:id="0"/>
      </w:r>
      <w:commentRangeStart w:id="1"/>
      <w:commentRangeEnd w:id="1"/>
      <w:r w:rsidR="006E6A2F">
        <w:rPr>
          <w:rStyle w:val="CommentReference"/>
          <w:rFonts w:ascii="Times New Roman" w:eastAsia="SimSun" w:hAnsi="Times New Roman" w:cs="Times New Roman"/>
          <w:color w:val="auto"/>
        </w:rPr>
        <w:commentReference w:id="1"/>
      </w:r>
    </w:p>
    <w:p w14:paraId="43B177D2" w14:textId="77777777" w:rsidR="00CB53F9" w:rsidRDefault="00CB53F9" w:rsidP="00CB53F9">
      <w:pPr>
        <w:jc w:val="center"/>
        <w:rPr>
          <w:b/>
          <w:bCs/>
        </w:rPr>
      </w:pPr>
    </w:p>
    <w:p w14:paraId="0A4E979F" w14:textId="77777777" w:rsidR="00CB53F9" w:rsidRDefault="00CB53F9" w:rsidP="00CB53F9">
      <w:pPr>
        <w:jc w:val="left"/>
        <w:rPr>
          <w:b/>
          <w:sz w:val="26"/>
          <w:szCs w:val="26"/>
        </w:rPr>
      </w:pPr>
    </w:p>
    <w:p w14:paraId="041B6A8F" w14:textId="74C7B4FF" w:rsidR="00CB53F9" w:rsidRPr="00022010" w:rsidRDefault="00CB53F9" w:rsidP="0CBBEF8D">
      <w:pPr>
        <w:jc w:val="center"/>
        <w:rPr>
          <w:b/>
          <w:bCs/>
          <w:sz w:val="26"/>
          <w:szCs w:val="26"/>
        </w:rPr>
      </w:pPr>
      <w:r w:rsidRPr="0CBBEF8D">
        <w:rPr>
          <w:sz w:val="26"/>
          <w:szCs w:val="26"/>
        </w:rPr>
        <w:t xml:space="preserve">One-sentence summary: </w:t>
      </w:r>
      <w:r w:rsidR="74D3B15E" w:rsidRPr="0CBBEF8D">
        <w:rPr>
          <w:sz w:val="26"/>
          <w:szCs w:val="26"/>
        </w:rPr>
        <w:t>People in c</w:t>
      </w:r>
      <w:r w:rsidRPr="0CBBEF8D">
        <w:rPr>
          <w:sz w:val="26"/>
          <w:szCs w:val="26"/>
        </w:rPr>
        <w:t xml:space="preserve">ountries of all climates are at risk </w:t>
      </w:r>
      <w:r w:rsidR="3681DFBC" w:rsidRPr="0CBBEF8D">
        <w:rPr>
          <w:sz w:val="26"/>
          <w:szCs w:val="26"/>
        </w:rPr>
        <w:t>of being infected by</w:t>
      </w:r>
      <w:r w:rsidRPr="0CBBEF8D">
        <w:rPr>
          <w:sz w:val="26"/>
          <w:szCs w:val="26"/>
        </w:rPr>
        <w:t xml:space="preserve"> COVID-19</w:t>
      </w:r>
      <w:r w:rsidR="0A2B6CEC" w:rsidRPr="0CBBEF8D">
        <w:rPr>
          <w:sz w:val="26"/>
          <w:szCs w:val="26"/>
        </w:rPr>
        <w:t>;</w:t>
      </w:r>
      <w:r w:rsidRPr="0CBBEF8D">
        <w:rPr>
          <w:sz w:val="26"/>
          <w:szCs w:val="26"/>
        </w:rPr>
        <w:t xml:space="preserve"> cold weather can </w:t>
      </w:r>
      <w:r w:rsidR="383CA416" w:rsidRPr="0CBBEF8D">
        <w:rPr>
          <w:sz w:val="26"/>
          <w:szCs w:val="26"/>
        </w:rPr>
        <w:t>exacerbate their risk</w:t>
      </w:r>
      <w:r w:rsidRPr="0CBBEF8D">
        <w:rPr>
          <w:sz w:val="26"/>
          <w:szCs w:val="26"/>
        </w:rPr>
        <w:t>.</w:t>
      </w:r>
    </w:p>
    <w:p w14:paraId="2AD3A17A" w14:textId="77777777" w:rsidR="00CB53F9" w:rsidRDefault="00CB53F9" w:rsidP="00CB53F9">
      <w:pPr>
        <w:shd w:val="clear" w:color="auto" w:fill="FFFFFF" w:themeFill="background1"/>
        <w:spacing w:before="120" w:line="276" w:lineRule="auto"/>
        <w:jc w:val="center"/>
        <w:rPr>
          <w:b/>
          <w:sz w:val="26"/>
          <w:szCs w:val="26"/>
        </w:rPr>
      </w:pPr>
    </w:p>
    <w:p w14:paraId="13E6A1A3" w14:textId="77777777" w:rsidR="00CB53F9" w:rsidRPr="00077DFE" w:rsidRDefault="00CB53F9" w:rsidP="00CB53F9">
      <w:pPr>
        <w:shd w:val="clear" w:color="auto" w:fill="FFFFFF" w:themeFill="background1"/>
        <w:spacing w:before="120" w:line="276" w:lineRule="auto"/>
        <w:jc w:val="center"/>
        <w:rPr>
          <w:rPrChange w:id="2" w:author="Moritz Schwarz" w:date="2020-04-12T00:02:00Z">
            <w:rPr>
              <w:lang w:val="de-AT"/>
            </w:rPr>
          </w:rPrChange>
        </w:rPr>
      </w:pPr>
    </w:p>
    <w:p w14:paraId="11D3954D" w14:textId="63DC9A28" w:rsidR="00CB53F9" w:rsidRPr="00077DFE" w:rsidRDefault="00CB53F9" w:rsidP="00CB53F9">
      <w:pPr>
        <w:shd w:val="clear" w:color="auto" w:fill="FFFFFF" w:themeFill="background1"/>
        <w:spacing w:before="120" w:line="276" w:lineRule="auto"/>
        <w:jc w:val="center"/>
      </w:pPr>
      <w:r w:rsidRPr="00077DFE">
        <w:t>Francois</w:t>
      </w:r>
      <w:bookmarkStart w:id="3" w:name="_Ref36220853"/>
      <w:r w:rsidRPr="00077DFE">
        <w:t xml:space="preserve"> Cohen</w:t>
      </w:r>
      <w:bookmarkStart w:id="4" w:name="_Ref36462768"/>
      <w:r w:rsidRPr="00F66805">
        <w:rPr>
          <w:rStyle w:val="FootnoteReference"/>
        </w:rPr>
        <w:footnoteReference w:id="1"/>
      </w:r>
      <w:bookmarkEnd w:id="3"/>
      <w:bookmarkEnd w:id="4"/>
      <w:r w:rsidRPr="00077DFE">
        <w:t>, Anant Jani</w:t>
      </w:r>
      <w:r w:rsidR="006E6A2F">
        <w:rPr>
          <w:rStyle w:val="FootnoteReference"/>
          <w:lang w:val="de-AT"/>
        </w:rPr>
        <w:footnoteReference w:id="2"/>
      </w:r>
      <w:r w:rsidRPr="00077DFE">
        <w:t>, Sihan Li</w:t>
      </w:r>
      <w:r w:rsidRPr="00F66805">
        <w:rPr>
          <w:rStyle w:val="FootnoteReference"/>
        </w:rPr>
        <w:footnoteReference w:id="3"/>
      </w:r>
      <w:r w:rsidRPr="00077DFE">
        <w:t>, Yangsiyu Lu</w:t>
      </w:r>
      <w:r w:rsidRPr="005623F6">
        <w:rPr>
          <w:rStyle w:val="FootnoteReference"/>
        </w:rPr>
        <w:fldChar w:fldCharType="begin"/>
      </w:r>
      <w:r w:rsidRPr="00077DFE">
        <w:rPr>
          <w:rStyle w:val="FootnoteReference"/>
        </w:rPr>
        <w:instrText xml:space="preserve"> NOTEREF _Ref36462768 \h  \* MERGEFORMAT </w:instrText>
      </w:r>
      <w:r w:rsidRPr="005623F6">
        <w:rPr>
          <w:rStyle w:val="FootnoteReference"/>
        </w:rPr>
      </w:r>
      <w:r w:rsidRPr="005623F6">
        <w:rPr>
          <w:rStyle w:val="FootnoteReference"/>
        </w:rPr>
        <w:fldChar w:fldCharType="separate"/>
      </w:r>
      <w:r w:rsidRPr="00077DFE">
        <w:rPr>
          <w:rStyle w:val="FootnoteReference"/>
        </w:rPr>
        <w:t>i</w:t>
      </w:r>
      <w:r w:rsidRPr="005623F6">
        <w:rPr>
          <w:rStyle w:val="FootnoteReference"/>
        </w:rPr>
        <w:fldChar w:fldCharType="end"/>
      </w:r>
      <w:r w:rsidRPr="00077DFE">
        <w:t xml:space="preserve"> and Moritz </w:t>
      </w:r>
      <w:proofErr w:type="spellStart"/>
      <w:r w:rsidRPr="00077DFE">
        <w:t>Schwarz</w:t>
      </w:r>
      <w:r>
        <w:fldChar w:fldCharType="begin"/>
      </w:r>
      <w:r w:rsidRPr="00077DFE">
        <w:rPr>
          <w:rStyle w:val="FootnoteReference"/>
        </w:rPr>
        <w:instrText xml:space="preserve"> NOTEREF _Ref36462768 \h </w:instrText>
      </w:r>
      <w:r>
        <w:fldChar w:fldCharType="separate"/>
      </w:r>
      <w:r w:rsidRPr="00077DFE">
        <w:rPr>
          <w:rStyle w:val="FootnoteReference"/>
        </w:rPr>
        <w:t>i</w:t>
      </w:r>
      <w:proofErr w:type="spellEnd"/>
      <w:r>
        <w:fldChar w:fldCharType="end"/>
      </w:r>
      <w:r w:rsidRPr="00077DFE">
        <w:rPr>
          <w:rStyle w:val="FootnoteReference"/>
        </w:rPr>
        <w:t>,</w:t>
      </w:r>
      <w:r>
        <w:rPr>
          <w:rStyle w:val="FootnoteReference"/>
          <w:lang w:val="de-AT"/>
        </w:rPr>
        <w:footnoteReference w:id="4"/>
      </w:r>
    </w:p>
    <w:p w14:paraId="7D136F74" w14:textId="77777777" w:rsidR="00CB53F9" w:rsidRPr="00114025" w:rsidRDefault="00CB53F9" w:rsidP="00CB53F9">
      <w:pPr>
        <w:shd w:val="clear" w:color="auto" w:fill="FFFFFF" w:themeFill="background1"/>
        <w:spacing w:before="120" w:line="276" w:lineRule="auto"/>
        <w:jc w:val="center"/>
      </w:pPr>
      <w:r>
        <w:t>This version: April 9</w:t>
      </w:r>
      <w:r w:rsidRPr="00E97EBE">
        <w:rPr>
          <w:vertAlign w:val="superscript"/>
        </w:rPr>
        <w:t>t</w:t>
      </w:r>
      <w:r>
        <w:rPr>
          <w:vertAlign w:val="superscript"/>
        </w:rPr>
        <w:t>h</w:t>
      </w:r>
      <w:proofErr w:type="gramStart"/>
      <w:r>
        <w:t xml:space="preserve"> 2020</w:t>
      </w:r>
      <w:proofErr w:type="gramEnd"/>
      <w:r>
        <w:t>; first version: April 1</w:t>
      </w:r>
      <w:r w:rsidRPr="00E97EBE">
        <w:rPr>
          <w:vertAlign w:val="superscript"/>
        </w:rPr>
        <w:t>st</w:t>
      </w:r>
      <w:r>
        <w:t xml:space="preserve"> 2020; data update: April 8</w:t>
      </w:r>
      <w:r w:rsidRPr="006809AE">
        <w:rPr>
          <w:vertAlign w:val="superscript"/>
        </w:rPr>
        <w:t>th</w:t>
      </w:r>
      <w:r>
        <w:t>, 2020.</w:t>
      </w:r>
    </w:p>
    <w:p w14:paraId="6DA7B617" w14:textId="77777777" w:rsidR="00CB53F9" w:rsidRDefault="00CB53F9" w:rsidP="00CB53F9">
      <w:pPr>
        <w:spacing w:before="120" w:line="276" w:lineRule="auto"/>
      </w:pPr>
    </w:p>
    <w:p w14:paraId="5601816C" w14:textId="2C9B036F" w:rsidR="00CB53F9" w:rsidRDefault="00B7240B" w:rsidP="00CB53F9">
      <w:pPr>
        <w:spacing w:before="120" w:line="276" w:lineRule="auto"/>
      </w:pPr>
      <w:r w:rsidRPr="00B7240B">
        <w:rPr>
          <w:highlight w:val="yellow"/>
        </w:rPr>
        <w:t>125 words</w:t>
      </w:r>
    </w:p>
    <w:p w14:paraId="12CEE9D3" w14:textId="1ADEA606" w:rsidR="00CB53F9" w:rsidRPr="00F96F9A" w:rsidRDefault="00CB53F9" w:rsidP="00CB53F9">
      <w:pPr>
        <w:spacing w:before="120" w:line="480" w:lineRule="auto"/>
        <w:rPr>
          <w:highlight w:val="yellow"/>
        </w:rPr>
      </w:pPr>
      <w:r w:rsidRPr="00D73B10">
        <w:rPr>
          <w:b/>
        </w:rPr>
        <w:t>Abstract:</w:t>
      </w:r>
      <w:r w:rsidRPr="006818B6">
        <w:t xml:space="preserve"> COVID-19 could be sensitive to weather conditions. We </w:t>
      </w:r>
      <w:r>
        <w:t>match</w:t>
      </w:r>
      <w:r w:rsidRPr="006818B6">
        <w:t xml:space="preserve"> georeferenced </w:t>
      </w:r>
      <w:del w:id="5" w:author="Moritz Schwarz" w:date="2020-04-12T00:02:00Z">
        <w:r w:rsidRPr="006818B6" w:rsidDel="00077DFE">
          <w:delText xml:space="preserve">epidemic </w:delText>
        </w:r>
      </w:del>
      <w:ins w:id="6" w:author="Moritz Schwarz" w:date="2020-04-12T00:02:00Z">
        <w:r w:rsidR="00077DFE">
          <w:t xml:space="preserve">confirmed cases </w:t>
        </w:r>
      </w:ins>
      <w:r w:rsidRPr="006818B6">
        <w:t>data with daily reanalysis weather data</w:t>
      </w:r>
      <w:r>
        <w:t xml:space="preserve"> to test this hypothesis</w:t>
      </w:r>
      <w:r w:rsidRPr="006818B6">
        <w:t xml:space="preserve">. </w:t>
      </w:r>
      <w:r>
        <w:t xml:space="preserve">The granularity of our data allows us to deal with the issues of omitted variable bias and measurement error that have undermined previous attempts. We produce the first study that accounts for </w:t>
      </w:r>
      <w:del w:id="7" w:author="Moritz Schwarz" w:date="2020-04-12T00:02:00Z">
        <w:r w:rsidRPr="006818B6" w:rsidDel="00077DFE">
          <w:delText xml:space="preserve">country-level </w:delText>
        </w:r>
      </w:del>
      <w:ins w:id="8" w:author="Moritz Schwarz" w:date="2020-04-12T00:02:00Z">
        <w:r w:rsidR="00077DFE">
          <w:t xml:space="preserve">national </w:t>
        </w:r>
      </w:ins>
      <w:r w:rsidRPr="006818B6">
        <w:t xml:space="preserve">day-to-day changes in government response, population behaviour, and changes in coronavirus testing. </w:t>
      </w:r>
      <w:r>
        <w:t xml:space="preserve">We find </w:t>
      </w:r>
      <w:commentRangeStart w:id="9"/>
      <w:r>
        <w:t>that</w:t>
      </w:r>
      <w:ins w:id="10" w:author="Moritz Schwarz" w:date="2020-04-12T02:32:00Z">
        <w:r w:rsidR="00B41B10">
          <w:t xml:space="preserve"> </w:t>
        </w:r>
      </w:ins>
      <w:del w:id="11" w:author="Moritz Schwarz" w:date="2020-04-12T02:34:00Z">
        <w:r w:rsidDel="00B41B10">
          <w:delText xml:space="preserve"> </w:delText>
        </w:r>
      </w:del>
      <w:bookmarkStart w:id="12" w:name="_Hlk37551306"/>
      <w:ins w:id="13" w:author="Moritz Schwarz" w:date="2020-04-12T02:34:00Z">
        <w:r w:rsidR="00B41B10">
          <w:t>cooler</w:t>
        </w:r>
      </w:ins>
      <w:ins w:id="14" w:author="Moritz Schwarz" w:date="2020-04-12T02:32:00Z">
        <w:r w:rsidR="00B41B10">
          <w:t xml:space="preserve"> </w:t>
        </w:r>
      </w:ins>
      <w:ins w:id="15" w:author="Moritz Schwarz" w:date="2020-04-12T02:34:00Z">
        <w:r w:rsidR="00B41B10">
          <w:t xml:space="preserve">temperatures </w:t>
        </w:r>
      </w:ins>
      <w:ins w:id="16" w:author="Moritz Schwarz" w:date="2020-04-12T02:32:00Z">
        <w:r w:rsidR="00B41B10">
          <w:t xml:space="preserve">by </w:t>
        </w:r>
      </w:ins>
      <w:ins w:id="17" w:author="Moritz Schwarz" w:date="2020-04-12T02:33:00Z">
        <w:r w:rsidR="00B41B10">
          <w:t>1°</w:t>
        </w:r>
        <w:proofErr w:type="spellStart"/>
        <w:r w:rsidR="00B41B10">
          <w:t xml:space="preserve">C </w:t>
        </w:r>
      </w:ins>
      <w:ins w:id="18" w:author="Moritz Schwarz" w:date="2020-04-12T02:32:00Z">
        <w:r w:rsidR="00B41B10">
          <w:t>over</w:t>
        </w:r>
        <w:proofErr w:type="spellEnd"/>
        <w:r w:rsidR="00B41B10">
          <w:t xml:space="preserve"> </w:t>
        </w:r>
      </w:ins>
      <w:commentRangeEnd w:id="9"/>
      <w:ins w:id="19" w:author="Moritz Schwarz" w:date="2020-04-12T02:53:00Z">
        <w:r w:rsidR="004E04AB">
          <w:rPr>
            <w:rStyle w:val="CommentReference"/>
          </w:rPr>
          <w:commentReference w:id="9"/>
        </w:r>
      </w:ins>
      <w:r>
        <w:t>a</w:t>
      </w:r>
      <w:r w:rsidRPr="00AD69EC">
        <w:t xml:space="preserve"> 22-day </w:t>
      </w:r>
      <w:del w:id="20" w:author="Moritz Schwarz" w:date="2020-04-12T02:32:00Z">
        <w:r w:rsidRPr="00AD69EC" w:rsidDel="00B41B10">
          <w:delText xml:space="preserve">exposure </w:delText>
        </w:r>
      </w:del>
      <w:ins w:id="21" w:author="Moritz Schwarz" w:date="2020-04-12T02:32:00Z">
        <w:r w:rsidR="00B41B10">
          <w:t xml:space="preserve">period </w:t>
        </w:r>
      </w:ins>
      <w:del w:id="22" w:author="Moritz Schwarz" w:date="2020-04-12T02:33:00Z">
        <w:r w:rsidRPr="00AD69EC" w:rsidDel="00B41B10">
          <w:delText>to</w:delText>
        </w:r>
        <w:r w:rsidRPr="006818B6" w:rsidDel="00B41B10">
          <w:delText xml:space="preserve"> colder</w:delText>
        </w:r>
        <w:r w:rsidRPr="00AD69EC" w:rsidDel="00B41B10">
          <w:delText xml:space="preserve"> temperatures by 1°C </w:delText>
        </w:r>
      </w:del>
      <w:r w:rsidRPr="00AD69EC">
        <w:t>leads to a</w:t>
      </w:r>
      <w:r w:rsidR="00F96F9A">
        <w:t xml:space="preserve">n </w:t>
      </w:r>
      <w:del w:id="23" w:author="Moritz Schwarz" w:date="2020-04-12T02:33:00Z">
        <w:r w:rsidR="00F96F9A" w:rsidDel="00B41B10">
          <w:delText xml:space="preserve">absolute, additional </w:delText>
        </w:r>
      </w:del>
      <w:r w:rsidR="00F96F9A">
        <w:t xml:space="preserve">increase in </w:t>
      </w:r>
      <w:ins w:id="24" w:author="Moritz Schwarz" w:date="2020-04-12T02:33:00Z">
        <w:r w:rsidR="00B41B10">
          <w:t xml:space="preserve">the daily growth rate of </w:t>
        </w:r>
      </w:ins>
      <w:del w:id="25" w:author="Moritz Schwarz" w:date="2020-04-12T02:33:00Z">
        <w:r w:rsidR="00F96F9A" w:rsidDel="00B41B10">
          <w:delText xml:space="preserve">total </w:delText>
        </w:r>
      </w:del>
      <w:ins w:id="26" w:author="Moritz Schwarz" w:date="2020-04-12T02:33:00Z">
        <w:r w:rsidR="00B41B10">
          <w:t xml:space="preserve">confirmed </w:t>
        </w:r>
      </w:ins>
      <w:r w:rsidR="00F96F9A">
        <w:t>cases by</w:t>
      </w:r>
      <w:r w:rsidRPr="00AD69EC">
        <w:t xml:space="preserve"> </w:t>
      </w:r>
      <w:r w:rsidR="00F96F9A">
        <w:rPr>
          <w:highlight w:val="yellow"/>
        </w:rPr>
        <w:t>1.0 percentage point</w:t>
      </w:r>
      <w:r w:rsidRPr="006818B6">
        <w:rPr>
          <w:highlight w:val="yellow"/>
        </w:rPr>
        <w:t xml:space="preserve"> [</w:t>
      </w:r>
      <w:r w:rsidR="00F96F9A">
        <w:rPr>
          <w:highlight w:val="yellow"/>
        </w:rPr>
        <w:t>0.7</w:t>
      </w:r>
      <w:r w:rsidRPr="006818B6">
        <w:rPr>
          <w:highlight w:val="yellow"/>
        </w:rPr>
        <w:t xml:space="preserve"> – </w:t>
      </w:r>
      <w:r w:rsidR="00F96F9A">
        <w:rPr>
          <w:highlight w:val="yellow"/>
        </w:rPr>
        <w:t>1.3</w:t>
      </w:r>
      <w:r w:rsidRPr="006818B6">
        <w:rPr>
          <w:highlight w:val="yellow"/>
        </w:rPr>
        <w:t>]</w:t>
      </w:r>
      <w:bookmarkEnd w:id="12"/>
      <w:r w:rsidRPr="006818B6">
        <w:rPr>
          <w:highlight w:val="yellow"/>
        </w:rPr>
        <w:t>.</w:t>
      </w:r>
      <w:r w:rsidRPr="00AD69EC">
        <w:t xml:space="preserve"> </w:t>
      </w:r>
      <w:r w:rsidRPr="006818B6">
        <w:t xml:space="preserve">The virus </w:t>
      </w:r>
      <w:proofErr w:type="gramStart"/>
      <w:r w:rsidRPr="006818B6">
        <w:t>is able to</w:t>
      </w:r>
      <w:proofErr w:type="gramEnd"/>
      <w:r w:rsidRPr="006818B6">
        <w:t xml:space="preserve"> spread quickly in all countries, and even </w:t>
      </w:r>
      <w:r>
        <w:t>more so</w:t>
      </w:r>
      <w:r w:rsidRPr="006818B6">
        <w:t xml:space="preserve"> under cold </w:t>
      </w:r>
      <w:r w:rsidR="00F96F9A">
        <w:t>weather</w:t>
      </w:r>
      <w:r w:rsidRPr="006818B6">
        <w:t xml:space="preserve">. </w:t>
      </w:r>
      <w:r>
        <w:t>S</w:t>
      </w:r>
      <w:r w:rsidRPr="009D6E1D">
        <w:t>tringent public health interventions</w:t>
      </w:r>
      <w:r>
        <w:t xml:space="preserve"> are required</w:t>
      </w:r>
      <w:r w:rsidRPr="009D6E1D">
        <w:t xml:space="preserve"> </w:t>
      </w:r>
      <w:r>
        <w:t>under all types of</w:t>
      </w:r>
      <w:r w:rsidRPr="009D6E1D">
        <w:t xml:space="preserve"> climates.</w:t>
      </w:r>
    </w:p>
    <w:p w14:paraId="26ECF21C" w14:textId="77777777" w:rsidR="00CB53F9" w:rsidRDefault="00CB53F9" w:rsidP="00CB53F9">
      <w:pPr>
        <w:spacing w:before="120" w:line="480" w:lineRule="auto"/>
      </w:pPr>
    </w:p>
    <w:p w14:paraId="6B10E753" w14:textId="77777777" w:rsidR="00CB53F9" w:rsidRDefault="00CB53F9" w:rsidP="00CB53F9">
      <w:pPr>
        <w:spacing w:after="160"/>
        <w:jc w:val="left"/>
      </w:pPr>
      <w:r>
        <w:br w:type="page"/>
      </w:r>
    </w:p>
    <w:p w14:paraId="02873C1D" w14:textId="3F0A08AB" w:rsidR="00CB53F9" w:rsidRPr="00642FA2" w:rsidRDefault="00CB53F9" w:rsidP="00CB53F9">
      <w:pPr>
        <w:spacing w:before="120" w:line="480" w:lineRule="auto"/>
      </w:pPr>
      <w:r w:rsidRPr="00642FA2">
        <w:lastRenderedPageBreak/>
        <w:t>Coronavirus Disease (COVID-19)</w:t>
      </w:r>
      <w:r w:rsidR="00550171">
        <w:t xml:space="preserve">, </w:t>
      </w:r>
      <w:r w:rsidRPr="00642FA2">
        <w:t xml:space="preserve">caused by </w:t>
      </w:r>
      <w:r w:rsidR="00550171">
        <w:t xml:space="preserve">the </w:t>
      </w:r>
      <w:r w:rsidRPr="00642FA2">
        <w:t>SARS-CoV-2</w:t>
      </w:r>
      <w:r w:rsidR="5D40906B" w:rsidRPr="00642FA2">
        <w:t xml:space="preserve"> virus,</w:t>
      </w:r>
      <w:r w:rsidRPr="00642FA2">
        <w:t xml:space="preserve"> is a novel disease first identified in Wuhan, China in December 2019. As of April 9</w:t>
      </w:r>
      <w:r w:rsidRPr="00642FA2">
        <w:rPr>
          <w:vertAlign w:val="superscript"/>
        </w:rPr>
        <w:t>th</w:t>
      </w:r>
      <w:r w:rsidRPr="00642FA2">
        <w:t>, 2020, it ha</w:t>
      </w:r>
      <w:r w:rsidR="4D01A4B4">
        <w:t>s</w:t>
      </w:r>
      <w:r w:rsidRPr="00642FA2">
        <w:t xml:space="preserve"> spread all over the world with 1,476,819 cases confirmed, and 87,816 deaths.</w:t>
      </w:r>
      <w:r w:rsidRPr="002B4717">
        <w:rPr>
          <w:rStyle w:val="FootnoteReference"/>
          <w:shd w:val="clear" w:color="auto" w:fill="FFFFFF"/>
        </w:rPr>
        <w:footnoteReference w:id="5"/>
      </w:r>
      <w:r w:rsidRPr="002B4717">
        <w:t xml:space="preserve"> </w:t>
      </w:r>
      <w:r w:rsidR="72D2B312" w:rsidRPr="002B4717">
        <w:t>At the e</w:t>
      </w:r>
      <w:r w:rsidRPr="00642FA2">
        <w:t>arly</w:t>
      </w:r>
      <w:r w:rsidR="46BF99AC" w:rsidRPr="00642FA2">
        <w:t xml:space="preserve"> stages of</w:t>
      </w:r>
      <w:r w:rsidRPr="00642FA2">
        <w:t xml:space="preserve"> the pandemic, several health experts and world leaders commented that the onset of summer weather might slow down the spread of the virus</w:t>
      </w:r>
      <w:r w:rsidRPr="002B4717">
        <w:rPr>
          <w:rStyle w:val="EndnoteReference"/>
        </w:rPr>
        <w:endnoteReference w:id="1"/>
      </w:r>
      <w:r w:rsidRPr="002B4717">
        <w:rPr>
          <w:vertAlign w:val="superscript"/>
        </w:rPr>
        <w:t>,</w:t>
      </w:r>
      <w:r w:rsidRPr="002B4717">
        <w:rPr>
          <w:rStyle w:val="EndnoteReference"/>
        </w:rPr>
        <w:endnoteReference w:id="2"/>
      </w:r>
      <w:r w:rsidRPr="002B4717">
        <w:rPr>
          <w:vertAlign w:val="superscript"/>
        </w:rPr>
        <w:t>,</w:t>
      </w:r>
      <w:r w:rsidRPr="002B4717">
        <w:rPr>
          <w:rStyle w:val="EndnoteReference"/>
        </w:rPr>
        <w:endnoteReference w:id="3"/>
      </w:r>
      <w:r w:rsidRPr="002B4717">
        <w:rPr>
          <w:vertAlign w:val="superscript"/>
        </w:rPr>
        <w:t>,</w:t>
      </w:r>
      <w:r w:rsidRPr="002B4717">
        <w:rPr>
          <w:rStyle w:val="EndnoteReference"/>
        </w:rPr>
        <w:endnoteReference w:id="4"/>
      </w:r>
      <w:r w:rsidRPr="002B4717">
        <w:t xml:space="preserve"> </w:t>
      </w:r>
      <w:r w:rsidRPr="00642FA2">
        <w:t>based on evidence for other coronaviruses, especially</w:t>
      </w:r>
      <w:r w:rsidR="00F96F9A">
        <w:t xml:space="preserve"> </w:t>
      </w:r>
      <w:commentRangeStart w:id="27"/>
      <w:r w:rsidR="00F96F9A">
        <w:t>MERS</w:t>
      </w:r>
      <w:commentRangeEnd w:id="27"/>
      <w:r w:rsidR="002F6F59">
        <w:rPr>
          <w:rStyle w:val="CommentReference"/>
        </w:rPr>
        <w:commentReference w:id="27"/>
      </w:r>
      <w:r w:rsidR="00F96F9A">
        <w:t xml:space="preserve"> and</w:t>
      </w:r>
      <w:r w:rsidRPr="00642FA2">
        <w:t xml:space="preserve"> </w:t>
      </w:r>
      <w:commentRangeStart w:id="28"/>
      <w:commentRangeStart w:id="29"/>
      <w:commentRangeStart w:id="30"/>
      <w:r w:rsidRPr="00642FA2">
        <w:t>SARS-CoV-1</w:t>
      </w:r>
      <w:commentRangeEnd w:id="28"/>
      <w:r>
        <w:rPr>
          <w:rStyle w:val="CommentReference"/>
        </w:rPr>
        <w:commentReference w:id="28"/>
      </w:r>
      <w:commentRangeEnd w:id="29"/>
      <w:r>
        <w:rPr>
          <w:rStyle w:val="CommentReference"/>
        </w:rPr>
        <w:commentReference w:id="29"/>
      </w:r>
      <w:commentRangeEnd w:id="30"/>
      <w:r w:rsidR="00F96F9A">
        <w:rPr>
          <w:rStyle w:val="CommentReference"/>
        </w:rPr>
        <w:commentReference w:id="30"/>
      </w:r>
      <w:r w:rsidRPr="00642FA2">
        <w:rPr>
          <w:rStyle w:val="EndnoteReference"/>
        </w:rPr>
        <w:t xml:space="preserve"> </w:t>
      </w:r>
      <w:r w:rsidRPr="002B4717">
        <w:rPr>
          <w:rStyle w:val="EndnoteReference"/>
        </w:rPr>
        <w:endnoteReference w:id="5"/>
      </w:r>
      <w:r w:rsidRPr="002B4717">
        <w:rPr>
          <w:vertAlign w:val="superscript"/>
        </w:rPr>
        <w:t>,</w:t>
      </w:r>
      <w:r w:rsidRPr="002B4717">
        <w:rPr>
          <w:vertAlign w:val="superscript"/>
        </w:rPr>
        <w:endnoteReference w:id="6"/>
      </w:r>
      <w:r w:rsidRPr="002B4717">
        <w:rPr>
          <w:vertAlign w:val="superscript"/>
        </w:rPr>
        <w:t>,</w:t>
      </w:r>
      <w:r w:rsidRPr="002B4717">
        <w:rPr>
          <w:vertAlign w:val="superscript"/>
        </w:rPr>
        <w:endnoteReference w:id="7"/>
      </w:r>
      <w:r w:rsidRPr="002B4717">
        <w:rPr>
          <w:vertAlign w:val="superscript"/>
        </w:rPr>
        <w:t>,</w:t>
      </w:r>
      <w:r w:rsidRPr="002B4717">
        <w:rPr>
          <w:vertAlign w:val="superscript"/>
        </w:rPr>
        <w:endnoteReference w:id="8"/>
      </w:r>
      <w:r w:rsidRPr="002B4717">
        <w:rPr>
          <w:vertAlign w:val="superscript"/>
        </w:rPr>
        <w:t>,</w:t>
      </w:r>
      <w:r w:rsidRPr="002B4717">
        <w:rPr>
          <w:vertAlign w:val="superscript"/>
        </w:rPr>
        <w:endnoteReference w:id="9"/>
      </w:r>
      <w:r w:rsidRPr="002B4717">
        <w:rPr>
          <w:vertAlign w:val="superscript"/>
        </w:rPr>
        <w:t>,</w:t>
      </w:r>
      <w:r w:rsidRPr="002B4717">
        <w:rPr>
          <w:vertAlign w:val="superscript"/>
        </w:rPr>
        <w:endnoteReference w:id="10"/>
      </w:r>
      <w:r w:rsidRPr="006818B6">
        <w:rPr>
          <w:vertAlign w:val="superscript"/>
        </w:rPr>
        <w:t>,</w:t>
      </w:r>
      <w:r w:rsidRPr="006818B6">
        <w:rPr>
          <w:vertAlign w:val="superscript"/>
        </w:rPr>
        <w:fldChar w:fldCharType="begin"/>
      </w:r>
      <w:r w:rsidRPr="00642FA2">
        <w:rPr>
          <w:vertAlign w:val="superscript"/>
        </w:rPr>
        <w:instrText xml:space="preserve"> NOTEREF _Ref36637150 \h  \* MERGEFORMAT </w:instrText>
      </w:r>
      <w:r w:rsidRPr="006818B6">
        <w:rPr>
          <w:vertAlign w:val="superscript"/>
        </w:rPr>
      </w:r>
      <w:r w:rsidRPr="006818B6">
        <w:rPr>
          <w:vertAlign w:val="superscript"/>
        </w:rPr>
        <w:fldChar w:fldCharType="end"/>
      </w:r>
      <w:r w:rsidRPr="00642FA2">
        <w:rPr>
          <w:rStyle w:val="EndnoteReference"/>
        </w:rPr>
        <w:endnoteReference w:id="11"/>
      </w:r>
      <w:r w:rsidRPr="002B4717">
        <w:t>.</w:t>
      </w:r>
      <w:r w:rsidRPr="00642FA2">
        <w:t xml:space="preserve"> </w:t>
      </w:r>
      <w:r>
        <w:t>However,</w:t>
      </w:r>
      <w:r w:rsidRPr="002B4717">
        <w:t xml:space="preserve"> </w:t>
      </w:r>
      <w:r>
        <w:t>a</w:t>
      </w:r>
      <w:r w:rsidRPr="002B4717">
        <w:t xml:space="preserve"> multitude of cases of </w:t>
      </w:r>
      <w:r w:rsidRPr="00642FA2">
        <w:t>COVID-19 have been reported in hot and humid regions</w:t>
      </w:r>
      <w:r>
        <w:t xml:space="preserve"> since</w:t>
      </w:r>
      <w:r w:rsidRPr="002B4717">
        <w:t>,</w:t>
      </w:r>
      <w:r w:rsidRPr="00642FA2">
        <w:t xml:space="preserve"> suggesting that this new virus may in fact be more resistant to heat than other </w:t>
      </w:r>
      <w:proofErr w:type="gramStart"/>
      <w:r w:rsidRPr="00642FA2">
        <w:t>coronaviruses.</w:t>
      </w:r>
      <w:r w:rsidRPr="006818B6">
        <w:rPr>
          <w:highlight w:val="yellow"/>
        </w:rPr>
        <w:t>[</w:t>
      </w:r>
      <w:proofErr w:type="gramEnd"/>
      <w:r w:rsidRPr="006818B6">
        <w:rPr>
          <w:highlight w:val="yellow"/>
        </w:rPr>
        <w:t>ref]</w:t>
      </w:r>
    </w:p>
    <w:p w14:paraId="1919D9D0" w14:textId="035511B5" w:rsidR="00CB53F9" w:rsidRDefault="00CB53F9" w:rsidP="00CB53F9">
      <w:pPr>
        <w:spacing w:before="120" w:line="480" w:lineRule="auto"/>
      </w:pPr>
      <w:r>
        <w:t>T</w:t>
      </w:r>
      <w:r w:rsidRPr="00642FA2">
        <w:t xml:space="preserve">his study </w:t>
      </w:r>
      <w:r>
        <w:t>aims</w:t>
      </w:r>
      <w:r w:rsidRPr="00642FA2">
        <w:t xml:space="preserve"> to understand if </w:t>
      </w:r>
      <w:commentRangeStart w:id="31"/>
      <w:del w:id="32" w:author="Moritz Schwarz" w:date="2020-04-12T02:37:00Z">
        <w:r w:rsidDel="00B41B10">
          <w:delText xml:space="preserve">cold </w:delText>
        </w:r>
      </w:del>
      <w:commentRangeEnd w:id="31"/>
      <w:r w:rsidR="00B41B10">
        <w:rPr>
          <w:rStyle w:val="CommentReference"/>
        </w:rPr>
        <w:commentReference w:id="31"/>
      </w:r>
      <w:r>
        <w:t xml:space="preserve">weather </w:t>
      </w:r>
      <w:r w:rsidR="002C4E27">
        <w:t xml:space="preserve">is an </w:t>
      </w:r>
      <w:r>
        <w:t>additional risk factor</w:t>
      </w:r>
      <w:r w:rsidRPr="002B4717">
        <w:t xml:space="preserve"> </w:t>
      </w:r>
      <w:r>
        <w:t>facilitating</w:t>
      </w:r>
      <w:r w:rsidRPr="002B4717">
        <w:t xml:space="preserve"> the spread of the disease. </w:t>
      </w:r>
      <w:r>
        <w:t>T</w:t>
      </w:r>
      <w:r w:rsidRPr="00642FA2">
        <w:t>his is a difficult question to answer</w:t>
      </w:r>
      <w:r w:rsidR="6861D33A" w:rsidRPr="00642FA2">
        <w:t xml:space="preserve"> because so many variables beyond the weather influence the spread of the virus</w:t>
      </w:r>
      <w:r w:rsidRPr="00642FA2">
        <w:t xml:space="preserve">. </w:t>
      </w:r>
      <w:r w:rsidR="70E1E298" w:rsidRPr="00642FA2">
        <w:t>For example, g</w:t>
      </w:r>
      <w:r w:rsidRPr="00642FA2">
        <w:t xml:space="preserve">overnments and the public have </w:t>
      </w:r>
      <w:del w:id="33" w:author="Moritz Schwarz" w:date="2020-04-12T02:38:00Z">
        <w:r w:rsidRPr="00642FA2" w:rsidDel="002B0354">
          <w:delText xml:space="preserve">quickly </w:delText>
        </w:r>
      </w:del>
      <w:r w:rsidRPr="00642FA2">
        <w:t xml:space="preserve">taken </w:t>
      </w:r>
      <w:ins w:id="34" w:author="Moritz Schwarz" w:date="2020-04-12T02:38:00Z">
        <w:r w:rsidR="002B0354">
          <w:t xml:space="preserve">swift </w:t>
        </w:r>
      </w:ins>
      <w:r w:rsidRPr="00642FA2">
        <w:t>action</w:t>
      </w:r>
      <w:del w:id="35" w:author="Moritz Schwarz" w:date="2020-04-12T02:38:00Z">
        <w:r w:rsidRPr="00642FA2" w:rsidDel="002B0354">
          <w:delText>s</w:delText>
        </w:r>
      </w:del>
      <w:r w:rsidRPr="00642FA2">
        <w:t xml:space="preserve"> to respond to the pandemic, and these actions may </w:t>
      </w:r>
      <w:ins w:id="36" w:author="Moritz Schwarz" w:date="2020-04-12T02:39:00Z">
        <w:r w:rsidR="002B0354">
          <w:t xml:space="preserve">happen to </w:t>
        </w:r>
      </w:ins>
      <w:r w:rsidRPr="00642FA2">
        <w:t>correlate with changes in seasons and in the weather. Not accounting for th</w:t>
      </w:r>
      <w:r>
        <w:t xml:space="preserve">ese </w:t>
      </w:r>
      <w:del w:id="37" w:author="Moritz Schwarz" w:date="2020-04-12T02:39:00Z">
        <w:r w:rsidDel="002B0354">
          <w:delText>actions</w:delText>
        </w:r>
        <w:r w:rsidRPr="002B4717" w:rsidDel="002B0354">
          <w:delText xml:space="preserve"> </w:delText>
        </w:r>
      </w:del>
      <w:ins w:id="38" w:author="Moritz Schwarz" w:date="2020-04-12T02:39:00Z">
        <w:r w:rsidR="002B0354">
          <w:t>policies</w:t>
        </w:r>
        <w:r w:rsidR="002B0354" w:rsidRPr="002B4717">
          <w:t xml:space="preserve"> </w:t>
        </w:r>
      </w:ins>
      <w:r w:rsidR="00550171">
        <w:t>would</w:t>
      </w:r>
      <w:r w:rsidRPr="002B4717">
        <w:t xml:space="preserve"> produce</w:t>
      </w:r>
      <w:r w:rsidRPr="00642FA2">
        <w:t xml:space="preserve"> biases in the statistical estimations. Such biases are likely to explain why the correlation analyses performed so far on COVID-19 and the weather (with data from China</w:t>
      </w:r>
      <w:r w:rsidRPr="002B4717">
        <w:rPr>
          <w:rStyle w:val="EndnoteReference"/>
        </w:rPr>
        <w:endnoteReference w:id="12"/>
      </w:r>
      <w:r w:rsidRPr="002B4717">
        <w:rPr>
          <w:rStyle w:val="EndnoteReference"/>
        </w:rPr>
        <w:t>,</w:t>
      </w:r>
      <w:r w:rsidRPr="002B4717">
        <w:rPr>
          <w:rStyle w:val="EndnoteReference"/>
        </w:rPr>
        <w:endnoteReference w:id="13"/>
      </w:r>
      <w:r w:rsidRPr="002B4717">
        <w:rPr>
          <w:rStyle w:val="EndnoteReference"/>
        </w:rPr>
        <w:t>,</w:t>
      </w:r>
      <w:r w:rsidRPr="002B4717">
        <w:rPr>
          <w:rStyle w:val="EndnoteReference"/>
        </w:rPr>
        <w:endnoteReference w:id="14"/>
      </w:r>
      <w:r w:rsidRPr="002B4717">
        <w:rPr>
          <w:rStyle w:val="EndnoteReference"/>
        </w:rPr>
        <w:t>,</w:t>
      </w:r>
      <w:r w:rsidRPr="002B4717">
        <w:rPr>
          <w:rStyle w:val="EndnoteReference"/>
        </w:rPr>
        <w:endnoteReference w:id="15"/>
      </w:r>
      <w:r w:rsidRPr="002B4717">
        <w:rPr>
          <w:rStyle w:val="EndnoteReference"/>
        </w:rPr>
        <w:t>,</w:t>
      </w:r>
      <w:r w:rsidRPr="002B4717">
        <w:rPr>
          <w:rStyle w:val="EndnoteReference"/>
        </w:rPr>
        <w:endnoteReference w:id="16"/>
      </w:r>
      <w:r w:rsidRPr="002B4717">
        <w:t xml:space="preserve"> </w:t>
      </w:r>
      <w:r w:rsidRPr="00642FA2">
        <w:t>or other countries</w:t>
      </w:r>
      <w:r w:rsidRPr="002B4717">
        <w:rPr>
          <w:rStyle w:val="EndnoteReference"/>
        </w:rPr>
        <w:endnoteReference w:id="17"/>
      </w:r>
      <w:r w:rsidRPr="002B4717">
        <w:rPr>
          <w:rStyle w:val="EndnoteReference"/>
        </w:rPr>
        <w:t>,</w:t>
      </w:r>
      <w:r w:rsidRPr="002B4717">
        <w:rPr>
          <w:rStyle w:val="EndnoteReference"/>
        </w:rPr>
        <w:endnoteReference w:id="18"/>
      </w:r>
      <w:r w:rsidRPr="002B4717">
        <w:rPr>
          <w:rStyle w:val="EndnoteReference"/>
        </w:rPr>
        <w:t>,</w:t>
      </w:r>
      <w:r w:rsidRPr="002B4717">
        <w:rPr>
          <w:rStyle w:val="EndnoteReference"/>
        </w:rPr>
        <w:endnoteReference w:id="19"/>
      </w:r>
      <w:r w:rsidRPr="002B4717">
        <w:rPr>
          <w:rStyle w:val="EndnoteReference"/>
        </w:rPr>
        <w:t>,</w:t>
      </w:r>
      <w:r w:rsidRPr="002B4717">
        <w:rPr>
          <w:rStyle w:val="EndnoteReference"/>
        </w:rPr>
        <w:endnoteReference w:id="20"/>
      </w:r>
      <w:r w:rsidRPr="002B4717">
        <w:rPr>
          <w:rStyle w:val="EndnoteReference"/>
        </w:rPr>
        <w:t>,</w:t>
      </w:r>
      <w:r w:rsidRPr="002B4717">
        <w:rPr>
          <w:rStyle w:val="EndnoteReference"/>
        </w:rPr>
        <w:endnoteReference w:id="21"/>
      </w:r>
      <w:r w:rsidRPr="002B4717">
        <w:t>)</w:t>
      </w:r>
      <w:r w:rsidRPr="00642FA2">
        <w:t xml:space="preserve"> have produced divergent estimates. </w:t>
      </w:r>
      <w:del w:id="41" w:author="Moritz Schwarz" w:date="2020-04-12T02:40:00Z">
        <w:r w:rsidDel="002B0354">
          <w:delText xml:space="preserve">They also limit the internal validity of </w:delText>
        </w:r>
      </w:del>
      <w:ins w:id="42" w:author="Moritz Schwarz" w:date="2020-04-12T02:40:00Z">
        <w:r w:rsidR="002B0354">
          <w:t xml:space="preserve">A </w:t>
        </w:r>
      </w:ins>
      <w:del w:id="43" w:author="Moritz Schwarz" w:date="2020-04-12T02:40:00Z">
        <w:r w:rsidDel="002B0354">
          <w:delText xml:space="preserve">the </w:delText>
        </w:r>
      </w:del>
      <w:r>
        <w:t xml:space="preserve">recent </w:t>
      </w:r>
      <w:ins w:id="44" w:author="Moritz Schwarz" w:date="2020-04-12T02:40:00Z">
        <w:r w:rsidR="002B0354">
          <w:t xml:space="preserve">unpublished </w:t>
        </w:r>
      </w:ins>
      <w:r>
        <w:t>study by Carleton and Meng (2020)</w:t>
      </w:r>
      <w:r w:rsidRPr="002B4717">
        <w:rPr>
          <w:rStyle w:val="EndnoteReference"/>
        </w:rPr>
        <w:endnoteReference w:id="22"/>
      </w:r>
      <w:r w:rsidR="004D2C1A">
        <w:t xml:space="preserve"> </w:t>
      </w:r>
      <w:ins w:id="45" w:author="Moritz Schwarz" w:date="2020-04-12T02:40:00Z">
        <w:r w:rsidR="002B0354">
          <w:t>is</w:t>
        </w:r>
      </w:ins>
      <w:ins w:id="46" w:author="Moritz Schwarz" w:date="2020-04-12T02:41:00Z">
        <w:r w:rsidR="002B0354">
          <w:t xml:space="preserve"> also unable to overcome these challenges, as </w:t>
        </w:r>
      </w:ins>
      <w:del w:id="47" w:author="Moritz Schwarz" w:date="2020-04-12T02:41:00Z">
        <w:r w:rsidDel="002B0354">
          <w:delText xml:space="preserve">since </w:delText>
        </w:r>
      </w:del>
      <w:r>
        <w:t>the</w:t>
      </w:r>
      <w:del w:id="48" w:author="Moritz Schwarz" w:date="2020-04-12T02:41:00Z">
        <w:r w:rsidDel="002B0354">
          <w:delText>se</w:delText>
        </w:r>
      </w:del>
      <w:r>
        <w:t xml:space="preserve"> authors </w:t>
      </w:r>
      <w:ins w:id="49" w:author="Moritz Schwarz" w:date="2020-04-12T02:41:00Z">
        <w:r w:rsidR="002B0354">
          <w:t>aggregate weather variables across countries, representing large geographical units and he</w:t>
        </w:r>
      </w:ins>
      <w:ins w:id="50" w:author="Moritz Schwarz" w:date="2020-04-12T02:42:00Z">
        <w:r w:rsidR="002B0354">
          <w:t xml:space="preserve">nce creating measurement error, </w:t>
        </w:r>
      </w:ins>
      <w:del w:id="51" w:author="Moritz Schwarz" w:date="2020-04-12T02:42:00Z">
        <w:r w:rsidDel="002B0354">
          <w:delText xml:space="preserve">use national averages for the weather (creating </w:delText>
        </w:r>
        <w:r w:rsidRPr="1F1BB75E" w:rsidDel="002B0354">
          <w:rPr>
            <w:rFonts w:eastAsiaTheme="minorEastAsia"/>
          </w:rPr>
          <w:delText xml:space="preserve">measurement error) and </w:delText>
        </w:r>
      </w:del>
      <w:ins w:id="52" w:author="Moritz Schwarz" w:date="2020-04-12T02:42:00Z">
        <w:r w:rsidR="002B0354">
          <w:rPr>
            <w:rFonts w:eastAsiaTheme="minorEastAsia"/>
          </w:rPr>
          <w:t xml:space="preserve">while using </w:t>
        </w:r>
      </w:ins>
      <w:r w:rsidRPr="1F1BB75E">
        <w:rPr>
          <w:rFonts w:eastAsiaTheme="minorEastAsia"/>
        </w:rPr>
        <w:t xml:space="preserve">national </w:t>
      </w:r>
      <w:ins w:id="53" w:author="Moritz Schwarz" w:date="2020-04-12T02:42:00Z">
        <w:r w:rsidR="002B0354">
          <w:rPr>
            <w:rFonts w:eastAsiaTheme="minorEastAsia"/>
          </w:rPr>
          <w:t xml:space="preserve">COVID-19 </w:t>
        </w:r>
      </w:ins>
      <w:r w:rsidRPr="1F1BB75E">
        <w:rPr>
          <w:rFonts w:eastAsiaTheme="minorEastAsia"/>
        </w:rPr>
        <w:t>case counts</w:t>
      </w:r>
      <w:ins w:id="54" w:author="Moritz Schwarz" w:date="2020-04-12T02:43:00Z">
        <w:r w:rsidR="002B0354">
          <w:rPr>
            <w:rFonts w:eastAsiaTheme="minorEastAsia"/>
          </w:rPr>
          <w:t>, not allowing them to avoid</w:t>
        </w:r>
      </w:ins>
      <w:r w:rsidRPr="1F1BB75E">
        <w:rPr>
          <w:rFonts w:eastAsiaTheme="minorEastAsia"/>
        </w:rPr>
        <w:t xml:space="preserve"> </w:t>
      </w:r>
      <w:del w:id="55" w:author="Moritz Schwarz" w:date="2020-04-12T02:43:00Z">
        <w:r w:rsidRPr="1F1BB75E" w:rsidDel="002B0354">
          <w:rPr>
            <w:rFonts w:eastAsiaTheme="minorEastAsia"/>
          </w:rPr>
          <w:delText xml:space="preserve">(creating </w:delText>
        </w:r>
      </w:del>
      <w:r w:rsidRPr="1F1BB75E">
        <w:rPr>
          <w:rFonts w:eastAsiaTheme="minorEastAsia"/>
        </w:rPr>
        <w:t>omitted variable bias</w:t>
      </w:r>
      <w:ins w:id="56" w:author="Moritz Schwarz" w:date="2020-04-12T02:43:00Z">
        <w:r w:rsidR="002B0354">
          <w:rPr>
            <w:rFonts w:eastAsiaTheme="minorEastAsia"/>
          </w:rPr>
          <w:t xml:space="preserve"> by </w:t>
        </w:r>
      </w:ins>
      <w:del w:id="57" w:author="Moritz Schwarz" w:date="2020-04-12T02:43:00Z">
        <w:r w:rsidRPr="1F1BB75E" w:rsidDel="002B0354">
          <w:rPr>
            <w:rFonts w:eastAsiaTheme="minorEastAsia"/>
          </w:rPr>
          <w:delText xml:space="preserve">, </w:delText>
        </w:r>
      </w:del>
      <w:r w:rsidRPr="1F1BB75E">
        <w:rPr>
          <w:rFonts w:eastAsiaTheme="minorEastAsia"/>
        </w:rPr>
        <w:t xml:space="preserve">e.g. </w:t>
      </w:r>
      <w:ins w:id="58" w:author="Moritz Schwarz" w:date="2020-04-12T02:43:00Z">
        <w:r w:rsidR="002B0354">
          <w:rPr>
            <w:rFonts w:eastAsiaTheme="minorEastAsia"/>
          </w:rPr>
          <w:t xml:space="preserve">controlling for </w:t>
        </w:r>
      </w:ins>
      <w:r w:rsidRPr="1F1BB75E">
        <w:rPr>
          <w:rFonts w:eastAsiaTheme="minorEastAsia"/>
        </w:rPr>
        <w:t>changes in national policy</w:t>
      </w:r>
      <w:del w:id="59" w:author="Moritz Schwarz" w:date="2020-04-12T02:43:00Z">
        <w:r w:rsidRPr="1F1BB75E" w:rsidDel="002B0354">
          <w:rPr>
            <w:rFonts w:eastAsiaTheme="minorEastAsia"/>
          </w:rPr>
          <w:delText xml:space="preserve"> cannot be easily accounted for)</w:delText>
        </w:r>
      </w:del>
      <w:r w:rsidRPr="1F1BB75E">
        <w:rPr>
          <w:rFonts w:eastAsiaTheme="minorEastAsia"/>
        </w:rPr>
        <w:t>.</w:t>
      </w:r>
    </w:p>
    <w:p w14:paraId="20843B43" w14:textId="77777777" w:rsidR="00F96F9A" w:rsidRDefault="00CB53F9" w:rsidP="00CB53F9">
      <w:pPr>
        <w:spacing w:line="480" w:lineRule="auto"/>
        <w:rPr>
          <w:highlight w:val="yellow"/>
        </w:rPr>
      </w:pPr>
      <w:r>
        <w:t xml:space="preserve">The main contribution of this paper is to overcome the methodological issues of previous attempts, and therefore produce an estimate of the impact of weather conditions that is substantially less subject to potentially misleading estimation biases. To do so, we use precise georeferenced data, and introduce </w:t>
      </w:r>
      <w:commentRangeStart w:id="60"/>
      <w:commentRangeStart w:id="61"/>
      <w:r>
        <w:t xml:space="preserve">stringent controls </w:t>
      </w:r>
      <w:r w:rsidR="00F96F9A">
        <w:t>that have not been used so far in</w:t>
      </w:r>
      <w:r>
        <w:t xml:space="preserve"> statistical estimation</w:t>
      </w:r>
      <w:r w:rsidR="00F96F9A">
        <w:t xml:space="preserve"> of the impact of the weather on COVID-19</w:t>
      </w:r>
      <w:r>
        <w:t>.</w:t>
      </w:r>
      <w:commentRangeEnd w:id="60"/>
      <w:r>
        <w:rPr>
          <w:rStyle w:val="CommentReference"/>
        </w:rPr>
        <w:commentReference w:id="60"/>
      </w:r>
      <w:commentRangeEnd w:id="61"/>
      <w:r w:rsidR="0023031D">
        <w:rPr>
          <w:rStyle w:val="CommentReference"/>
        </w:rPr>
        <w:commentReference w:id="61"/>
      </w:r>
      <w:r>
        <w:t xml:space="preserve"> In particular, we control for country-level day-to-day changes in the behaviour of </w:t>
      </w:r>
      <w:r>
        <w:lastRenderedPageBreak/>
        <w:t>populations, government response and the availability of COVID-19 tests</w:t>
      </w:r>
      <w:r w:rsidR="004D2C1A">
        <w:t xml:space="preserve">. We furthermore control for local climatic conditions with area by week fixed effects, to make sure that our estimates are not caused by spurious correlations between COVID-19 and </w:t>
      </w:r>
      <w:r w:rsidR="00550171">
        <w:t xml:space="preserve">local </w:t>
      </w:r>
      <w:r w:rsidR="004D2C1A">
        <w:t>seasonal trends</w:t>
      </w:r>
      <w:r>
        <w:t>.</w:t>
      </w:r>
    </w:p>
    <w:p w14:paraId="763F1B22" w14:textId="09126587" w:rsidR="0023031D" w:rsidRDefault="00F96F9A" w:rsidP="0023031D">
      <w:pPr>
        <w:spacing w:line="480" w:lineRule="auto"/>
        <w:rPr>
          <w:color w:val="000000" w:themeColor="text1"/>
        </w:rPr>
      </w:pPr>
      <w:commentRangeStart w:id="62"/>
      <w:r w:rsidRPr="00F96F9A">
        <w:t>We find that a 1°C reduction in temperature over 22 days lead</w:t>
      </w:r>
      <w:ins w:id="63" w:author="Moritz Schwarz" w:date="2020-04-12T02:45:00Z">
        <w:r w:rsidR="002B0354">
          <w:t>s</w:t>
        </w:r>
      </w:ins>
      <w:r w:rsidRPr="00F96F9A">
        <w:t xml:space="preserve"> to an </w:t>
      </w:r>
      <w:del w:id="64" w:author="Moritz Schwarz" w:date="2020-04-12T02:45:00Z">
        <w:r w:rsidRPr="00F96F9A" w:rsidDel="002B0354">
          <w:delText>abs</w:delText>
        </w:r>
        <w:r w:rsidRPr="0023031D" w:rsidDel="002B0354">
          <w:delText xml:space="preserve">olute </w:delText>
        </w:r>
      </w:del>
      <w:r w:rsidRPr="0023031D">
        <w:t xml:space="preserve">increase </w:t>
      </w:r>
      <w:del w:id="65" w:author="Moritz Schwarz" w:date="2020-04-12T02:45:00Z">
        <w:r w:rsidRPr="0023031D" w:rsidDel="002B0354">
          <w:delText xml:space="preserve">by </w:delText>
        </w:r>
      </w:del>
      <w:ins w:id="66" w:author="Moritz Schwarz" w:date="2020-04-12T02:45:00Z">
        <w:r w:rsidR="002B0354">
          <w:t>in the daily growth rate of confirmed COVID-19 cases by</w:t>
        </w:r>
        <w:r w:rsidR="002B0354" w:rsidRPr="0023031D">
          <w:t xml:space="preserve"> </w:t>
        </w:r>
      </w:ins>
      <w:r w:rsidRPr="0023031D">
        <w:t xml:space="preserve">1 percentage point </w:t>
      </w:r>
      <w:del w:id="67" w:author="Moritz Schwarz" w:date="2020-04-12T02:45:00Z">
        <w:r w:rsidRPr="0023031D" w:rsidDel="002B0354">
          <w:delText>in the total amount of confirmed COVID-19 cases</w:delText>
        </w:r>
        <w:r w:rsidR="0023031D" w:rsidRPr="0023031D" w:rsidDel="002B0354">
          <w:delText xml:space="preserve"> </w:delText>
        </w:r>
      </w:del>
      <w:r w:rsidR="0023031D" w:rsidRPr="0023031D">
        <w:t>[0.7 – 1.3]</w:t>
      </w:r>
      <w:r w:rsidRPr="0023031D">
        <w:t xml:space="preserve">. </w:t>
      </w:r>
      <w:ins w:id="68" w:author="Moritz Schwarz" w:date="2020-04-12T02:46:00Z">
        <w:r w:rsidR="002B0354">
          <w:t xml:space="preserve">Given </w:t>
        </w:r>
      </w:ins>
      <w:del w:id="69" w:author="Moritz Schwarz" w:date="2020-04-12T02:46:00Z">
        <w:r w:rsidRPr="0023031D" w:rsidDel="002B0354">
          <w:delText>T</w:delText>
        </w:r>
      </w:del>
      <w:ins w:id="70" w:author="Moritz Schwarz" w:date="2020-04-12T02:46:00Z">
        <w:r w:rsidR="002B0354">
          <w:t>t</w:t>
        </w:r>
      </w:ins>
      <w:r w:rsidRPr="0023031D">
        <w:t>his estimate</w:t>
      </w:r>
      <w:ins w:id="71" w:author="Moritz Schwarz" w:date="2020-04-12T02:46:00Z">
        <w:r w:rsidR="002B0354">
          <w:t>, we fail to reject</w:t>
        </w:r>
      </w:ins>
      <w:r w:rsidRPr="0023031D">
        <w:t xml:space="preserve"> </w:t>
      </w:r>
      <w:del w:id="72" w:author="Moritz Schwarz" w:date="2020-04-12T02:46:00Z">
        <w:r w:rsidRPr="0023031D" w:rsidDel="002B0354">
          <w:delText xml:space="preserve">confirms </w:delText>
        </w:r>
      </w:del>
      <w:r w:rsidRPr="0023031D">
        <w:t xml:space="preserve">the hypothesis that the virus is </w:t>
      </w:r>
      <w:ins w:id="73" w:author="Moritz Schwarz" w:date="2020-04-12T02:46:00Z">
        <w:r w:rsidR="002B0354">
          <w:t xml:space="preserve">insensitive to </w:t>
        </w:r>
      </w:ins>
      <w:r w:rsidRPr="0023031D">
        <w:t>weather</w:t>
      </w:r>
      <w:del w:id="74" w:author="Moritz Schwarz" w:date="2020-04-12T02:46:00Z">
        <w:r w:rsidRPr="0023031D" w:rsidDel="002B0354">
          <w:delText xml:space="preserve"> sensitive</w:delText>
        </w:r>
      </w:del>
      <w:r w:rsidRPr="0023031D">
        <w:t xml:space="preserve">, and therefore </w:t>
      </w:r>
      <w:ins w:id="75" w:author="Moritz Schwarz" w:date="2020-04-12T02:46:00Z">
        <w:r w:rsidR="002B0354">
          <w:t xml:space="preserve">postulate </w:t>
        </w:r>
      </w:ins>
      <w:r w:rsidRPr="0023031D">
        <w:t>that the end</w:t>
      </w:r>
      <w:r>
        <w:t xml:space="preserve"> of the summer season</w:t>
      </w:r>
      <w:del w:id="76" w:author="Moritz Schwarz" w:date="2020-04-12T02:46:00Z">
        <w:r w:rsidDel="002B0354">
          <w:delText>s</w:delText>
        </w:r>
      </w:del>
      <w:r w:rsidR="0023031D">
        <w:t xml:space="preserve"> in both Hemispheres</w:t>
      </w:r>
      <w:r>
        <w:t xml:space="preserve"> could </w:t>
      </w:r>
      <w:ins w:id="77" w:author="Moritz Schwarz" w:date="2020-04-12T02:47:00Z">
        <w:r w:rsidR="002B0354">
          <w:t xml:space="preserve">alter the susceptibility of the population to new infections and hence many </w:t>
        </w:r>
        <w:proofErr w:type="spellStart"/>
        <w:r w:rsidR="002B0354">
          <w:t>ountries</w:t>
        </w:r>
        <w:proofErr w:type="spellEnd"/>
        <w:r w:rsidR="002B0354">
          <w:t xml:space="preserve"> could </w:t>
        </w:r>
      </w:ins>
      <w:r>
        <w:t xml:space="preserve">witness significant increases </w:t>
      </w:r>
      <w:ins w:id="78" w:author="Moritz Schwarz" w:date="2020-04-12T02:48:00Z">
        <w:r w:rsidR="002B0354">
          <w:t>in confirmed cases</w:t>
        </w:r>
      </w:ins>
      <w:commentRangeStart w:id="79"/>
      <w:del w:id="80" w:author="Moritz Schwarz" w:date="2020-04-12T02:48:00Z">
        <w:r w:rsidDel="002B0354">
          <w:delText>in</w:delText>
        </w:r>
        <w:r w:rsidR="0023031D" w:rsidDel="002B0354">
          <w:delText xml:space="preserve"> severe</w:delText>
        </w:r>
        <w:r w:rsidDel="002B0354">
          <w:delText xml:space="preserve"> cases</w:delText>
        </w:r>
        <w:commentRangeEnd w:id="79"/>
        <w:r w:rsidR="002B0354" w:rsidDel="002B0354">
          <w:rPr>
            <w:rStyle w:val="CommentReference"/>
          </w:rPr>
          <w:commentReference w:id="79"/>
        </w:r>
      </w:del>
      <w:r>
        <w:t xml:space="preserve">. </w:t>
      </w:r>
      <w:commentRangeStart w:id="81"/>
      <w:r w:rsidR="0023031D">
        <w:t>T</w:t>
      </w:r>
      <w:r w:rsidR="0023031D" w:rsidRPr="00306711">
        <w:rPr>
          <w:color w:val="000000" w:themeColor="text1"/>
        </w:rPr>
        <w:t>he</w:t>
      </w:r>
      <w:r w:rsidR="0023031D">
        <w:rPr>
          <w:color w:val="000000" w:themeColor="text1"/>
        </w:rPr>
        <w:t>se findings</w:t>
      </w:r>
      <w:r w:rsidR="0023031D" w:rsidRPr="00306711">
        <w:rPr>
          <w:color w:val="000000" w:themeColor="text1"/>
        </w:rPr>
        <w:t xml:space="preserve"> cannot be</w:t>
      </w:r>
      <w:r w:rsidR="0023031D">
        <w:rPr>
          <w:color w:val="000000" w:themeColor="text1"/>
        </w:rPr>
        <w:t xml:space="preserve"> easily</w:t>
      </w:r>
      <w:r w:rsidR="0023031D" w:rsidRPr="00306711">
        <w:rPr>
          <w:color w:val="000000" w:themeColor="text1"/>
        </w:rPr>
        <w:t xml:space="preserve"> interpreted the other way around – heat </w:t>
      </w:r>
      <w:r w:rsidR="0023031D">
        <w:rPr>
          <w:color w:val="000000" w:themeColor="text1"/>
        </w:rPr>
        <w:t>as an attenuating factor</w:t>
      </w:r>
      <w:r w:rsidR="0023031D" w:rsidRPr="00306711">
        <w:rPr>
          <w:color w:val="000000" w:themeColor="text1"/>
        </w:rPr>
        <w:t xml:space="preserve"> – because we already know that the virus </w:t>
      </w:r>
      <w:proofErr w:type="gramStart"/>
      <w:r w:rsidR="0023031D" w:rsidRPr="00306711">
        <w:rPr>
          <w:color w:val="000000" w:themeColor="text1"/>
        </w:rPr>
        <w:t>is capable of spreading</w:t>
      </w:r>
      <w:proofErr w:type="gramEnd"/>
      <w:r w:rsidR="0023031D" w:rsidRPr="00306711">
        <w:rPr>
          <w:color w:val="000000" w:themeColor="text1"/>
        </w:rPr>
        <w:t xml:space="preserve"> quickly in war</w:t>
      </w:r>
      <w:r w:rsidR="0023031D">
        <w:rPr>
          <w:color w:val="000000" w:themeColor="text1"/>
        </w:rPr>
        <w:t>m</w:t>
      </w:r>
      <w:r w:rsidR="0023031D" w:rsidRPr="00306711">
        <w:rPr>
          <w:color w:val="000000" w:themeColor="text1"/>
        </w:rPr>
        <w:t xml:space="preserve"> regions. </w:t>
      </w:r>
      <w:commentRangeEnd w:id="81"/>
      <w:r w:rsidR="002B0354">
        <w:rPr>
          <w:rStyle w:val="CommentReference"/>
        </w:rPr>
        <w:commentReference w:id="81"/>
      </w:r>
    </w:p>
    <w:p w14:paraId="5C9A3655" w14:textId="7C37A166" w:rsidR="0023031D" w:rsidRPr="0023031D" w:rsidRDefault="0023031D" w:rsidP="00CB53F9">
      <w:pPr>
        <w:spacing w:line="480" w:lineRule="auto"/>
        <w:rPr>
          <w:color w:val="000000" w:themeColor="text1"/>
        </w:rPr>
      </w:pPr>
      <w:r>
        <w:rPr>
          <w:color w:val="000000" w:themeColor="text1"/>
        </w:rPr>
        <w:t xml:space="preserve">This information could be essential in the </w:t>
      </w:r>
      <w:r w:rsidRPr="0023031D">
        <w:rPr>
          <w:color w:val="000000" w:themeColor="text1"/>
        </w:rPr>
        <w:t>fight against the pandemic</w:t>
      </w:r>
      <w:ins w:id="82" w:author="Moritz Schwarz" w:date="2020-04-12T02:49:00Z">
        <w:r w:rsidR="004E04AB">
          <w:rPr>
            <w:color w:val="000000" w:themeColor="text1"/>
          </w:rPr>
          <w:t xml:space="preserve">. </w:t>
        </w:r>
      </w:ins>
      <w:del w:id="83" w:author="Moritz Schwarz" w:date="2020-04-12T02:49:00Z">
        <w:r w:rsidRPr="0023031D" w:rsidDel="004E04AB">
          <w:rPr>
            <w:color w:val="000000" w:themeColor="text1"/>
          </w:rPr>
          <w:delText xml:space="preserve">, for </w:delText>
        </w:r>
        <w:r w:rsidRPr="0023031D" w:rsidDel="004E04AB">
          <w:delText>h</w:delText>
        </w:r>
      </w:del>
      <w:ins w:id="84" w:author="Moritz Schwarz" w:date="2020-04-12T02:49:00Z">
        <w:r w:rsidR="004E04AB">
          <w:t>H</w:t>
        </w:r>
      </w:ins>
      <w:r w:rsidRPr="0023031D">
        <w:t xml:space="preserve">ealth experts </w:t>
      </w:r>
      <w:ins w:id="85" w:author="Moritz Schwarz" w:date="2020-04-12T02:49:00Z">
        <w:r w:rsidR="004E04AB">
          <w:t xml:space="preserve">should consider the influence of weather conditions in their </w:t>
        </w:r>
      </w:ins>
      <w:ins w:id="86" w:author="Moritz Schwarz" w:date="2020-04-12T02:54:00Z">
        <w:r w:rsidR="004E04AB">
          <w:t xml:space="preserve">COVID-19 related </w:t>
        </w:r>
      </w:ins>
      <w:ins w:id="87" w:author="Moritz Schwarz" w:date="2020-04-12T02:50:00Z">
        <w:r w:rsidR="004E04AB">
          <w:t>projections</w:t>
        </w:r>
      </w:ins>
      <w:del w:id="88" w:author="Moritz Schwarz" w:date="2020-04-12T02:49:00Z">
        <w:r w:rsidRPr="0023031D" w:rsidDel="004E04AB">
          <w:delText xml:space="preserve">to predict </w:delText>
        </w:r>
      </w:del>
      <w:del w:id="89" w:author="Moritz Schwarz" w:date="2020-04-12T02:54:00Z">
        <w:r w:rsidRPr="0023031D" w:rsidDel="004E04AB">
          <w:delText>peak</w:delText>
        </w:r>
      </w:del>
      <w:del w:id="90" w:author="Moritz Schwarz" w:date="2020-04-12T02:49:00Z">
        <w:r w:rsidRPr="0023031D" w:rsidDel="004E04AB">
          <w:delText>s</w:delText>
        </w:r>
      </w:del>
      <w:del w:id="91" w:author="Moritz Schwarz" w:date="2020-04-12T02:54:00Z">
        <w:r w:rsidRPr="0023031D" w:rsidDel="004E04AB">
          <w:delText xml:space="preserve"> </w:delText>
        </w:r>
      </w:del>
      <w:del w:id="92" w:author="Moritz Schwarz" w:date="2020-04-12T02:49:00Z">
        <w:r w:rsidRPr="0023031D" w:rsidDel="004E04AB">
          <w:delText xml:space="preserve">in </w:delText>
        </w:r>
      </w:del>
      <w:del w:id="93" w:author="Moritz Schwarz" w:date="2020-04-12T02:54:00Z">
        <w:r w:rsidRPr="0023031D" w:rsidDel="004E04AB">
          <w:delText>demand</w:delText>
        </w:r>
      </w:del>
      <w:del w:id="94" w:author="Moritz Schwarz" w:date="2020-04-12T02:50:00Z">
        <w:r w:rsidRPr="0023031D" w:rsidDel="004E04AB">
          <w:delText xml:space="preserve"> for healthcare during the pandemic</w:delText>
        </w:r>
      </w:del>
      <w:del w:id="95" w:author="Moritz Schwarz" w:date="2020-04-12T02:54:00Z">
        <w:r w:rsidRPr="0023031D" w:rsidDel="004E04AB">
          <w:delText>, to make long term projections about its diffusion and risks of flare up, or to identify the regions and populations that are most at risk</w:delText>
        </w:r>
      </w:del>
      <w:r w:rsidRPr="0023031D">
        <w:t>.</w:t>
      </w:r>
      <w:r w:rsidRPr="0023031D">
        <w:rPr>
          <w:color w:val="000000" w:themeColor="text1"/>
        </w:rPr>
        <w:t xml:space="preserve"> </w:t>
      </w:r>
      <w:del w:id="96" w:author="Moritz Schwarz" w:date="2020-04-12T02:55:00Z">
        <w:r w:rsidRPr="0023031D" w:rsidDel="004E04AB">
          <w:rPr>
            <w:color w:val="000000" w:themeColor="text1"/>
          </w:rPr>
          <w:delText>In contrast, w</w:delText>
        </w:r>
      </w:del>
      <w:ins w:id="97" w:author="Moritz Schwarz" w:date="2020-04-12T02:55:00Z">
        <w:r w:rsidR="004E04AB">
          <w:rPr>
            <w:color w:val="000000" w:themeColor="text1"/>
          </w:rPr>
          <w:t>W</w:t>
        </w:r>
      </w:ins>
      <w:r w:rsidRPr="0023031D">
        <w:rPr>
          <w:color w:val="000000" w:themeColor="text1"/>
        </w:rPr>
        <w:t>e caution in the strongest possible terms against any de-prioritisation</w:t>
      </w:r>
      <w:r w:rsidRPr="00306711">
        <w:rPr>
          <w:color w:val="000000" w:themeColor="text1"/>
        </w:rPr>
        <w:t xml:space="preserve"> of strong public health responses in epidemics in warming climates </w:t>
      </w:r>
      <w:proofErr w:type="gramStart"/>
      <w:r w:rsidRPr="00306711">
        <w:rPr>
          <w:color w:val="000000" w:themeColor="text1"/>
        </w:rPr>
        <w:t>in light of</w:t>
      </w:r>
      <w:proofErr w:type="gramEnd"/>
      <w:r w:rsidRPr="00306711">
        <w:rPr>
          <w:color w:val="000000" w:themeColor="text1"/>
        </w:rPr>
        <w:t xml:space="preserve"> these results.</w:t>
      </w:r>
      <w:r w:rsidRPr="00306711">
        <w:t xml:space="preserve"> People </w:t>
      </w:r>
      <w:r>
        <w:t xml:space="preserve">have no reason </w:t>
      </w:r>
      <w:r w:rsidRPr="00306711">
        <w:t>t</w:t>
      </w:r>
      <w:r>
        <w:t>o</w:t>
      </w:r>
      <w:r w:rsidRPr="00306711">
        <w:t xml:space="preserve"> feel protected against the virus during hot days. What happens is that they may be even </w:t>
      </w:r>
      <w:r>
        <w:t>more vulnerable</w:t>
      </w:r>
      <w:r w:rsidRPr="00306711">
        <w:t xml:space="preserve"> during cold days.</w:t>
      </w:r>
      <w:commentRangeEnd w:id="62"/>
      <w:r w:rsidR="002B0354">
        <w:rPr>
          <w:rStyle w:val="CommentReference"/>
        </w:rPr>
        <w:commentReference w:id="62"/>
      </w:r>
    </w:p>
    <w:p w14:paraId="2F70629C" w14:textId="77777777" w:rsidR="00CB53F9" w:rsidRPr="006818B6" w:rsidRDefault="00CB53F9" w:rsidP="00CB53F9">
      <w:pPr>
        <w:pStyle w:val="Heading2"/>
      </w:pPr>
      <w:r>
        <w:t>Using g</w:t>
      </w:r>
      <w:r w:rsidRPr="006818B6">
        <w:t xml:space="preserve">eoreferenced data </w:t>
      </w:r>
    </w:p>
    <w:p w14:paraId="0583C8D3" w14:textId="64428912" w:rsidR="00CB53F9" w:rsidRDefault="00CB53F9" w:rsidP="00CB53F9">
      <w:pPr>
        <w:spacing w:before="120" w:line="480" w:lineRule="auto"/>
      </w:pPr>
      <w:r>
        <w:t xml:space="preserve">We link the </w:t>
      </w:r>
      <w:del w:id="98" w:author="Moritz Schwarz" w:date="2020-04-12T02:55:00Z">
        <w:r w:rsidDel="004E04AB">
          <w:delText xml:space="preserve">open access </w:delText>
        </w:r>
      </w:del>
      <w:r>
        <w:t xml:space="preserve">real-time </w:t>
      </w:r>
      <w:ins w:id="99" w:author="Moritz Schwarz" w:date="2020-04-12T02:56:00Z">
        <w:r w:rsidR="004E04AB">
          <w:t xml:space="preserve">geo-referenced </w:t>
        </w:r>
      </w:ins>
      <w:r>
        <w:t xml:space="preserve">epidemiological data from Xu et al. (2020) (see </w:t>
      </w:r>
      <w:r>
        <w:rPr>
          <w:b/>
          <w:bCs/>
        </w:rPr>
        <w:t>Figure 1</w:t>
      </w:r>
      <w:r>
        <w:t xml:space="preserve">) to meteorological data from </w:t>
      </w:r>
      <w:r w:rsidRPr="008F1C87">
        <w:t xml:space="preserve">the </w:t>
      </w:r>
      <w:r>
        <w:t>5</w:t>
      </w:r>
      <w:r w:rsidRPr="008D287C">
        <w:rPr>
          <w:vertAlign w:val="superscript"/>
        </w:rPr>
        <w:t>th</w:t>
      </w:r>
      <w:r>
        <w:t xml:space="preserve"> </w:t>
      </w:r>
      <w:r w:rsidRPr="008F1C87">
        <w:t>generation of European Centre for Medium-Range Weather Forecasts</w:t>
      </w:r>
      <w:r>
        <w:t xml:space="preserve"> </w:t>
      </w:r>
      <w:r w:rsidRPr="008F1C87">
        <w:t xml:space="preserve">atmospheric reanalyses of the global climate </w:t>
      </w:r>
      <w:r>
        <w:t>(</w:t>
      </w:r>
      <w:r w:rsidRPr="008F1C87">
        <w:t>ECMWF</w:t>
      </w:r>
      <w:r>
        <w:t>-</w:t>
      </w:r>
      <w:r w:rsidRPr="008F1C87">
        <w:t>ERA5</w:t>
      </w:r>
      <w:r>
        <w:t>).</w:t>
      </w:r>
      <w:r>
        <w:rPr>
          <w:rStyle w:val="FootnoteReference"/>
        </w:rPr>
        <w:footnoteReference w:id="6"/>
      </w:r>
      <w:r>
        <w:t xml:space="preserve"> </w:t>
      </w:r>
    </w:p>
    <w:p w14:paraId="307F0C96" w14:textId="29FB265F" w:rsidR="00A642B9" w:rsidRDefault="00CB53F9" w:rsidP="00CB53F9">
      <w:pPr>
        <w:spacing w:before="120" w:line="480" w:lineRule="auto"/>
      </w:pPr>
      <w:commentRangeStart w:id="100"/>
      <w:r>
        <w:t>In their own words, Xu et al. (2020) “</w:t>
      </w:r>
      <w:r w:rsidRPr="005623F6">
        <w:t xml:space="preserve">have built a centralised repository of individual-level information on patients with laboratory-confirmed COVID-19”. </w:t>
      </w:r>
      <w:r>
        <w:t xml:space="preserve">It constitutes a rigorous, multinational effort to improve statistics on COVID-19. </w:t>
      </w:r>
      <w:commentRangeEnd w:id="100"/>
      <w:r w:rsidR="004E04AB">
        <w:rPr>
          <w:rStyle w:val="CommentReference"/>
        </w:rPr>
        <w:commentReference w:id="100"/>
      </w:r>
      <w:r w:rsidRPr="005623F6">
        <w:t xml:space="preserve">The data </w:t>
      </w:r>
      <w:r w:rsidRPr="0023031D">
        <w:t>includes data from 6</w:t>
      </w:r>
      <w:r w:rsidRPr="0023031D">
        <w:rPr>
          <w:vertAlign w:val="superscript"/>
        </w:rPr>
        <w:t>th</w:t>
      </w:r>
      <w:r w:rsidRPr="0023031D">
        <w:t xml:space="preserve"> January onwards and is updated on a </w:t>
      </w:r>
      <w:r w:rsidRPr="0023031D">
        <w:lastRenderedPageBreak/>
        <w:t xml:space="preserve">regular basis. It provides information on the longitude and the latitude with the highest resolution available of confirmed COVID-19 cases globally. We use this information to track the progression of </w:t>
      </w:r>
      <w:r w:rsidR="0023031D" w:rsidRPr="0023031D">
        <w:t>severe, confirmed COVID-19 cases</w:t>
      </w:r>
      <w:r w:rsidRPr="0023031D">
        <w:t xml:space="preserve"> in </w:t>
      </w:r>
      <w:r w:rsidRPr="0023031D">
        <w:rPr>
          <w:highlight w:val="lightGray"/>
        </w:rPr>
        <w:t>2775 areas spanning 99 countries.</w:t>
      </w:r>
      <w:r w:rsidRPr="0023031D">
        <w:rPr>
          <w:rStyle w:val="FootnoteReference"/>
          <w:highlight w:val="lightGray"/>
        </w:rPr>
        <w:footnoteReference w:id="7"/>
      </w:r>
      <w:r w:rsidRPr="005623F6">
        <w:t xml:space="preserve"> </w:t>
      </w:r>
      <w:r w:rsidRPr="21245861">
        <w:rPr>
          <w:rFonts w:eastAsiaTheme="minorEastAsia"/>
        </w:rPr>
        <w:t xml:space="preserve">The main advantage of the data from Xu et al. (2020) is its granularity: it allows us to produce analyses at </w:t>
      </w:r>
      <w:del w:id="101" w:author="Moritz Schwarz" w:date="2020-04-12T02:57:00Z">
        <w:r w:rsidRPr="21245861" w:rsidDel="004E04AB">
          <w:rPr>
            <w:rFonts w:eastAsiaTheme="minorEastAsia"/>
          </w:rPr>
          <w:delText xml:space="preserve">an area </w:delText>
        </w:r>
      </w:del>
      <w:ins w:id="102" w:author="Moritz Schwarz" w:date="2020-04-12T02:57:00Z">
        <w:r w:rsidR="004E04AB">
          <w:rPr>
            <w:rFonts w:eastAsiaTheme="minorEastAsia"/>
          </w:rPr>
          <w:t xml:space="preserve">sub-national </w:t>
        </w:r>
      </w:ins>
      <w:r w:rsidRPr="21245861">
        <w:rPr>
          <w:rFonts w:eastAsiaTheme="minorEastAsia"/>
        </w:rPr>
        <w:t>level rather than at a country level</w:t>
      </w:r>
      <w:ins w:id="103" w:author="Moritz Schwarz" w:date="2020-04-12T02:57:00Z">
        <w:r w:rsidR="004E04AB">
          <w:rPr>
            <w:rFonts w:eastAsiaTheme="minorEastAsia"/>
          </w:rPr>
          <w:t>, allowing us to introduce the strict controls discussed below in our statistical analysis</w:t>
        </w:r>
      </w:ins>
      <w:r w:rsidRPr="21245861">
        <w:rPr>
          <w:rFonts w:eastAsiaTheme="minorEastAsia"/>
        </w:rPr>
        <w:t xml:space="preserve">. The main drawback of using this data is that it does not cover all </w:t>
      </w:r>
      <w:r w:rsidRPr="005623F6">
        <w:t>COVID-19</w:t>
      </w:r>
      <w:r w:rsidRPr="4020D392">
        <w:t xml:space="preserve"> cases but only a sample for the covered areas</w:t>
      </w:r>
      <w:del w:id="104" w:author="Moritz Schwarz" w:date="2020-04-12T02:57:00Z">
        <w:r w:rsidRPr="4020D392" w:rsidDel="004E04AB">
          <w:delText xml:space="preserve">. Also, it </w:delText>
        </w:r>
      </w:del>
      <w:ins w:id="105" w:author="Moritz Schwarz" w:date="2020-04-12T02:58:00Z">
        <w:r w:rsidR="004E04AB">
          <w:t xml:space="preserve"> </w:t>
        </w:r>
      </w:ins>
      <w:ins w:id="106" w:author="Moritz Schwarz" w:date="2020-04-12T02:57:00Z">
        <w:r w:rsidR="004E04AB">
          <w:t xml:space="preserve">and the </w:t>
        </w:r>
      </w:ins>
      <w:ins w:id="107" w:author="Moritz Schwarz" w:date="2020-04-12T02:58:00Z">
        <w:r w:rsidR="004E04AB">
          <w:t xml:space="preserve">considerable data-update lag of </w:t>
        </w:r>
      </w:ins>
      <w:del w:id="108" w:author="Moritz Schwarz" w:date="2020-04-12T02:58:00Z">
        <w:r w:rsidRPr="4020D392" w:rsidDel="004E04AB">
          <w:delText xml:space="preserve">can take </w:delText>
        </w:r>
      </w:del>
      <w:r w:rsidRPr="4020D392">
        <w:t>several days</w:t>
      </w:r>
      <w:del w:id="109" w:author="Moritz Schwarz" w:date="2020-04-12T02:58:00Z">
        <w:r w:rsidRPr="4020D392" w:rsidDel="004E04AB">
          <w:delText xml:space="preserve"> for all the data from all the areas to be updated</w:delText>
        </w:r>
      </w:del>
      <w:r w:rsidRPr="4020D392">
        <w:t xml:space="preserve">. </w:t>
      </w:r>
      <w:r w:rsidRPr="0023031D">
        <w:rPr>
          <w:highlight w:val="lightGray"/>
        </w:rPr>
        <w:t>The March 29</w:t>
      </w:r>
      <w:r w:rsidRPr="0023031D">
        <w:rPr>
          <w:highlight w:val="lightGray"/>
          <w:vertAlign w:val="superscript"/>
        </w:rPr>
        <w:t>th</w:t>
      </w:r>
      <w:r w:rsidRPr="0023031D">
        <w:rPr>
          <w:highlight w:val="lightGray"/>
        </w:rPr>
        <w:t xml:space="preserve"> version has much fewer cases after March 23</w:t>
      </w:r>
      <w:r w:rsidRPr="0023031D">
        <w:rPr>
          <w:highlight w:val="lightGray"/>
          <w:vertAlign w:val="superscript"/>
        </w:rPr>
        <w:t>rd</w:t>
      </w:r>
      <w:r w:rsidRPr="0023031D">
        <w:rPr>
          <w:highlight w:val="lightGray"/>
        </w:rPr>
        <w:t xml:space="preserve"> (see below). The data includes 112,970 individual cases compared to a total 338,298 of confirmed COVID-19</w:t>
      </w:r>
      <w:r w:rsidRPr="0023031D">
        <w:rPr>
          <w:rStyle w:val="FootnoteReference"/>
          <w:highlight w:val="lightGray"/>
          <w:shd w:val="clear" w:color="auto" w:fill="FFFFFF"/>
        </w:rPr>
        <w:footnoteReference w:id="8"/>
      </w:r>
      <w:r w:rsidRPr="0023031D">
        <w:rPr>
          <w:highlight w:val="lightGray"/>
        </w:rPr>
        <w:t xml:space="preserve"> until March 23</w:t>
      </w:r>
      <w:r w:rsidRPr="0023031D">
        <w:rPr>
          <w:highlight w:val="lightGray"/>
          <w:vertAlign w:val="superscript"/>
        </w:rPr>
        <w:t>rd</w:t>
      </w:r>
      <w:r w:rsidRPr="0023031D">
        <w:rPr>
          <w:highlight w:val="lightGray"/>
        </w:rPr>
        <w:t>.</w:t>
      </w:r>
      <w:r w:rsidRPr="005623F6">
        <w:t xml:space="preserve"> </w:t>
      </w:r>
    </w:p>
    <w:p w14:paraId="27FE5182" w14:textId="61C4EEC5" w:rsidR="00A642B9" w:rsidRDefault="00CB53F9" w:rsidP="00A642B9">
      <w:pPr>
        <w:spacing w:before="120" w:line="480" w:lineRule="auto"/>
      </w:pPr>
      <w:r>
        <w:t xml:space="preserve">Some of </w:t>
      </w:r>
      <w:commentRangeStart w:id="110"/>
      <w:commentRangeStart w:id="111"/>
      <w:r>
        <w:t>t</w:t>
      </w:r>
      <w:r w:rsidRPr="005623F6">
        <w:t>hese</w:t>
      </w:r>
      <w:commentRangeEnd w:id="110"/>
      <w:r>
        <w:rPr>
          <w:rStyle w:val="CommentReference"/>
        </w:rPr>
        <w:commentReference w:id="110"/>
      </w:r>
      <w:commentRangeEnd w:id="111"/>
      <w:r>
        <w:rPr>
          <w:rStyle w:val="CommentReference"/>
        </w:rPr>
        <w:commentReference w:id="111"/>
      </w:r>
      <w:r w:rsidRPr="005623F6">
        <w:t xml:space="preserve"> sampling issues are</w:t>
      </w:r>
      <w:r>
        <w:t xml:space="preserve"> dealt with in</w:t>
      </w:r>
      <w:r w:rsidRPr="005623F6">
        <w:t xml:space="preserve"> our statistical </w:t>
      </w:r>
      <w:r>
        <w:t xml:space="preserve">analysis because </w:t>
      </w:r>
      <w:r w:rsidR="00A642B9">
        <w:t xml:space="preserve">most </w:t>
      </w:r>
      <w:r>
        <w:t xml:space="preserve">differences in data collection and reporting across </w:t>
      </w:r>
      <w:r w:rsidR="00A642B9">
        <w:t>geographies</w:t>
      </w:r>
      <w:r>
        <w:t xml:space="preserve"> and time will be controlled for.</w:t>
      </w:r>
      <w:r w:rsidR="00A642B9">
        <w:t xml:space="preserve"> However, this does not change the fact that we can only look at confirmed COVID-19 cases. </w:t>
      </w:r>
      <w:ins w:id="112" w:author="Moritz Schwarz" w:date="2020-04-12T02:59:00Z">
        <w:r w:rsidR="003B6CDE">
          <w:t xml:space="preserve">The number of </w:t>
        </w:r>
      </w:ins>
      <w:del w:id="113" w:author="Moritz Schwarz" w:date="2020-04-12T02:59:00Z">
        <w:r w:rsidR="00A642B9" w:rsidDel="003B6CDE">
          <w:delText>C</w:delText>
        </w:r>
      </w:del>
      <w:ins w:id="114" w:author="Moritz Schwarz" w:date="2020-04-12T02:59:00Z">
        <w:r w:rsidR="003B6CDE">
          <w:t>c</w:t>
        </w:r>
      </w:ins>
      <w:r w:rsidR="00A642B9">
        <w:t xml:space="preserve">onfirmed cases </w:t>
      </w:r>
      <w:ins w:id="115" w:author="Moritz Schwarz" w:date="2020-04-12T02:59:00Z">
        <w:r w:rsidR="003B6CDE">
          <w:t>in each region depend, among other factors, on the number of tests conducted and as tes</w:t>
        </w:r>
      </w:ins>
      <w:ins w:id="116" w:author="Moritz Schwarz" w:date="2020-04-12T03:00:00Z">
        <w:r w:rsidR="003B6CDE">
          <w:t xml:space="preserve">ting policy varies across countries and administrative areas, </w:t>
        </w:r>
      </w:ins>
      <w:del w:id="117" w:author="Moritz Schwarz" w:date="2020-04-12T03:00:00Z">
        <w:r w:rsidR="00A642B9" w:rsidDel="003B6CDE">
          <w:delText xml:space="preserve">are the ones reported </w:delText>
        </w:r>
      </w:del>
      <w:del w:id="118" w:author="Moritz Schwarz" w:date="2020-04-12T02:58:00Z">
        <w:r w:rsidR="00A642B9" w:rsidDel="003B6CDE">
          <w:delText xml:space="preserve">(in hospitals) </w:delText>
        </w:r>
      </w:del>
      <w:ins w:id="119" w:author="Moritz Schwarz" w:date="2020-04-12T03:00:00Z">
        <w:r w:rsidR="003B6CDE">
          <w:t xml:space="preserve"> confirmed cases are highly likely to always </w:t>
        </w:r>
      </w:ins>
      <w:del w:id="120" w:author="Moritz Schwarz" w:date="2020-04-12T03:00:00Z">
        <w:r w:rsidR="00A642B9" w:rsidDel="003B6CDE">
          <w:delText xml:space="preserve">and they may largely </w:delText>
        </w:r>
      </w:del>
      <w:r w:rsidR="00A642B9">
        <w:t>underestimate the progression of the disease</w:t>
      </w:r>
      <w:ins w:id="121" w:author="Moritz Schwarz" w:date="2020-04-12T03:00:00Z">
        <w:r w:rsidR="003B6CDE">
          <w:t xml:space="preserve"> to a certain degree</w:t>
        </w:r>
      </w:ins>
      <w:r w:rsidR="00A642B9">
        <w:t xml:space="preserve">, especially </w:t>
      </w:r>
      <w:ins w:id="122" w:author="Moritz Schwarz" w:date="2020-04-12T03:01:00Z">
        <w:r w:rsidR="003B6CDE">
          <w:t xml:space="preserve">the number of cases </w:t>
        </w:r>
      </w:ins>
      <w:del w:id="123" w:author="Moritz Schwarz" w:date="2020-04-12T03:01:00Z">
        <w:r w:rsidR="00A642B9" w:rsidDel="003B6CDE">
          <w:delText xml:space="preserve">for those </w:delText>
        </w:r>
      </w:del>
      <w:r w:rsidR="00A642B9">
        <w:t xml:space="preserve">with mild symptoms. The data is therefore more capable of detecting severe cases than it is at detecting the actual transmission of the disease. From a policy perspective, confirmed COVID-19 cases are still a very important indicator. They correspond to those cases of severe illness that may lead to </w:t>
      </w:r>
      <w:ins w:id="124" w:author="Moritz Schwarz" w:date="2020-04-12T03:01:00Z">
        <w:r w:rsidR="003B6CDE">
          <w:t xml:space="preserve">intensive hospitalisation or </w:t>
        </w:r>
      </w:ins>
      <w:r w:rsidR="00A642B9">
        <w:t xml:space="preserve">death. Please also note that we cannot use confirmed COVID-19 deaths, alongside confirmed cases, because we are </w:t>
      </w:r>
      <w:ins w:id="125" w:author="Moritz Schwarz" w:date="2020-04-12T03:02:00Z">
        <w:r w:rsidR="003B6CDE">
          <w:t>un</w:t>
        </w:r>
      </w:ins>
      <w:r w:rsidR="00A642B9">
        <w:t xml:space="preserve">aware of </w:t>
      </w:r>
      <w:del w:id="126" w:author="Moritz Schwarz" w:date="2020-04-12T03:02:00Z">
        <w:r w:rsidR="00A642B9" w:rsidDel="003B6CDE">
          <w:delText xml:space="preserve">no </w:delText>
        </w:r>
      </w:del>
      <w:ins w:id="127" w:author="Moritz Schwarz" w:date="2020-04-12T03:02:00Z">
        <w:r w:rsidR="003B6CDE">
          <w:t xml:space="preserve">an </w:t>
        </w:r>
      </w:ins>
      <w:r w:rsidR="00A642B9">
        <w:t xml:space="preserve">equivalent </w:t>
      </w:r>
      <w:del w:id="128" w:author="Moritz Schwarz" w:date="2020-04-12T03:02:00Z">
        <w:r w:rsidR="00A642B9" w:rsidDel="003B6CDE">
          <w:delText xml:space="preserve">georeferenced data for </w:delText>
        </w:r>
      </w:del>
      <w:ins w:id="129" w:author="Moritz Schwarz" w:date="2020-04-12T03:02:00Z">
        <w:r w:rsidR="003B6CDE">
          <w:t xml:space="preserve"> dataset for confirmed COVID-19 </w:t>
        </w:r>
      </w:ins>
      <w:r w:rsidR="00A642B9">
        <w:t xml:space="preserve">deaths </w:t>
      </w:r>
      <w:del w:id="130" w:author="Moritz Schwarz" w:date="2020-04-12T03:02:00Z">
        <w:r w:rsidR="00A642B9" w:rsidDel="003B6CDE">
          <w:delText>from COVID-19</w:delText>
        </w:r>
      </w:del>
      <w:ins w:id="131" w:author="Moritz Schwarz" w:date="2020-04-12T03:02:00Z">
        <w:r w:rsidR="003B6CDE">
          <w:t xml:space="preserve">with appropriate </w:t>
        </w:r>
        <w:proofErr w:type="spellStart"/>
        <w:r w:rsidR="003B6CDE">
          <w:t>georeferences</w:t>
        </w:r>
      </w:ins>
      <w:proofErr w:type="spellEnd"/>
      <w:r w:rsidR="00A642B9">
        <w:t>.</w:t>
      </w:r>
    </w:p>
    <w:p w14:paraId="680F97C9" w14:textId="7BAC753B" w:rsidR="00CB53F9" w:rsidRDefault="00CB53F9" w:rsidP="00CB53F9">
      <w:pPr>
        <w:spacing w:before="120" w:line="480" w:lineRule="auto"/>
        <w:rPr>
          <w:rFonts w:eastAsiaTheme="minorEastAsia"/>
        </w:rPr>
      </w:pPr>
      <w:commentRangeStart w:id="132"/>
      <w:r w:rsidRPr="005623F6">
        <w:lastRenderedPageBreak/>
        <w:t>The meteorological dataset used in this study (ECMWF-ERA5) is a climate reanalysis dataset. It provides consistent weather data with high spatial (~0.25 degrees) and temporal (hourly) resolutions</w:t>
      </w:r>
      <w:ins w:id="133" w:author="Moritz Schwarz" w:date="2020-04-12T03:03:00Z">
        <w:r w:rsidR="003B6CDE">
          <w:t>, while of course being unable to control for the systematic bias inherent to a</w:t>
        </w:r>
      </w:ins>
      <w:ins w:id="134" w:author="Moritz Schwarz" w:date="2020-04-12T03:04:00Z">
        <w:r w:rsidR="003B6CDE">
          <w:t>ll climate models</w:t>
        </w:r>
      </w:ins>
      <w:r w:rsidRPr="005623F6">
        <w:t xml:space="preserve">. We use daily averages and </w:t>
      </w:r>
      <w:del w:id="135" w:author="Moritz Schwarz" w:date="2020-04-12T03:04:00Z">
        <w:r w:rsidRPr="005623F6" w:rsidDel="003B6CDE">
          <w:delText xml:space="preserve">the variables considered </w:delText>
        </w:r>
      </w:del>
      <w:ins w:id="136" w:author="Moritz Schwarz" w:date="2020-04-12T03:04:00Z">
        <w:r w:rsidR="003B6CDE">
          <w:t xml:space="preserve">consider </w:t>
        </w:r>
      </w:ins>
      <w:del w:id="137" w:author="Moritz Schwarz" w:date="2020-04-12T03:04:00Z">
        <w:r w:rsidRPr="005623F6" w:rsidDel="003B6CDE">
          <w:delText xml:space="preserve">are </w:delText>
        </w:r>
      </w:del>
      <w:r w:rsidRPr="005623F6">
        <w:t xml:space="preserve">total precipitation, </w:t>
      </w:r>
      <w:ins w:id="138" w:author="Moritz Schwarz" w:date="2020-04-12T03:04:00Z">
        <w:r w:rsidR="003B6CDE">
          <w:t xml:space="preserve">average, </w:t>
        </w:r>
      </w:ins>
      <w:r w:rsidRPr="005623F6">
        <w:t>maximum</w:t>
      </w:r>
      <w:ins w:id="139" w:author="Moritz Schwarz" w:date="2020-04-12T03:04:00Z">
        <w:r w:rsidR="003B6CDE">
          <w:t>, and</w:t>
        </w:r>
      </w:ins>
      <w:del w:id="140" w:author="Moritz Schwarz" w:date="2020-04-12T03:04:00Z">
        <w:r w:rsidRPr="005623F6" w:rsidDel="003B6CDE">
          <w:delText xml:space="preserve"> temperature,</w:delText>
        </w:r>
      </w:del>
      <w:r w:rsidRPr="005623F6">
        <w:t xml:space="preserve"> minimum temperature</w:t>
      </w:r>
      <w:del w:id="141" w:author="Moritz Schwarz" w:date="2020-04-12T03:04:00Z">
        <w:r w:rsidRPr="005623F6" w:rsidDel="003B6CDE">
          <w:delText xml:space="preserve">, and </w:delText>
        </w:r>
      </w:del>
      <w:ins w:id="142" w:author="Moritz Schwarz" w:date="2020-04-12T03:04:00Z">
        <w:r w:rsidR="003B6CDE">
          <w:t xml:space="preserve"> as well as </w:t>
        </w:r>
      </w:ins>
      <w:r w:rsidRPr="005623F6">
        <w:t xml:space="preserve">relative humidity (calculated using temperature and dewpoint temperature). </w:t>
      </w:r>
      <w:commentRangeStart w:id="143"/>
      <w:del w:id="144" w:author="Moritz Schwarz" w:date="2020-04-12T03:04:00Z">
        <w:r w:rsidRPr="005623F6" w:rsidDel="003B6CDE">
          <w:delText>The average daily temperature is calculated as the average between</w:delText>
        </w:r>
        <w:r w:rsidDel="003B6CDE">
          <w:delText xml:space="preserve"> the daily maximum and the daily minimum, which is common practice.</w:delText>
        </w:r>
      </w:del>
      <w:commentRangeEnd w:id="143"/>
      <w:r w:rsidR="003B6CDE">
        <w:rPr>
          <w:rStyle w:val="CommentReference"/>
        </w:rPr>
        <w:commentReference w:id="143"/>
      </w:r>
      <w:del w:id="145" w:author="Moritz Schwarz" w:date="2020-04-12T03:04:00Z">
        <w:r w:rsidDel="003B6CDE">
          <w:delText xml:space="preserve"> </w:delText>
        </w:r>
      </w:del>
      <w:r>
        <w:t xml:space="preserve">We provide summary statistics for the meteorological data in the </w:t>
      </w:r>
      <w:r w:rsidRPr="005623F6">
        <w:rPr>
          <w:b/>
          <w:bCs/>
        </w:rPr>
        <w:t>supplementa</w:t>
      </w:r>
      <w:r>
        <w:rPr>
          <w:b/>
          <w:bCs/>
        </w:rPr>
        <w:t>ry</w:t>
      </w:r>
      <w:r w:rsidRPr="005623F6">
        <w:rPr>
          <w:b/>
          <w:bCs/>
        </w:rPr>
        <w:t xml:space="preserve"> material </w:t>
      </w:r>
      <w:r w:rsidRPr="45E3D0BB">
        <w:rPr>
          <w:b/>
          <w:bCs/>
        </w:rPr>
        <w:t>1</w:t>
      </w:r>
      <w:r>
        <w:t>.</w:t>
      </w:r>
      <w:commentRangeEnd w:id="132"/>
      <w:r w:rsidR="003B6CDE">
        <w:rPr>
          <w:rStyle w:val="CommentReference"/>
        </w:rPr>
        <w:commentReference w:id="132"/>
      </w:r>
    </w:p>
    <w:p w14:paraId="393EDA87" w14:textId="77777777" w:rsidR="00CB53F9" w:rsidRPr="001A4F5E" w:rsidDel="00710C2A" w:rsidRDefault="00CB53F9" w:rsidP="00CB53F9">
      <w:pPr>
        <w:keepNext/>
        <w:spacing w:before="120" w:line="480" w:lineRule="auto"/>
        <w:jc w:val="center"/>
        <w:rPr>
          <w:b/>
          <w:bCs/>
        </w:rPr>
      </w:pPr>
      <w:r w:rsidRPr="03D2C3A7">
        <w:rPr>
          <w:b/>
          <w:bCs/>
        </w:rPr>
        <w:t xml:space="preserve">Figure </w:t>
      </w:r>
      <w:r>
        <w:rPr>
          <w:b/>
          <w:bCs/>
        </w:rPr>
        <w:fldChar w:fldCharType="begin"/>
      </w:r>
      <w:r>
        <w:rPr>
          <w:b/>
          <w:bCs/>
        </w:rPr>
        <w:instrText xml:space="preserve"> SEQ Figure \* ARABIC </w:instrText>
      </w:r>
      <w:r>
        <w:rPr>
          <w:b/>
          <w:bCs/>
        </w:rPr>
        <w:fldChar w:fldCharType="separate"/>
      </w:r>
      <w:r>
        <w:rPr>
          <w:b/>
          <w:bCs/>
          <w:noProof/>
        </w:rPr>
        <w:t>1</w:t>
      </w:r>
      <w:r>
        <w:rPr>
          <w:b/>
          <w:bCs/>
        </w:rPr>
        <w:fldChar w:fldCharType="end"/>
      </w:r>
      <w:r w:rsidRPr="03D2C3A7">
        <w:rPr>
          <w:b/>
          <w:bCs/>
        </w:rPr>
        <w:t>: Confirmed cases and infected areas</w:t>
      </w:r>
    </w:p>
    <w:p w14:paraId="3B524516" w14:textId="77777777" w:rsidR="00CB53F9" w:rsidRDefault="00CB53F9" w:rsidP="00CB53F9">
      <w:pPr>
        <w:keepNext/>
        <w:spacing w:before="120" w:line="360" w:lineRule="auto"/>
        <w:jc w:val="left"/>
        <w:rPr>
          <w:rFonts w:eastAsiaTheme="minorEastAsia"/>
        </w:rPr>
      </w:pPr>
      <w:commentRangeStart w:id="146"/>
      <w:r>
        <w:rPr>
          <w:noProof/>
        </w:rPr>
        <w:drawing>
          <wp:inline distT="0" distB="0" distL="0" distR="0" wp14:anchorId="56BE1B1B" wp14:editId="5622B998">
            <wp:extent cx="5759998" cy="4189840"/>
            <wp:effectExtent l="0" t="0" r="0" b="1270"/>
            <wp:docPr id="1252800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59998" cy="4189840"/>
                    </a:xfrm>
                    <a:prstGeom prst="rect">
                      <a:avLst/>
                    </a:prstGeom>
                  </pic:spPr>
                </pic:pic>
              </a:graphicData>
            </a:graphic>
          </wp:inline>
        </w:drawing>
      </w:r>
      <w:commentRangeEnd w:id="146"/>
      <w:r w:rsidR="003B6CDE">
        <w:rPr>
          <w:rStyle w:val="CommentReference"/>
        </w:rPr>
        <w:commentReference w:id="146"/>
      </w:r>
    </w:p>
    <w:p w14:paraId="5E3120E0" w14:textId="77777777" w:rsidR="00CB53F9" w:rsidRDefault="00CB53F9" w:rsidP="00CB53F9">
      <w:pPr>
        <w:spacing w:before="120" w:line="360" w:lineRule="auto"/>
        <w:jc w:val="center"/>
        <w:rPr>
          <w:rFonts w:eastAsiaTheme="majorEastAsia"/>
          <w:color w:val="1F3763" w:themeColor="accent1" w:themeShade="7F"/>
          <w:sz w:val="24"/>
          <w:szCs w:val="24"/>
        </w:rPr>
      </w:pPr>
      <w:r w:rsidRPr="258E4312">
        <w:rPr>
          <w:rFonts w:eastAsiaTheme="minorEastAsia"/>
        </w:rPr>
        <w:t>Sources: own calculations based on Xu et al. (2020)</w:t>
      </w:r>
    </w:p>
    <w:p w14:paraId="1DC720F2" w14:textId="5EE10052" w:rsidR="00CB53F9" w:rsidRPr="006818B6" w:rsidRDefault="00CB53F9" w:rsidP="00CB53F9">
      <w:pPr>
        <w:pStyle w:val="Heading2"/>
      </w:pPr>
      <w:r>
        <w:t>Controlling for changes in policy</w:t>
      </w:r>
      <w:r w:rsidR="00B67665">
        <w:t>, behaviour</w:t>
      </w:r>
      <w:r>
        <w:t xml:space="preserve"> and testing practices</w:t>
      </w:r>
    </w:p>
    <w:p w14:paraId="7B47A925" w14:textId="77777777" w:rsidR="00CB53F9" w:rsidRDefault="00CB53F9" w:rsidP="00CB53F9">
      <w:pPr>
        <w:spacing w:before="120" w:line="480" w:lineRule="auto"/>
      </w:pPr>
      <w:r>
        <w:t xml:space="preserve">The statistical model is a distributed lag model applied on daily panel data. It is presented in detail in the </w:t>
      </w:r>
      <w:r w:rsidRPr="00FC0123">
        <w:rPr>
          <w:b/>
          <w:bCs/>
        </w:rPr>
        <w:t>supplementary material</w:t>
      </w:r>
      <w:r>
        <w:rPr>
          <w:b/>
          <w:bCs/>
        </w:rPr>
        <w:t xml:space="preserve"> </w:t>
      </w:r>
      <w:r w:rsidRPr="45E3D0BB">
        <w:rPr>
          <w:b/>
          <w:bCs/>
        </w:rPr>
        <w:t>2</w:t>
      </w:r>
      <w:r>
        <w:t xml:space="preserve">. </w:t>
      </w:r>
    </w:p>
    <w:p w14:paraId="0730EA5B" w14:textId="569C19A6" w:rsidR="00CB53F9" w:rsidRPr="006818B6" w:rsidRDefault="00CB53F9" w:rsidP="00CB53F9">
      <w:pPr>
        <w:spacing w:before="120" w:line="480" w:lineRule="auto"/>
        <w:rPr>
          <w:rFonts w:eastAsiaTheme="minorEastAsia"/>
        </w:rPr>
      </w:pPr>
      <w:r>
        <w:lastRenderedPageBreak/>
        <w:t xml:space="preserve">In short, the model uses daily counts of confirmed COVID-19 cases across small geographic areas </w:t>
      </w:r>
      <w:r w:rsidRPr="51DF8131">
        <w:rPr>
          <w:rFonts w:eastAsiaTheme="minorEastAsia"/>
        </w:rPr>
        <w:t xml:space="preserve">(either </w:t>
      </w:r>
      <w:commentRangeStart w:id="147"/>
      <w:ins w:id="148" w:author="Moritz Schwarz" w:date="2020-04-12T03:08:00Z">
        <w:r w:rsidR="003B6CDE">
          <w:rPr>
            <w:rFonts w:eastAsiaTheme="minorEastAsia"/>
          </w:rPr>
          <w:t>precise locations</w:t>
        </w:r>
        <w:commentRangeEnd w:id="147"/>
        <w:r w:rsidR="003B6CDE">
          <w:rPr>
            <w:rStyle w:val="CommentReference"/>
          </w:rPr>
          <w:commentReference w:id="147"/>
        </w:r>
        <w:r w:rsidR="003B6CDE">
          <w:rPr>
            <w:rFonts w:eastAsiaTheme="minorEastAsia"/>
          </w:rPr>
          <w:t xml:space="preserve">, </w:t>
        </w:r>
      </w:ins>
      <w:r w:rsidRPr="51DF8131">
        <w:rPr>
          <w:rFonts w:eastAsiaTheme="minorEastAsia"/>
        </w:rPr>
        <w:t>regions</w:t>
      </w:r>
      <w:ins w:id="149" w:author="Moritz Schwarz" w:date="2020-04-12T03:08:00Z">
        <w:r w:rsidR="003B6CDE">
          <w:rPr>
            <w:rFonts w:eastAsiaTheme="minorEastAsia"/>
          </w:rPr>
          <w:t>,</w:t>
        </w:r>
      </w:ins>
      <w:r w:rsidRPr="51DF8131">
        <w:rPr>
          <w:rFonts w:eastAsiaTheme="minorEastAsia"/>
        </w:rPr>
        <w:t xml:space="preserve"> or cities)</w:t>
      </w:r>
      <w:r>
        <w:t xml:space="preserve">. Since </w:t>
      </w:r>
      <w:r w:rsidRPr="51DF8131">
        <w:rPr>
          <w:rFonts w:eastAsiaTheme="minorEastAsia"/>
        </w:rPr>
        <w:t xml:space="preserve">infections can only be proportional to the number of people already infected in an area, the model looks at changes in confirmed cases in each area at time t based on the number of confirmed cases on the day before </w:t>
      </w:r>
      <m:oMath>
        <m:r>
          <w:rPr>
            <w:rFonts w:ascii="Cambria Math" w:eastAsiaTheme="minorEastAsia" w:hAnsi="Cambria Math"/>
          </w:rPr>
          <m:t>(t-1)</m:t>
        </m:r>
      </m:oMath>
      <w:r w:rsidRPr="51DF8131">
        <w:rPr>
          <w:rFonts w:eastAsiaTheme="minorEastAsia"/>
        </w:rPr>
        <w:t xml:space="preserve">. We use the following transformation: </w:t>
      </w:r>
      <m:oMath>
        <m:r>
          <m:rPr>
            <m:sty m:val="p"/>
          </m:rPr>
          <w:rPr>
            <w:rFonts w:ascii="Cambria Math" w:eastAsiaTheme="minorEastAsia" w:hAnsi="Cambria Math"/>
          </w:rPr>
          <m:t>ln⁡</m:t>
        </m:r>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i,t-1</m:t>
            </m:r>
          </m:sub>
        </m:sSub>
        <m:r>
          <w:rPr>
            <w:rFonts w:ascii="Cambria Math" w:hAnsi="Cambria Math"/>
          </w:rPr>
          <m:t>)</m:t>
        </m:r>
      </m:oMath>
      <w:r w:rsidRPr="51DF8131">
        <w:rPr>
          <w:rFonts w:eastAsiaTheme="minorEastAsia"/>
        </w:rPr>
        <w:t xml:space="preserve">, where </w:t>
      </w:r>
      <m:oMath>
        <m:r>
          <m:rPr>
            <m:sty m:val="p"/>
          </m:rPr>
          <w:rPr>
            <w:rFonts w:ascii="Cambria Math" w:eastAsiaTheme="minorEastAsia" w:hAnsi="Cambria Math"/>
          </w:rPr>
          <m:t>ln⁡</m:t>
        </m:r>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oMath>
      <w:r w:rsidRPr="51DF8131">
        <w:rPr>
          <w:rFonts w:eastAsiaTheme="minorEastAsia"/>
        </w:rPr>
        <w:t xml:space="preserve"> is the natural logarithm of the total number of confirmed cases of COVID-19 observed in area </w:t>
      </w:r>
      <m:oMath>
        <m:r>
          <w:rPr>
            <w:rFonts w:ascii="Cambria Math" w:eastAsiaTheme="minorEastAsia" w:hAnsi="Cambria Math"/>
          </w:rPr>
          <m:t>i</m:t>
        </m:r>
      </m:oMath>
      <w:r w:rsidRPr="51DF8131">
        <w:rPr>
          <w:rFonts w:eastAsiaTheme="minorEastAsia"/>
        </w:rPr>
        <w:t xml:space="preserve"> on day </w:t>
      </w:r>
      <m:oMath>
        <m:r>
          <w:rPr>
            <w:rFonts w:ascii="Cambria Math" w:eastAsiaTheme="minorEastAsia" w:hAnsi="Cambria Math"/>
          </w:rPr>
          <m:t>t</m:t>
        </m:r>
      </m:oMath>
      <w:r w:rsidRPr="51DF8131">
        <w:rPr>
          <w:rFonts w:eastAsiaTheme="minorEastAsia"/>
        </w:rPr>
        <w:t xml:space="preserve">. </w:t>
      </w:r>
      <w:r>
        <w:rPr>
          <w:rFonts w:eastAsiaTheme="minorEastAsia"/>
        </w:rPr>
        <w:t xml:space="preserve">We only include daily observations of areas with at least one case </w:t>
      </w:r>
      <w:commentRangeStart w:id="150"/>
      <w:r>
        <w:rPr>
          <w:rFonts w:eastAsiaTheme="minorEastAsia"/>
        </w:rPr>
        <w:t>confirmed</w:t>
      </w:r>
      <w:commentRangeEnd w:id="150"/>
      <w:r w:rsidR="00433C1D">
        <w:rPr>
          <w:rStyle w:val="CommentReference"/>
        </w:rPr>
        <w:commentReference w:id="150"/>
      </w:r>
      <w:r>
        <w:rPr>
          <w:rFonts w:eastAsiaTheme="minorEastAsia"/>
        </w:rPr>
        <w:t xml:space="preserve">. </w:t>
      </w:r>
    </w:p>
    <w:p w14:paraId="7A9B468C" w14:textId="39474458" w:rsidR="00CB53F9" w:rsidRDefault="00CB53F9" w:rsidP="00CB53F9">
      <w:pPr>
        <w:spacing w:before="120" w:line="480" w:lineRule="auto"/>
      </w:pPr>
      <w:r>
        <w:t xml:space="preserve">The model also takes into </w:t>
      </w:r>
      <w:del w:id="151" w:author="Moritz Schwarz" w:date="2020-04-12T03:09:00Z">
        <w:r w:rsidDel="006229FD">
          <w:delText xml:space="preserve">consideration </w:delText>
        </w:r>
      </w:del>
      <w:ins w:id="152" w:author="Moritz Schwarz" w:date="2020-04-12T03:09:00Z">
        <w:r w:rsidR="006229FD">
          <w:t xml:space="preserve">account </w:t>
        </w:r>
      </w:ins>
      <w:r>
        <w:t xml:space="preserve">that the incubation period </w:t>
      </w:r>
      <w:ins w:id="153" w:author="Moritz Schwarz" w:date="2020-04-12T03:10:00Z">
        <w:r w:rsidR="006229FD">
          <w:t xml:space="preserve">of COVID-19 </w:t>
        </w:r>
      </w:ins>
      <w:r>
        <w:t xml:space="preserve">can take up </w:t>
      </w:r>
      <w:r w:rsidR="00433C1D">
        <w:t xml:space="preserve">to two </w:t>
      </w:r>
      <w:commentRangeStart w:id="154"/>
      <w:r w:rsidR="00433C1D">
        <w:t>weeks</w:t>
      </w:r>
      <w:commentRangeEnd w:id="154"/>
      <w:r w:rsidR="006229FD">
        <w:rPr>
          <w:rStyle w:val="CommentReference"/>
        </w:rPr>
        <w:commentReference w:id="154"/>
      </w:r>
      <w:r>
        <w:t xml:space="preserve">. </w:t>
      </w:r>
      <w:r w:rsidR="00A642B9">
        <w:t>Our baseline model</w:t>
      </w:r>
      <w:del w:id="155" w:author="Moritz Schwarz" w:date="2020-04-12T03:10:00Z">
        <w:r w:rsidR="00A642B9" w:rsidDel="006229FD">
          <w:delText>s</w:delText>
        </w:r>
      </w:del>
      <w:r w:rsidR="00A642B9">
        <w:t xml:space="preserve"> focus</w:t>
      </w:r>
      <w:ins w:id="156" w:author="Moritz Schwarz" w:date="2020-04-12T03:10:00Z">
        <w:r w:rsidR="006229FD">
          <w:t>es</w:t>
        </w:r>
      </w:ins>
      <w:r w:rsidR="00A642B9">
        <w:t xml:space="preserve"> on average temperature</w:t>
      </w:r>
      <w:del w:id="157" w:author="Moritz Schwarz" w:date="2020-04-12T03:10:00Z">
        <w:r w:rsidR="00A642B9" w:rsidDel="006229FD">
          <w:delText xml:space="preserve"> alone</w:delText>
        </w:r>
      </w:del>
      <w:r w:rsidR="00A642B9">
        <w:t xml:space="preserve">. </w:t>
      </w:r>
      <w:r>
        <w:t>We estimate the impacts of the</w:t>
      </w:r>
      <w:r w:rsidR="00433C1D">
        <w:t xml:space="preserve"> average</w:t>
      </w:r>
      <w:r>
        <w:t xml:space="preserve"> temperature</w:t>
      </w:r>
      <w:r w:rsidR="00433C1D">
        <w:t>s</w:t>
      </w:r>
      <w:r>
        <w:t xml:space="preserve"> of the days before time t. The </w:t>
      </w:r>
      <w:ins w:id="158" w:author="Moritz Schwarz" w:date="2020-04-12T03:11:00Z">
        <w:r w:rsidR="006229FD">
          <w:t xml:space="preserve">average temperature </w:t>
        </w:r>
      </w:ins>
      <w:r>
        <w:t xml:space="preserve">impact </w:t>
      </w:r>
      <w:del w:id="159" w:author="Moritz Schwarz" w:date="2020-04-12T03:11:00Z">
        <w:r w:rsidDel="006229FD">
          <w:delText xml:space="preserve">of </w:delText>
        </w:r>
        <w:r w:rsidR="00433C1D" w:rsidDel="006229FD">
          <w:delText>each average temperature</w:delText>
        </w:r>
        <w:r w:rsidDel="006229FD">
          <w:delText xml:space="preserve"> </w:delText>
        </w:r>
      </w:del>
      <w:r>
        <w:t xml:space="preserve">is estimated separately for every single day </w:t>
      </w:r>
      <w:del w:id="160" w:author="Moritz Schwarz" w:date="2020-04-12T03:12:00Z">
        <w:r w:rsidDel="006229FD">
          <w:delText xml:space="preserve">before </w:delText>
        </w:r>
      </w:del>
      <w:ins w:id="161" w:author="Moritz Schwarz" w:date="2020-04-12T03:12:00Z">
        <w:r w:rsidR="006229FD">
          <w:t>leading up to the confirmation of the COVID-19 diagnosis as well as on the day itself</w:t>
        </w:r>
      </w:ins>
      <w:del w:id="162" w:author="Moritz Schwarz" w:date="2020-04-12T03:12:00Z">
        <w:r w:rsidDel="006229FD">
          <w:delText>and on the day when cases are confirmed</w:delText>
        </w:r>
      </w:del>
      <w:r>
        <w:t>. The overall impact of weather conditions is then aggregated over a 22-day window period</w:t>
      </w:r>
      <w:ins w:id="163" w:author="Moritz Schwarz" w:date="2020-04-12T03:12:00Z">
        <w:r w:rsidR="006229FD">
          <w:t>, which aggregates both the coefficient estimates as well as the associated standard error estimates</w:t>
        </w:r>
      </w:ins>
      <w:r>
        <w:t>. We chose 22 days</w:t>
      </w:r>
      <w:r w:rsidR="00A642B9">
        <w:t xml:space="preserve"> (i.e. </w:t>
      </w:r>
      <w:ins w:id="164" w:author="Moritz Schwarz" w:date="2020-04-12T03:13:00Z">
        <w:r w:rsidR="006229FD">
          <w:t xml:space="preserve">the day of the case-confirmation </w:t>
        </w:r>
      </w:ins>
      <w:del w:id="165" w:author="Moritz Schwarz" w:date="2020-04-12T03:13:00Z">
        <w:r w:rsidR="00A642B9" w:rsidDel="006229FD">
          <w:delText xml:space="preserve">1 day </w:delText>
        </w:r>
      </w:del>
      <w:r w:rsidR="00A642B9">
        <w:t>plus 3 weeks)</w:t>
      </w:r>
      <w:r>
        <w:t xml:space="preserve"> because we know that the incubation period </w:t>
      </w:r>
      <w:ins w:id="166" w:author="Moritz Schwarz" w:date="2020-04-12T03:13:00Z">
        <w:r w:rsidR="006229FD">
          <w:t xml:space="preserve">is generally estimated to last </w:t>
        </w:r>
      </w:ins>
      <w:del w:id="167" w:author="Moritz Schwarz" w:date="2020-04-12T03:13:00Z">
        <w:r w:rsidDel="006229FD">
          <w:delText xml:space="preserve">can take </w:delText>
        </w:r>
      </w:del>
      <w:r>
        <w:t xml:space="preserve">up to two weeks, and </w:t>
      </w:r>
      <w:del w:id="168" w:author="Moritz Schwarz" w:date="2020-04-12T03:13:00Z">
        <w:r w:rsidDel="006229FD">
          <w:delText xml:space="preserve">there </w:delText>
        </w:r>
      </w:del>
      <w:ins w:id="169" w:author="Moritz Schwarz" w:date="2020-04-12T03:13:00Z">
        <w:r w:rsidR="006229FD">
          <w:t xml:space="preserve">to allow for </w:t>
        </w:r>
      </w:ins>
      <w:del w:id="170" w:author="Moritz Schwarz" w:date="2020-04-12T03:13:00Z">
        <w:r w:rsidDel="006229FD">
          <w:delText xml:space="preserve">could be </w:delText>
        </w:r>
      </w:del>
      <w:r>
        <w:t xml:space="preserve">an extra week before </w:t>
      </w:r>
      <w:del w:id="171" w:author="Moritz Schwarz" w:date="2020-04-12T03:13:00Z">
        <w:r w:rsidDel="006229FD">
          <w:delText xml:space="preserve">a </w:delText>
        </w:r>
      </w:del>
      <w:ins w:id="172" w:author="Moritz Schwarz" w:date="2020-04-12T03:13:00Z">
        <w:r w:rsidR="006229FD">
          <w:t xml:space="preserve">the </w:t>
        </w:r>
      </w:ins>
      <w:r>
        <w:t>case is confirmed</w:t>
      </w:r>
      <w:r w:rsidR="00FA308B">
        <w:t xml:space="preserve">. </w:t>
      </w:r>
      <w:ins w:id="173" w:author="Moritz Schwarz" w:date="2020-04-12T03:14:00Z">
        <w:r w:rsidR="006229FD">
          <w:t xml:space="preserve">We consider a number of other lag-specifications to test the sensitivity of this choice, but we generally find the estimated effects to be very stable after 12 days </w:t>
        </w:r>
      </w:ins>
      <w:del w:id="174" w:author="Moritz Schwarz" w:date="2020-04-12T03:14:00Z">
        <w:r w:rsidR="00433C1D" w:rsidDel="006229FD">
          <w:delText xml:space="preserve">We however make several robustness checks on the choice of the window period </w:delText>
        </w:r>
      </w:del>
      <w:r w:rsidR="00433C1D">
        <w:t>(see</w:t>
      </w:r>
      <w:r w:rsidR="00433C1D" w:rsidRPr="009B6C1B">
        <w:rPr>
          <w:b/>
          <w:bCs/>
        </w:rPr>
        <w:t xml:space="preserve"> </w:t>
      </w:r>
      <w:r w:rsidR="00433C1D" w:rsidRPr="0BD935DE">
        <w:rPr>
          <w:b/>
          <w:bCs/>
        </w:rPr>
        <w:t>supplementary</w:t>
      </w:r>
      <w:r w:rsidR="00433C1D" w:rsidRPr="009B6C1B">
        <w:rPr>
          <w:b/>
          <w:bCs/>
        </w:rPr>
        <w:t xml:space="preserve"> material 2</w:t>
      </w:r>
      <w:r w:rsidR="00433C1D">
        <w:t>)</w:t>
      </w:r>
      <w:del w:id="175" w:author="Moritz Schwarz" w:date="2020-04-12T03:14:00Z">
        <w:r w:rsidR="00FA308B" w:rsidDel="006229FD">
          <w:delText>, and effects are relatively stable after 12 days</w:delText>
        </w:r>
      </w:del>
      <w:r w:rsidRPr="006229FD">
        <w:t xml:space="preserve">. </w:t>
      </w:r>
      <w:commentRangeStart w:id="176"/>
      <w:r w:rsidRPr="006229FD">
        <w:t>The effects</w:t>
      </w:r>
      <w:r w:rsidR="00576C66" w:rsidRPr="006229FD">
        <w:t xml:space="preserve"> estimated by</w:t>
      </w:r>
      <w:r w:rsidRPr="00443D40">
        <w:t xml:space="preserve"> the model can be interpreted as the impact that a 22</w:t>
      </w:r>
      <w:r>
        <w:t>-day long prior exposure to different weather conditions ha</w:t>
      </w:r>
      <w:r w:rsidR="00576C66">
        <w:t>s</w:t>
      </w:r>
      <w:r>
        <w:t xml:space="preserve"> on new COVID-19 cases at time t.</w:t>
      </w:r>
      <w:commentRangeEnd w:id="176"/>
      <w:r w:rsidR="006229FD">
        <w:rPr>
          <w:rStyle w:val="CommentReference"/>
        </w:rPr>
        <w:commentReference w:id="176"/>
      </w:r>
    </w:p>
    <w:p w14:paraId="7A1D7964" w14:textId="0644B521" w:rsidR="000334AB" w:rsidRDefault="00CB53F9" w:rsidP="000334AB">
      <w:pPr>
        <w:spacing w:before="120" w:line="480" w:lineRule="auto"/>
        <w:rPr>
          <w:rFonts w:eastAsiaTheme="minorEastAsia"/>
        </w:rPr>
      </w:pPr>
      <w:r>
        <w:t xml:space="preserve">We designed the model </w:t>
      </w:r>
      <w:ins w:id="177" w:author="Moritz Schwarz" w:date="2020-04-12T03:15:00Z">
        <w:r w:rsidR="006229FD">
          <w:t xml:space="preserve">in a way </w:t>
        </w:r>
      </w:ins>
      <w:r>
        <w:t xml:space="preserve">to separate the impact of weather conditions from </w:t>
      </w:r>
      <w:r w:rsidRPr="51DF8131">
        <w:rPr>
          <w:rFonts w:eastAsiaTheme="minorEastAsia"/>
        </w:rPr>
        <w:t xml:space="preserve">other confounding factors such as sudden changes in policy, behaviour, and healthcare practices. To do so, </w:t>
      </w:r>
      <w:ins w:id="178" w:author="Moritz Schwarz" w:date="2020-04-12T03:16:00Z">
        <w:r w:rsidR="006229FD">
          <w:rPr>
            <w:rFonts w:eastAsiaTheme="minorEastAsia"/>
          </w:rPr>
          <w:t xml:space="preserve">we introduce a number of fixed effects to </w:t>
        </w:r>
      </w:ins>
      <w:r w:rsidRPr="51DF8131">
        <w:rPr>
          <w:rFonts w:eastAsiaTheme="minorEastAsia"/>
        </w:rPr>
        <w:t>the model</w:t>
      </w:r>
      <w:del w:id="179" w:author="Moritz Schwarz" w:date="2020-04-12T03:16:00Z">
        <w:r w:rsidRPr="51DF8131" w:rsidDel="006229FD">
          <w:rPr>
            <w:rFonts w:eastAsiaTheme="minorEastAsia"/>
          </w:rPr>
          <w:delText xml:space="preserve"> includes “country-by-day” fixed effects</w:delText>
        </w:r>
      </w:del>
      <w:r w:rsidRPr="51DF8131">
        <w:rPr>
          <w:rFonts w:eastAsiaTheme="minorEastAsia"/>
        </w:rPr>
        <w:t xml:space="preserve">. </w:t>
      </w:r>
      <w:ins w:id="180" w:author="Moritz Schwarz" w:date="2020-04-12T03:16:00Z">
        <w:r w:rsidR="006229FD">
          <w:rPr>
            <w:rFonts w:eastAsiaTheme="minorEastAsia"/>
          </w:rPr>
          <w:t xml:space="preserve">Introducing “country-by-day” fixed effects has the effect that </w:t>
        </w:r>
      </w:ins>
      <w:del w:id="181" w:author="Moritz Schwarz" w:date="2020-04-12T03:17:00Z">
        <w:r w:rsidRPr="51DF8131" w:rsidDel="006229FD">
          <w:rPr>
            <w:rFonts w:eastAsiaTheme="minorEastAsia"/>
          </w:rPr>
          <w:delText>T</w:delText>
        </w:r>
      </w:del>
      <w:ins w:id="182" w:author="Moritz Schwarz" w:date="2020-04-12T03:17:00Z">
        <w:r w:rsidR="006229FD">
          <w:rPr>
            <w:rFonts w:eastAsiaTheme="minorEastAsia"/>
          </w:rPr>
          <w:t>t</w:t>
        </w:r>
      </w:ins>
      <w:r w:rsidRPr="51DF8131">
        <w:rPr>
          <w:rFonts w:eastAsiaTheme="minorEastAsia"/>
        </w:rPr>
        <w:t>he statistical model only compares areas to each other</w:t>
      </w:r>
      <w:ins w:id="183" w:author="Moritz Schwarz" w:date="2020-04-12T03:17:00Z">
        <w:r w:rsidR="006229FD">
          <w:rPr>
            <w:rFonts w:eastAsiaTheme="minorEastAsia"/>
          </w:rPr>
          <w:t>,</w:t>
        </w:r>
      </w:ins>
      <w:r w:rsidRPr="51DF8131">
        <w:rPr>
          <w:rFonts w:eastAsiaTheme="minorEastAsia"/>
        </w:rPr>
        <w:t xml:space="preserve"> if </w:t>
      </w:r>
      <w:ins w:id="184" w:author="Moritz Schwarz" w:date="2020-04-12T03:17:00Z">
        <w:r w:rsidR="006229FD">
          <w:rPr>
            <w:rFonts w:eastAsiaTheme="minorEastAsia"/>
          </w:rPr>
          <w:t xml:space="preserve">they are </w:t>
        </w:r>
      </w:ins>
      <w:r w:rsidRPr="51DF8131">
        <w:rPr>
          <w:rFonts w:eastAsiaTheme="minorEastAsia"/>
        </w:rPr>
        <w:t xml:space="preserve">located in the same country, and for </w:t>
      </w:r>
      <w:del w:id="185" w:author="Moritz Schwarz" w:date="2020-04-12T03:20:00Z">
        <w:r w:rsidRPr="51DF8131" w:rsidDel="00443D40">
          <w:rPr>
            <w:rFonts w:eastAsiaTheme="minorEastAsia"/>
          </w:rPr>
          <w:delText xml:space="preserve">impacts </w:delText>
        </w:r>
      </w:del>
      <w:ins w:id="186" w:author="Moritz Schwarz" w:date="2020-04-12T03:20:00Z">
        <w:r w:rsidR="00443D40">
          <w:rPr>
            <w:rFonts w:eastAsiaTheme="minorEastAsia"/>
          </w:rPr>
          <w:t>cases</w:t>
        </w:r>
        <w:r w:rsidR="00443D40" w:rsidRPr="51DF8131">
          <w:rPr>
            <w:rFonts w:eastAsiaTheme="minorEastAsia"/>
          </w:rPr>
          <w:t xml:space="preserve"> </w:t>
        </w:r>
      </w:ins>
      <w:r w:rsidRPr="51DF8131">
        <w:rPr>
          <w:rFonts w:eastAsiaTheme="minorEastAsia"/>
        </w:rPr>
        <w:t xml:space="preserve">that have been recorded on the </w:t>
      </w:r>
      <w:del w:id="187" w:author="Moritz Schwarz" w:date="2020-04-12T03:20:00Z">
        <w:r w:rsidRPr="51DF8131" w:rsidDel="00443D40">
          <w:rPr>
            <w:rFonts w:eastAsiaTheme="minorEastAsia"/>
          </w:rPr>
          <w:delText xml:space="preserve">exact </w:delText>
        </w:r>
      </w:del>
      <w:r w:rsidRPr="51DF8131">
        <w:rPr>
          <w:rFonts w:eastAsiaTheme="minorEastAsia"/>
        </w:rPr>
        <w:t xml:space="preserve">same day. This </w:t>
      </w:r>
      <w:r w:rsidRPr="51DF8131">
        <w:rPr>
          <w:rFonts w:eastAsiaTheme="minorEastAsia"/>
        </w:rPr>
        <w:lastRenderedPageBreak/>
        <w:t xml:space="preserve">controls for the fixed differences between countries, as well as for day-to-day changes in country-level policy, virus prevalence and COVID-19 testing. </w:t>
      </w:r>
      <w:r w:rsidR="000334AB">
        <w:rPr>
          <w:rFonts w:eastAsiaTheme="minorEastAsia"/>
        </w:rPr>
        <w:t xml:space="preserve">We furthermore control for the risk that changes in local climatic conditions from one week to the other </w:t>
      </w:r>
      <w:r w:rsidR="00433C1D">
        <w:rPr>
          <w:rFonts w:eastAsiaTheme="minorEastAsia"/>
        </w:rPr>
        <w:t>could be</w:t>
      </w:r>
      <w:r w:rsidR="000334AB">
        <w:rPr>
          <w:rFonts w:eastAsiaTheme="minorEastAsia"/>
        </w:rPr>
        <w:t xml:space="preserve"> spuriously correlated with the spread of COVID-19</w:t>
      </w:r>
      <w:ins w:id="188" w:author="Moritz Schwarz" w:date="2020-04-12T03:20:00Z">
        <w:r w:rsidR="00443D40">
          <w:rPr>
            <w:rFonts w:eastAsiaTheme="minorEastAsia"/>
          </w:rPr>
          <w:t xml:space="preserve"> by including</w:t>
        </w:r>
      </w:ins>
      <w:del w:id="189" w:author="Moritz Schwarz" w:date="2020-04-12T03:20:00Z">
        <w:r w:rsidR="000334AB" w:rsidDel="00443D40">
          <w:rPr>
            <w:rFonts w:eastAsiaTheme="minorEastAsia"/>
          </w:rPr>
          <w:delText xml:space="preserve">. We include </w:delText>
        </w:r>
      </w:del>
      <w:ins w:id="190" w:author="Moritz Schwarz" w:date="2020-04-12T03:20:00Z">
        <w:r w:rsidR="00443D40">
          <w:rPr>
            <w:rFonts w:eastAsiaTheme="minorEastAsia"/>
          </w:rPr>
          <w:t xml:space="preserve"> “</w:t>
        </w:r>
      </w:ins>
      <w:r w:rsidR="000334AB">
        <w:rPr>
          <w:rFonts w:eastAsiaTheme="minorEastAsia"/>
        </w:rPr>
        <w:t>area</w:t>
      </w:r>
      <w:ins w:id="191" w:author="Moritz Schwarz" w:date="2020-04-12T03:20:00Z">
        <w:r w:rsidR="00443D40">
          <w:rPr>
            <w:rFonts w:eastAsiaTheme="minorEastAsia"/>
          </w:rPr>
          <w:t>-</w:t>
        </w:r>
      </w:ins>
      <w:del w:id="192" w:author="Moritz Schwarz" w:date="2020-04-12T03:20:00Z">
        <w:r w:rsidR="000334AB" w:rsidDel="00443D40">
          <w:rPr>
            <w:rFonts w:eastAsiaTheme="minorEastAsia"/>
          </w:rPr>
          <w:delText xml:space="preserve"> </w:delText>
        </w:r>
      </w:del>
      <w:r w:rsidR="000334AB">
        <w:rPr>
          <w:rFonts w:eastAsiaTheme="minorEastAsia"/>
        </w:rPr>
        <w:t>by</w:t>
      </w:r>
      <w:ins w:id="193" w:author="Moritz Schwarz" w:date="2020-04-12T03:20:00Z">
        <w:r w:rsidR="00443D40">
          <w:rPr>
            <w:rFonts w:eastAsiaTheme="minorEastAsia"/>
          </w:rPr>
          <w:t>-</w:t>
        </w:r>
      </w:ins>
      <w:del w:id="194" w:author="Moritz Schwarz" w:date="2020-04-12T03:20:00Z">
        <w:r w:rsidR="000334AB" w:rsidDel="00443D40">
          <w:rPr>
            <w:rFonts w:eastAsiaTheme="minorEastAsia"/>
          </w:rPr>
          <w:delText xml:space="preserve"> </w:delText>
        </w:r>
      </w:del>
      <w:r w:rsidR="000334AB">
        <w:rPr>
          <w:rFonts w:eastAsiaTheme="minorEastAsia"/>
        </w:rPr>
        <w:t>week</w:t>
      </w:r>
      <w:ins w:id="195" w:author="Moritz Schwarz" w:date="2020-04-12T03:20:00Z">
        <w:r w:rsidR="00443D40">
          <w:rPr>
            <w:rFonts w:eastAsiaTheme="minorEastAsia"/>
          </w:rPr>
          <w:t>”</w:t>
        </w:r>
      </w:ins>
      <w:r w:rsidR="000334AB">
        <w:rPr>
          <w:rFonts w:eastAsiaTheme="minorEastAsia"/>
        </w:rPr>
        <w:t xml:space="preserve"> fixed effects. Th</w:t>
      </w:r>
      <w:r w:rsidR="006E6A2F">
        <w:rPr>
          <w:rFonts w:eastAsiaTheme="minorEastAsia"/>
        </w:rPr>
        <w:t>ese fixed effects</w:t>
      </w:r>
      <w:r w:rsidR="000334AB">
        <w:rPr>
          <w:rFonts w:eastAsiaTheme="minorEastAsia"/>
        </w:rPr>
        <w:t xml:space="preserve"> also control for the fact that s</w:t>
      </w:r>
      <w:r w:rsidRPr="51DF8131">
        <w:rPr>
          <w:rFonts w:eastAsiaTheme="minorEastAsia"/>
        </w:rPr>
        <w:t xml:space="preserve">ome areas </w:t>
      </w:r>
      <w:r w:rsidR="004B5F03">
        <w:rPr>
          <w:rFonts w:eastAsiaTheme="minorEastAsia"/>
        </w:rPr>
        <w:t>could be</w:t>
      </w:r>
      <w:r w:rsidRPr="51DF8131">
        <w:rPr>
          <w:rFonts w:eastAsiaTheme="minorEastAsia"/>
        </w:rPr>
        <w:t xml:space="preserve"> report</w:t>
      </w:r>
      <w:r w:rsidR="000334AB">
        <w:rPr>
          <w:rFonts w:eastAsiaTheme="minorEastAsia"/>
        </w:rPr>
        <w:t>ing</w:t>
      </w:r>
      <w:r w:rsidRPr="51DF8131">
        <w:rPr>
          <w:rFonts w:eastAsiaTheme="minorEastAsia"/>
        </w:rPr>
        <w:t xml:space="preserve"> more cases (e.g. due to wider testing</w:t>
      </w:r>
      <w:r>
        <w:rPr>
          <w:rFonts w:eastAsiaTheme="minorEastAsia"/>
        </w:rPr>
        <w:t xml:space="preserve"> or advanced medical care system</w:t>
      </w:r>
      <w:r w:rsidRPr="51DF8131">
        <w:rPr>
          <w:rFonts w:eastAsiaTheme="minorEastAsia"/>
        </w:rPr>
        <w:t>)</w:t>
      </w:r>
      <w:r w:rsidR="000334AB">
        <w:rPr>
          <w:rFonts w:eastAsiaTheme="minorEastAsia"/>
        </w:rPr>
        <w:t xml:space="preserve"> </w:t>
      </w:r>
      <w:proofErr w:type="gramStart"/>
      <w:r w:rsidR="00433C1D">
        <w:rPr>
          <w:rFonts w:eastAsiaTheme="minorEastAsia"/>
        </w:rPr>
        <w:t>i</w:t>
      </w:r>
      <w:r w:rsidR="000334AB">
        <w:rPr>
          <w:rFonts w:eastAsiaTheme="minorEastAsia"/>
        </w:rPr>
        <w:t>n a given</w:t>
      </w:r>
      <w:proofErr w:type="gramEnd"/>
      <w:r w:rsidR="000334AB">
        <w:rPr>
          <w:rFonts w:eastAsiaTheme="minorEastAsia"/>
        </w:rPr>
        <w:t xml:space="preserve"> week.</w:t>
      </w:r>
    </w:p>
    <w:p w14:paraId="4F77D3AA" w14:textId="120657B3" w:rsidR="00AD5F1C" w:rsidRDefault="00433C1D" w:rsidP="000334AB">
      <w:pPr>
        <w:spacing w:before="120" w:line="480" w:lineRule="auto"/>
        <w:rPr>
          <w:ins w:id="196" w:author="Moritz Schwarz" w:date="2020-04-12T03:22:00Z"/>
          <w:rFonts w:eastAsiaTheme="minorEastAsia"/>
        </w:rPr>
      </w:pPr>
      <w:r>
        <w:t xml:space="preserve">The </w:t>
      </w:r>
      <w:del w:id="197" w:author="Moritz Schwarz" w:date="2020-04-12T03:21:00Z">
        <w:r w:rsidDel="00443D40">
          <w:delText xml:space="preserve">main </w:delText>
        </w:r>
      </w:del>
      <w:ins w:id="198" w:author="Moritz Schwarz" w:date="2020-04-12T03:21:00Z">
        <w:r w:rsidR="00443D40">
          <w:t xml:space="preserve">central </w:t>
        </w:r>
      </w:ins>
      <w:r>
        <w:t>assumption of our model is that the remaining variation in the weather, after including the fixed effects, is pseudo-random. For a given area within a week, and accounting for general trends at national level, we assume that the distribution of hotter and colder days is random</w:t>
      </w:r>
      <w:r w:rsidR="006E6A2F">
        <w:t xml:space="preserve"> (Tuesday</w:t>
      </w:r>
      <w:r w:rsidR="004B5F03">
        <w:t xml:space="preserve"> in Paris</w:t>
      </w:r>
      <w:r w:rsidR="006E6A2F">
        <w:t xml:space="preserve"> is cold vs. Friday</w:t>
      </w:r>
      <w:r w:rsidR="004B5F03">
        <w:t xml:space="preserve"> in Paris</w:t>
      </w:r>
      <w:r w:rsidR="006E6A2F">
        <w:t xml:space="preserve"> is cold)</w:t>
      </w:r>
      <w:r>
        <w:t xml:space="preserve">. </w:t>
      </w:r>
      <w:r w:rsidR="00CB53F9" w:rsidRPr="00417A51">
        <w:rPr>
          <w:rFonts w:eastAsiaTheme="minorEastAsia"/>
        </w:rPr>
        <w:t>The effect of the weather is</w:t>
      </w:r>
      <w:r>
        <w:rPr>
          <w:rFonts w:eastAsiaTheme="minorEastAsia"/>
        </w:rPr>
        <w:t xml:space="preserve"> then</w:t>
      </w:r>
      <w:r w:rsidR="00CB53F9" w:rsidRPr="00417A51">
        <w:rPr>
          <w:rFonts w:eastAsiaTheme="minorEastAsia"/>
        </w:rPr>
        <w:t xml:space="preserve"> identified by compari</w:t>
      </w:r>
      <w:r w:rsidR="00CB53F9" w:rsidRPr="00FE0E68">
        <w:rPr>
          <w:rFonts w:eastAsiaTheme="minorEastAsia"/>
        </w:rPr>
        <w:t>ng contemporaneous differences in the number of reported cases in one area compared to another area located in the same country</w:t>
      </w:r>
      <w:r w:rsidR="006E6A2F">
        <w:rPr>
          <w:rFonts w:eastAsiaTheme="minorEastAsia"/>
        </w:rPr>
        <w:t>. The model furthermor</w:t>
      </w:r>
      <w:r w:rsidR="00CB53F9" w:rsidRPr="00FE0E68">
        <w:rPr>
          <w:rFonts w:eastAsiaTheme="minorEastAsia"/>
        </w:rPr>
        <w:t>e consider</w:t>
      </w:r>
      <w:r w:rsidR="006E6A2F">
        <w:rPr>
          <w:rFonts w:eastAsiaTheme="minorEastAsia"/>
        </w:rPr>
        <w:t>s</w:t>
      </w:r>
      <w:r w:rsidR="00CB53F9" w:rsidRPr="00FE0E68">
        <w:rPr>
          <w:rFonts w:eastAsiaTheme="minorEastAsia"/>
        </w:rPr>
        <w:t xml:space="preserve"> that </w:t>
      </w:r>
      <w:r w:rsidR="006E6A2F">
        <w:rPr>
          <w:rFonts w:eastAsiaTheme="minorEastAsia"/>
        </w:rPr>
        <w:t>expected weather conditions evolve every week at the level of each area,</w:t>
      </w:r>
      <w:r w:rsidR="000334AB">
        <w:rPr>
          <w:rFonts w:eastAsiaTheme="minorEastAsia"/>
        </w:rPr>
        <w:t xml:space="preserve"> and</w:t>
      </w:r>
      <w:r w:rsidR="006E6A2F">
        <w:rPr>
          <w:rFonts w:eastAsiaTheme="minorEastAsia"/>
        </w:rPr>
        <w:t xml:space="preserve"> that some areas</w:t>
      </w:r>
      <w:r w:rsidR="000334AB">
        <w:rPr>
          <w:rFonts w:eastAsiaTheme="minorEastAsia"/>
        </w:rPr>
        <w:t xml:space="preserve"> may also</w:t>
      </w:r>
      <w:r w:rsidR="00CB53F9" w:rsidRPr="00FE0E68">
        <w:rPr>
          <w:rFonts w:eastAsiaTheme="minorEastAsia"/>
        </w:rPr>
        <w:t xml:space="preserve"> </w:t>
      </w:r>
      <w:r>
        <w:rPr>
          <w:rFonts w:eastAsiaTheme="minorEastAsia"/>
        </w:rPr>
        <w:t>be more likely</w:t>
      </w:r>
      <w:r w:rsidR="00CB53F9" w:rsidRPr="00FE0E68">
        <w:rPr>
          <w:rFonts w:eastAsiaTheme="minorEastAsia"/>
        </w:rPr>
        <w:t xml:space="preserve"> report more cases </w:t>
      </w:r>
      <w:proofErr w:type="gramStart"/>
      <w:r w:rsidR="000334AB">
        <w:rPr>
          <w:rFonts w:eastAsiaTheme="minorEastAsia"/>
        </w:rPr>
        <w:t>in a given</w:t>
      </w:r>
      <w:proofErr w:type="gramEnd"/>
      <w:r w:rsidR="000334AB">
        <w:rPr>
          <w:rFonts w:eastAsiaTheme="minorEastAsia"/>
        </w:rPr>
        <w:t xml:space="preserve"> week </w:t>
      </w:r>
      <w:r w:rsidR="00CB53F9" w:rsidRPr="00FE0E68">
        <w:rPr>
          <w:rFonts w:eastAsiaTheme="minorEastAsia"/>
        </w:rPr>
        <w:t xml:space="preserve">compared to the rest of the </w:t>
      </w:r>
      <w:commentRangeStart w:id="199"/>
      <w:r w:rsidR="00CB53F9" w:rsidRPr="00FE0E68">
        <w:rPr>
          <w:rFonts w:eastAsiaTheme="minorEastAsia"/>
        </w:rPr>
        <w:t>country</w:t>
      </w:r>
      <w:commentRangeEnd w:id="199"/>
      <w:r w:rsidR="006D4F4C">
        <w:rPr>
          <w:rStyle w:val="CommentReference"/>
        </w:rPr>
        <w:commentReference w:id="199"/>
      </w:r>
      <w:r w:rsidR="00CB53F9" w:rsidRPr="00FE0E68">
        <w:rPr>
          <w:rFonts w:eastAsiaTheme="minorEastAsia"/>
        </w:rPr>
        <w:t>.</w:t>
      </w:r>
    </w:p>
    <w:p w14:paraId="08ABAAB5" w14:textId="77777777" w:rsidR="006D4F4C" w:rsidRPr="00433C1D" w:rsidRDefault="006D4F4C" w:rsidP="000334AB">
      <w:pPr>
        <w:spacing w:before="120" w:line="480" w:lineRule="auto"/>
      </w:pPr>
    </w:p>
    <w:p w14:paraId="79F09CA3" w14:textId="09AB2E9F" w:rsidR="004C271C" w:rsidRPr="008105FA" w:rsidRDefault="00CB53F9" w:rsidP="008105FA">
      <w:pPr>
        <w:pStyle w:val="Heading2"/>
        <w:rPr>
          <w:color w:val="000000"/>
          <w:shd w:val="clear" w:color="auto" w:fill="FFFFFF"/>
        </w:rPr>
      </w:pPr>
      <w:del w:id="200" w:author="Moritz Schwarz" w:date="2020-04-12T03:26:00Z">
        <w:r w:rsidDel="006D4F4C">
          <w:delText>Cold</w:delText>
        </w:r>
        <w:r w:rsidR="00D83FED" w:rsidDel="006D4F4C">
          <w:delText>er</w:delText>
        </w:r>
        <w:r w:rsidDel="006D4F4C">
          <w:delText xml:space="preserve"> weather</w:delText>
        </w:r>
        <w:r w:rsidR="00E65166" w:rsidDel="006D4F4C">
          <w:delText xml:space="preserve"> is a</w:delText>
        </w:r>
        <w:r w:rsidDel="006D4F4C">
          <w:delText xml:space="preserve"> risk factor</w:delText>
        </w:r>
      </w:del>
      <w:ins w:id="201" w:author="Moritz Schwarz" w:date="2020-04-12T03:26:00Z">
        <w:r w:rsidR="006D4F4C">
          <w:t>Results</w:t>
        </w:r>
      </w:ins>
    </w:p>
    <w:p w14:paraId="28F76624" w14:textId="219CE9F4" w:rsidR="0030399C" w:rsidRDefault="008105FA" w:rsidP="008105FA">
      <w:pPr>
        <w:widowControl w:val="0"/>
        <w:spacing w:before="120" w:line="480" w:lineRule="auto"/>
        <w:rPr>
          <w:rFonts w:eastAsiaTheme="minorEastAsia"/>
        </w:rPr>
      </w:pPr>
      <w:r w:rsidRPr="51DF8131">
        <w:rPr>
          <w:rFonts w:eastAsiaTheme="minorEastAsia"/>
          <w:color w:val="44546A" w:themeColor="text2"/>
          <w:sz w:val="18"/>
          <w:szCs w:val="18"/>
        </w:rPr>
        <w:fldChar w:fldCharType="begin"/>
      </w:r>
      <w:r w:rsidRPr="51DF8131">
        <w:rPr>
          <w:rFonts w:eastAsiaTheme="minorEastAsia"/>
        </w:rPr>
        <w:instrText xml:space="preserve"> REF _Ref36559666 \h </w:instrText>
      </w:r>
      <w:r>
        <w:rPr>
          <w:rFonts w:eastAsiaTheme="minorEastAsia"/>
          <w:color w:val="44546A" w:themeColor="text2"/>
          <w:sz w:val="18"/>
          <w:szCs w:val="18"/>
        </w:rPr>
        <w:instrText xml:space="preserve"> \* MERGEFORMAT </w:instrText>
      </w:r>
      <w:r w:rsidRPr="51DF8131">
        <w:rPr>
          <w:rFonts w:eastAsiaTheme="minorEastAsia"/>
          <w:color w:val="44546A" w:themeColor="text2"/>
          <w:sz w:val="18"/>
          <w:szCs w:val="18"/>
        </w:rPr>
      </w:r>
      <w:r w:rsidRPr="51DF8131">
        <w:rPr>
          <w:rFonts w:eastAsiaTheme="minorEastAsia"/>
          <w:color w:val="44546A" w:themeColor="text2"/>
          <w:sz w:val="18"/>
          <w:szCs w:val="18"/>
        </w:rPr>
        <w:fldChar w:fldCharType="separate"/>
      </w:r>
      <w:r w:rsidRPr="005623F6">
        <w:rPr>
          <w:b/>
          <w:bCs/>
        </w:rPr>
        <w:t>Fi</w:t>
      </w:r>
      <w:r w:rsidRPr="00C662A1">
        <w:rPr>
          <w:b/>
          <w:bCs/>
        </w:rPr>
        <w:t xml:space="preserve">gure </w:t>
      </w:r>
      <w:r w:rsidRPr="009B6C1B">
        <w:rPr>
          <w:b/>
          <w:bCs/>
          <w:noProof/>
        </w:rPr>
        <w:t>2</w:t>
      </w:r>
      <w:r w:rsidRPr="51DF8131">
        <w:rPr>
          <w:rFonts w:eastAsiaTheme="minorEastAsia"/>
          <w:color w:val="44546A" w:themeColor="text2"/>
          <w:sz w:val="18"/>
          <w:szCs w:val="18"/>
        </w:rPr>
        <w:fldChar w:fldCharType="end"/>
      </w:r>
      <w:r w:rsidRPr="51DF8131">
        <w:rPr>
          <w:rFonts w:eastAsiaTheme="minorEastAsia"/>
        </w:rPr>
        <w:t xml:space="preserve"> </w:t>
      </w:r>
      <w:r w:rsidR="004D06F6">
        <w:rPr>
          <w:rFonts w:eastAsiaTheme="minorEastAsia"/>
        </w:rPr>
        <w:t>provides</w:t>
      </w:r>
      <w:r w:rsidR="00DA51A8">
        <w:rPr>
          <w:rFonts w:eastAsiaTheme="minorEastAsia"/>
        </w:rPr>
        <w:t xml:space="preserve"> a graphical representation of the</w:t>
      </w:r>
      <w:r w:rsidR="004D06F6">
        <w:rPr>
          <w:rFonts w:eastAsiaTheme="minorEastAsia"/>
        </w:rPr>
        <w:t xml:space="preserve"> </w:t>
      </w:r>
      <w:r w:rsidR="00E65166">
        <w:rPr>
          <w:rFonts w:eastAsiaTheme="minorEastAsia"/>
        </w:rPr>
        <w:t>estimation results</w:t>
      </w:r>
      <w:r w:rsidR="004D06F6">
        <w:rPr>
          <w:rFonts w:eastAsiaTheme="minorEastAsia"/>
        </w:rPr>
        <w:t>.</w:t>
      </w:r>
      <w:r w:rsidR="003073D3">
        <w:rPr>
          <w:rFonts w:eastAsiaTheme="minorEastAsia"/>
        </w:rPr>
        <w:t xml:space="preserve"> </w:t>
      </w:r>
      <w:r w:rsidR="004D06F6">
        <w:rPr>
          <w:rFonts w:eastAsiaTheme="minorEastAsia"/>
        </w:rPr>
        <w:t xml:space="preserve">We </w:t>
      </w:r>
      <w:r w:rsidR="003073D3">
        <w:rPr>
          <w:rFonts w:eastAsiaTheme="minorEastAsia"/>
        </w:rPr>
        <w:t>look separately at</w:t>
      </w:r>
      <w:r w:rsidR="004D2C1A">
        <w:rPr>
          <w:rFonts w:eastAsiaTheme="minorEastAsia"/>
        </w:rPr>
        <w:t xml:space="preserve"> the impact of average temperature on COVID-19 cases</w:t>
      </w:r>
      <w:r w:rsidR="004D06F6">
        <w:rPr>
          <w:rFonts w:eastAsiaTheme="minorEastAsia"/>
        </w:rPr>
        <w:t xml:space="preserve"> outside China</w:t>
      </w:r>
      <w:r w:rsidR="00770180">
        <w:rPr>
          <w:rFonts w:eastAsiaTheme="minorEastAsia"/>
        </w:rPr>
        <w:t xml:space="preserve"> (</w:t>
      </w:r>
      <w:r w:rsidR="004D2C1A">
        <w:rPr>
          <w:rFonts w:eastAsiaTheme="minorEastAsia"/>
        </w:rPr>
        <w:t xml:space="preserve">upper </w:t>
      </w:r>
      <w:r w:rsidR="00770180">
        <w:rPr>
          <w:rFonts w:eastAsiaTheme="minorEastAsia"/>
        </w:rPr>
        <w:t>left panel)</w:t>
      </w:r>
      <w:r w:rsidR="004D06F6">
        <w:rPr>
          <w:rFonts w:eastAsiaTheme="minorEastAsia"/>
        </w:rPr>
        <w:t xml:space="preserve"> and</w:t>
      </w:r>
      <w:r w:rsidR="003073D3">
        <w:rPr>
          <w:rFonts w:eastAsiaTheme="minorEastAsia"/>
        </w:rPr>
        <w:t xml:space="preserve"> </w:t>
      </w:r>
      <w:ins w:id="202" w:author="Moritz Schwarz" w:date="2020-04-12T03:24:00Z">
        <w:r w:rsidR="006D4F4C">
          <w:rPr>
            <w:rFonts w:eastAsiaTheme="minorEastAsia"/>
          </w:rPr>
          <w:t xml:space="preserve">exclusively </w:t>
        </w:r>
      </w:ins>
      <w:r w:rsidR="003073D3">
        <w:rPr>
          <w:rFonts w:eastAsiaTheme="minorEastAsia"/>
        </w:rPr>
        <w:t>in China</w:t>
      </w:r>
      <w:r w:rsidR="00770180">
        <w:rPr>
          <w:rFonts w:eastAsiaTheme="minorEastAsia"/>
        </w:rPr>
        <w:t xml:space="preserve"> (</w:t>
      </w:r>
      <w:r w:rsidR="004D2C1A">
        <w:rPr>
          <w:rFonts w:eastAsiaTheme="minorEastAsia"/>
        </w:rPr>
        <w:t xml:space="preserve">upper </w:t>
      </w:r>
      <w:r w:rsidR="00770180">
        <w:rPr>
          <w:rFonts w:eastAsiaTheme="minorEastAsia"/>
        </w:rPr>
        <w:t xml:space="preserve">right panel). </w:t>
      </w:r>
      <w:r w:rsidR="004D2C1A">
        <w:rPr>
          <w:rFonts w:eastAsiaTheme="minorEastAsia"/>
        </w:rPr>
        <w:t xml:space="preserve">We do this because </w:t>
      </w:r>
      <w:r w:rsidR="004D06F6">
        <w:rPr>
          <w:rFonts w:eastAsiaTheme="minorEastAsia"/>
        </w:rPr>
        <w:t xml:space="preserve">the </w:t>
      </w:r>
      <w:r w:rsidR="008D000F">
        <w:rPr>
          <w:rFonts w:eastAsiaTheme="minorEastAsia"/>
        </w:rPr>
        <w:t>pandemic started</w:t>
      </w:r>
      <w:r w:rsidR="004D2C1A">
        <w:rPr>
          <w:rFonts w:eastAsiaTheme="minorEastAsia"/>
        </w:rPr>
        <w:t xml:space="preserve"> much</w:t>
      </w:r>
      <w:r w:rsidR="008D000F">
        <w:rPr>
          <w:rFonts w:eastAsiaTheme="minorEastAsia"/>
        </w:rPr>
        <w:t xml:space="preserve"> earlier in China</w:t>
      </w:r>
      <w:r w:rsidR="004D2C1A">
        <w:rPr>
          <w:rFonts w:eastAsiaTheme="minorEastAsia"/>
        </w:rPr>
        <w:t xml:space="preserve"> than elsewhere</w:t>
      </w:r>
      <w:r w:rsidR="009D2DC1">
        <w:rPr>
          <w:rFonts w:eastAsiaTheme="minorEastAsia"/>
        </w:rPr>
        <w:t xml:space="preserve">. </w:t>
      </w:r>
      <w:r w:rsidR="004D2C1A" w:rsidRPr="51DF8131">
        <w:rPr>
          <w:rFonts w:eastAsiaTheme="minorEastAsia"/>
        </w:rPr>
        <w:t xml:space="preserve">The </w:t>
      </w:r>
      <w:r w:rsidR="004D2C1A">
        <w:rPr>
          <w:rFonts w:eastAsiaTheme="minorEastAsia"/>
        </w:rPr>
        <w:t xml:space="preserve">graphs provide </w:t>
      </w:r>
      <w:r w:rsidR="004D2C1A" w:rsidRPr="51DF8131">
        <w:rPr>
          <w:rFonts w:eastAsiaTheme="minorEastAsia"/>
        </w:rPr>
        <w:t xml:space="preserve">separate </w:t>
      </w:r>
      <w:r w:rsidR="004D2C1A">
        <w:rPr>
          <w:rFonts w:eastAsiaTheme="minorEastAsia"/>
        </w:rPr>
        <w:t xml:space="preserve">estimates of the </w:t>
      </w:r>
      <w:r w:rsidR="004D2C1A" w:rsidRPr="51DF8131">
        <w:rPr>
          <w:rFonts w:eastAsiaTheme="minorEastAsia"/>
        </w:rPr>
        <w:t>impacts</w:t>
      </w:r>
      <w:r w:rsidR="004D2C1A">
        <w:rPr>
          <w:rFonts w:eastAsiaTheme="minorEastAsia"/>
        </w:rPr>
        <w:t xml:space="preserve"> of temperature at different ranges</w:t>
      </w:r>
      <w:r w:rsidR="004D2C1A" w:rsidRPr="51DF8131">
        <w:rPr>
          <w:rFonts w:eastAsiaTheme="minorEastAsia"/>
        </w:rPr>
        <w:t xml:space="preserve"> (e.g. “below 0°C” compared to “10-20°C”).</w:t>
      </w:r>
      <w:r w:rsidR="004D2C1A">
        <w:rPr>
          <w:rFonts w:eastAsiaTheme="minorEastAsia"/>
        </w:rPr>
        <w:t xml:space="preserve"> Because China did not record very hot days in our sample, the high temperature category (&gt;30</w:t>
      </w:r>
      <w:r w:rsidR="004D2C1A" w:rsidRPr="51DF8131">
        <w:rPr>
          <w:rFonts w:eastAsiaTheme="minorEastAsia"/>
        </w:rPr>
        <w:t>°C</w:t>
      </w:r>
      <w:r w:rsidR="004D2C1A">
        <w:rPr>
          <w:rFonts w:eastAsiaTheme="minorEastAsia"/>
        </w:rPr>
        <w:t>) is not reported in the case of China.</w:t>
      </w:r>
      <w:r w:rsidR="004D2C1A">
        <w:rPr>
          <w:rStyle w:val="FootnoteReference"/>
          <w:rFonts w:eastAsiaTheme="minorEastAsia"/>
        </w:rPr>
        <w:footnoteReference w:id="9"/>
      </w:r>
      <w:r w:rsidR="004D2C1A">
        <w:rPr>
          <w:rFonts w:eastAsiaTheme="minorEastAsia"/>
        </w:rPr>
        <w:t xml:space="preserve"> In the lower panels of Figure 2, w</w:t>
      </w:r>
      <w:r w:rsidR="009D2DC1">
        <w:rPr>
          <w:rFonts w:eastAsiaTheme="minorEastAsia"/>
        </w:rPr>
        <w:t>e</w:t>
      </w:r>
      <w:r>
        <w:rPr>
          <w:rFonts w:eastAsiaTheme="minorEastAsia"/>
        </w:rPr>
        <w:t xml:space="preserve"> </w:t>
      </w:r>
      <w:r w:rsidR="004D2C1A">
        <w:rPr>
          <w:rFonts w:eastAsiaTheme="minorEastAsia"/>
        </w:rPr>
        <w:t xml:space="preserve">furthermore </w:t>
      </w:r>
      <w:r w:rsidR="008D000F">
        <w:rPr>
          <w:rFonts w:eastAsiaTheme="minorEastAsia"/>
        </w:rPr>
        <w:t>provide results for</w:t>
      </w:r>
      <w:r w:rsidR="004D2C1A">
        <w:rPr>
          <w:rFonts w:eastAsiaTheme="minorEastAsia"/>
        </w:rPr>
        <w:t xml:space="preserve"> minimum temperatures (blue) and maximum temperatures (red). These lower panels provide estimates for all observations together (in China and outside China)</w:t>
      </w:r>
      <w:r>
        <w:rPr>
          <w:rFonts w:eastAsiaTheme="minorEastAsia"/>
        </w:rPr>
        <w:t>.</w:t>
      </w:r>
      <w:r w:rsidRPr="51DF8131">
        <w:rPr>
          <w:rFonts w:eastAsiaTheme="minorEastAsia"/>
        </w:rPr>
        <w:t xml:space="preserve"> </w:t>
      </w:r>
    </w:p>
    <w:p w14:paraId="7DCE5EAC" w14:textId="77777777" w:rsidR="004D2C1A" w:rsidRDefault="004D2C1A">
      <w:pPr>
        <w:spacing w:after="160"/>
        <w:jc w:val="left"/>
        <w:rPr>
          <w:b/>
          <w:bCs/>
        </w:rPr>
      </w:pPr>
      <w:r>
        <w:rPr>
          <w:b/>
          <w:bCs/>
          <w:i/>
          <w:iCs/>
        </w:rPr>
        <w:br w:type="page"/>
      </w:r>
    </w:p>
    <w:p w14:paraId="49C45A3C" w14:textId="7ADE9269" w:rsidR="004D2C1A" w:rsidRDefault="004D2C1A" w:rsidP="004D2C1A">
      <w:pPr>
        <w:pStyle w:val="Caption"/>
        <w:keepNext/>
        <w:spacing w:before="120" w:after="120" w:line="276" w:lineRule="auto"/>
        <w:jc w:val="center"/>
        <w:rPr>
          <w:b/>
          <w:bCs/>
          <w:i w:val="0"/>
          <w:iCs w:val="0"/>
          <w:noProof/>
          <w:color w:val="auto"/>
          <w:sz w:val="22"/>
          <w:szCs w:val="22"/>
        </w:rPr>
      </w:pPr>
      <w:r w:rsidRPr="005623F6">
        <w:rPr>
          <w:b/>
          <w:bCs/>
          <w:i w:val="0"/>
          <w:iCs w:val="0"/>
          <w:color w:val="auto"/>
          <w:sz w:val="22"/>
          <w:szCs w:val="22"/>
        </w:rPr>
        <w:lastRenderedPageBreak/>
        <w:t xml:space="preserve">Figure </w:t>
      </w:r>
      <w:r>
        <w:rPr>
          <w:b/>
          <w:bCs/>
          <w:i w:val="0"/>
          <w:iCs w:val="0"/>
          <w:color w:val="auto"/>
          <w:sz w:val="22"/>
          <w:szCs w:val="22"/>
        </w:rPr>
        <w:fldChar w:fldCharType="begin"/>
      </w:r>
      <w:r>
        <w:rPr>
          <w:b/>
          <w:bCs/>
          <w:i w:val="0"/>
          <w:iCs w:val="0"/>
          <w:color w:val="auto"/>
          <w:sz w:val="22"/>
          <w:szCs w:val="22"/>
        </w:rPr>
        <w:instrText xml:space="preserve"> SEQ Figure \* ARABIC </w:instrText>
      </w:r>
      <w:r>
        <w:rPr>
          <w:b/>
          <w:bCs/>
          <w:i w:val="0"/>
          <w:iCs w:val="0"/>
          <w:color w:val="auto"/>
          <w:sz w:val="22"/>
          <w:szCs w:val="22"/>
        </w:rPr>
        <w:fldChar w:fldCharType="separate"/>
      </w:r>
      <w:r>
        <w:rPr>
          <w:b/>
          <w:bCs/>
          <w:i w:val="0"/>
          <w:iCs w:val="0"/>
          <w:noProof/>
          <w:color w:val="auto"/>
          <w:sz w:val="22"/>
          <w:szCs w:val="22"/>
        </w:rPr>
        <w:t>2</w:t>
      </w:r>
      <w:r>
        <w:rPr>
          <w:b/>
          <w:bCs/>
          <w:i w:val="0"/>
          <w:iCs w:val="0"/>
          <w:color w:val="auto"/>
          <w:sz w:val="22"/>
          <w:szCs w:val="22"/>
        </w:rPr>
        <w:fldChar w:fldCharType="end"/>
      </w:r>
      <w:r w:rsidRPr="005623F6">
        <w:rPr>
          <w:b/>
          <w:bCs/>
          <w:i w:val="0"/>
          <w:iCs w:val="0"/>
          <w:color w:val="auto"/>
          <w:sz w:val="22"/>
          <w:szCs w:val="22"/>
        </w:rPr>
        <w:t xml:space="preserve">: </w:t>
      </w:r>
      <w:r>
        <w:rPr>
          <w:b/>
          <w:bCs/>
          <w:i w:val="0"/>
          <w:iCs w:val="0"/>
          <w:noProof/>
          <w:color w:val="auto"/>
          <w:sz w:val="22"/>
          <w:szCs w:val="22"/>
        </w:rPr>
        <w:t xml:space="preserve">Impact of temperatures on confirmed COVID-19 </w:t>
      </w:r>
      <w:commentRangeStart w:id="203"/>
      <w:r>
        <w:rPr>
          <w:b/>
          <w:bCs/>
          <w:i w:val="0"/>
          <w:iCs w:val="0"/>
          <w:noProof/>
          <w:color w:val="auto"/>
          <w:sz w:val="22"/>
          <w:szCs w:val="22"/>
        </w:rPr>
        <w:t>cases</w:t>
      </w:r>
      <w:commentRangeEnd w:id="203"/>
      <w:r w:rsidR="00A338DA">
        <w:rPr>
          <w:rStyle w:val="CommentReference"/>
          <w:i w:val="0"/>
          <w:iCs w:val="0"/>
          <w:color w:val="auto"/>
        </w:rPr>
        <w:commentReference w:id="203"/>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4D2C1A" w14:paraId="3F375EBF" w14:textId="77777777" w:rsidTr="00F73450">
        <w:tc>
          <w:tcPr>
            <w:tcW w:w="4531" w:type="dxa"/>
          </w:tcPr>
          <w:p w14:paraId="0CC689B7" w14:textId="77777777" w:rsidR="004D2C1A" w:rsidRPr="00156579" w:rsidRDefault="004D2C1A" w:rsidP="00F73450">
            <w:pPr>
              <w:jc w:val="center"/>
              <w:rPr>
                <w:b/>
                <w:bCs/>
              </w:rPr>
            </w:pPr>
            <w:r w:rsidRPr="00156579">
              <w:rPr>
                <w:b/>
                <w:bCs/>
              </w:rPr>
              <w:t>Outside China</w:t>
            </w:r>
          </w:p>
        </w:tc>
        <w:tc>
          <w:tcPr>
            <w:tcW w:w="4531" w:type="dxa"/>
          </w:tcPr>
          <w:p w14:paraId="379DE3C2" w14:textId="77777777" w:rsidR="004D2C1A" w:rsidRPr="00156579" w:rsidRDefault="004D2C1A" w:rsidP="00F73450">
            <w:pPr>
              <w:jc w:val="center"/>
              <w:rPr>
                <w:b/>
                <w:bCs/>
              </w:rPr>
            </w:pPr>
            <w:r>
              <w:rPr>
                <w:b/>
                <w:bCs/>
              </w:rPr>
              <w:t xml:space="preserve">In </w:t>
            </w:r>
            <w:r w:rsidRPr="00156579">
              <w:rPr>
                <w:b/>
                <w:bCs/>
              </w:rPr>
              <w:t>China</w:t>
            </w:r>
          </w:p>
        </w:tc>
      </w:tr>
    </w:tbl>
    <w:p w14:paraId="314DC30A" w14:textId="367364B9" w:rsidR="00E65166" w:rsidRDefault="00F73450" w:rsidP="004D2C1A">
      <w:pPr>
        <w:widowControl w:val="0"/>
        <w:spacing w:after="160"/>
        <w:jc w:val="right"/>
        <w:rPr>
          <w:rFonts w:eastAsiaTheme="minorEastAsia"/>
          <w:sz w:val="20"/>
          <w:szCs w:val="20"/>
        </w:rPr>
      </w:pPr>
      <w:r>
        <w:rPr>
          <w:noProof/>
        </w:rPr>
        <w:drawing>
          <wp:inline distT="0" distB="0" distL="0" distR="0" wp14:anchorId="191176C2" wp14:editId="4CC0B91D">
            <wp:extent cx="2880000" cy="20942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094286"/>
                    </a:xfrm>
                    <a:prstGeom prst="rect">
                      <a:avLst/>
                    </a:prstGeom>
                    <a:noFill/>
                    <a:ln>
                      <a:noFill/>
                    </a:ln>
                  </pic:spPr>
                </pic:pic>
              </a:graphicData>
            </a:graphic>
          </wp:inline>
        </w:drawing>
      </w:r>
      <w:r>
        <w:rPr>
          <w:noProof/>
        </w:rPr>
        <w:drawing>
          <wp:inline distT="0" distB="0" distL="0" distR="0" wp14:anchorId="2BB74799" wp14:editId="604BD55F">
            <wp:extent cx="2880000" cy="20942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2094286"/>
                    </a:xfrm>
                    <a:prstGeom prst="rect">
                      <a:avLst/>
                    </a:prstGeom>
                    <a:noFill/>
                    <a:ln>
                      <a:noFill/>
                    </a:ln>
                  </pic:spPr>
                </pic:pic>
              </a:graphicData>
            </a:graphic>
          </wp:inline>
        </w:drawing>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E65166" w14:paraId="717DB460" w14:textId="77777777" w:rsidTr="00F73450">
        <w:tc>
          <w:tcPr>
            <w:tcW w:w="4531" w:type="dxa"/>
          </w:tcPr>
          <w:p w14:paraId="0F402E14" w14:textId="3D1AA5E1" w:rsidR="00E65166" w:rsidRPr="00156579" w:rsidRDefault="00E65166" w:rsidP="00F73450">
            <w:pPr>
              <w:jc w:val="center"/>
              <w:rPr>
                <w:b/>
                <w:bCs/>
              </w:rPr>
            </w:pPr>
            <w:r>
              <w:rPr>
                <w:b/>
                <w:bCs/>
              </w:rPr>
              <w:t>Minimum Temperature</w:t>
            </w:r>
          </w:p>
        </w:tc>
        <w:tc>
          <w:tcPr>
            <w:tcW w:w="4531" w:type="dxa"/>
          </w:tcPr>
          <w:p w14:paraId="2C3467C5" w14:textId="4B002C87" w:rsidR="00E65166" w:rsidRPr="00156579" w:rsidRDefault="00E65166" w:rsidP="00F73450">
            <w:pPr>
              <w:jc w:val="center"/>
              <w:rPr>
                <w:b/>
                <w:bCs/>
              </w:rPr>
            </w:pPr>
            <w:r>
              <w:rPr>
                <w:b/>
                <w:bCs/>
              </w:rPr>
              <w:t>Maximum Temperature</w:t>
            </w:r>
          </w:p>
        </w:tc>
      </w:tr>
    </w:tbl>
    <w:p w14:paraId="444C1924" w14:textId="3906334A" w:rsidR="004D2C1A" w:rsidRPr="005623F6" w:rsidRDefault="00F73450" w:rsidP="004D2C1A">
      <w:pPr>
        <w:widowControl w:val="0"/>
        <w:spacing w:after="160"/>
        <w:jc w:val="right"/>
        <w:rPr>
          <w:rFonts w:eastAsiaTheme="minorEastAsia"/>
          <w:sz w:val="20"/>
          <w:szCs w:val="20"/>
        </w:rPr>
      </w:pPr>
      <w:r>
        <w:rPr>
          <w:noProof/>
        </w:rPr>
        <w:drawing>
          <wp:inline distT="0" distB="0" distL="0" distR="0" wp14:anchorId="10B1DD6F" wp14:editId="54FA7584">
            <wp:extent cx="2880000" cy="20942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2094286"/>
                    </a:xfrm>
                    <a:prstGeom prst="rect">
                      <a:avLst/>
                    </a:prstGeom>
                    <a:noFill/>
                    <a:ln>
                      <a:noFill/>
                    </a:ln>
                  </pic:spPr>
                </pic:pic>
              </a:graphicData>
            </a:graphic>
          </wp:inline>
        </w:drawing>
      </w:r>
      <w:r>
        <w:rPr>
          <w:noProof/>
        </w:rPr>
        <w:drawing>
          <wp:inline distT="0" distB="0" distL="0" distR="0" wp14:anchorId="3B34AD1A" wp14:editId="228FD5D0">
            <wp:extent cx="2880000" cy="2094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2094286"/>
                    </a:xfrm>
                    <a:prstGeom prst="rect">
                      <a:avLst/>
                    </a:prstGeom>
                    <a:noFill/>
                    <a:ln>
                      <a:noFill/>
                    </a:ln>
                  </pic:spPr>
                </pic:pic>
              </a:graphicData>
            </a:graphic>
          </wp:inline>
        </w:drawing>
      </w:r>
    </w:p>
    <w:p w14:paraId="366D57D0" w14:textId="008A93E9" w:rsidR="004D2C1A" w:rsidRPr="005623F6" w:rsidRDefault="004D2C1A" w:rsidP="004D2C1A">
      <w:pPr>
        <w:widowControl w:val="0"/>
        <w:spacing w:after="160"/>
        <w:rPr>
          <w:rFonts w:eastAsiaTheme="minorEastAsia"/>
          <w:sz w:val="20"/>
          <w:szCs w:val="20"/>
        </w:rPr>
      </w:pPr>
      <w:r w:rsidRPr="51DF8131">
        <w:rPr>
          <w:sz w:val="20"/>
          <w:szCs w:val="20"/>
        </w:rPr>
        <w:t xml:space="preserve">Notes: Shaded areas represent 95% confidence intervals. </w:t>
      </w:r>
      <w:r w:rsidRPr="51DF8131">
        <w:rPr>
          <w:rFonts w:eastAsiaTheme="minorEastAsia"/>
          <w:sz w:val="20"/>
          <w:szCs w:val="20"/>
        </w:rPr>
        <w:t xml:space="preserve">These graphs have been obtained using 10°C-wide temperature bins (and their </w:t>
      </w:r>
      <w:r w:rsidRPr="006818B6">
        <w:rPr>
          <w:rFonts w:eastAsiaTheme="minorEastAsia"/>
          <w:sz w:val="20"/>
          <w:szCs w:val="20"/>
          <w:highlight w:val="yellow"/>
        </w:rPr>
        <w:t>21 lags</w:t>
      </w:r>
      <w:r w:rsidRPr="51DF8131">
        <w:rPr>
          <w:rFonts w:eastAsiaTheme="minorEastAsia"/>
          <w:sz w:val="20"/>
          <w:szCs w:val="20"/>
        </w:rPr>
        <w:t xml:space="preserve">) to capture non-linearities in the response of COVID-19 to the weather. These bins take the value of 1 (and 0 otherwise) if the temperature on the specified day falls within a specific range, e.g. either “&lt;0°C”, “0-10°C”, “10-20°C”, “20-30°C” or “&gt;30°C” in the case of average temperatures. </w:t>
      </w:r>
      <w:r>
        <w:rPr>
          <w:rFonts w:eastAsiaTheme="minorEastAsia"/>
          <w:sz w:val="20"/>
          <w:szCs w:val="20"/>
        </w:rPr>
        <w:t>The regression</w:t>
      </w:r>
      <w:r w:rsidR="000334AB">
        <w:rPr>
          <w:rFonts w:eastAsiaTheme="minorEastAsia"/>
          <w:sz w:val="20"/>
          <w:szCs w:val="20"/>
        </w:rPr>
        <w:t>s</w:t>
      </w:r>
      <w:r>
        <w:rPr>
          <w:rFonts w:eastAsiaTheme="minorEastAsia"/>
          <w:sz w:val="20"/>
          <w:szCs w:val="20"/>
        </w:rPr>
        <w:t xml:space="preserve"> used to obtain t</w:t>
      </w:r>
      <w:r w:rsidRPr="51DF8131">
        <w:rPr>
          <w:rFonts w:eastAsiaTheme="minorEastAsia"/>
          <w:sz w:val="20"/>
          <w:szCs w:val="20"/>
        </w:rPr>
        <w:t>he graph</w:t>
      </w:r>
      <w:r w:rsidR="000334AB">
        <w:rPr>
          <w:rFonts w:eastAsiaTheme="minorEastAsia"/>
          <w:sz w:val="20"/>
          <w:szCs w:val="20"/>
        </w:rPr>
        <w:t>s</w:t>
      </w:r>
      <w:r w:rsidRPr="51DF8131">
        <w:rPr>
          <w:rFonts w:eastAsiaTheme="minorEastAsia"/>
          <w:sz w:val="20"/>
          <w:szCs w:val="20"/>
        </w:rPr>
        <w:t xml:space="preserve"> for average temperature </w:t>
      </w:r>
      <w:r>
        <w:rPr>
          <w:rFonts w:eastAsiaTheme="minorEastAsia"/>
          <w:sz w:val="20"/>
          <w:szCs w:val="20"/>
        </w:rPr>
        <w:t>(in green) controls for area</w:t>
      </w:r>
      <w:r w:rsidR="00765AF6">
        <w:rPr>
          <w:rFonts w:eastAsiaTheme="minorEastAsia"/>
          <w:sz w:val="20"/>
          <w:szCs w:val="20"/>
        </w:rPr>
        <w:t>-by-week</w:t>
      </w:r>
      <w:r>
        <w:rPr>
          <w:rFonts w:eastAsiaTheme="minorEastAsia"/>
          <w:sz w:val="20"/>
          <w:szCs w:val="20"/>
        </w:rPr>
        <w:t xml:space="preserve"> fixed effects and country-by-day fixed effects</w:t>
      </w:r>
      <w:r w:rsidRPr="51DF8131">
        <w:rPr>
          <w:rFonts w:eastAsiaTheme="minorEastAsia"/>
          <w:sz w:val="20"/>
          <w:szCs w:val="20"/>
        </w:rPr>
        <w:t>. The other</w:t>
      </w:r>
      <w:r>
        <w:rPr>
          <w:rFonts w:eastAsiaTheme="minorEastAsia"/>
          <w:sz w:val="20"/>
          <w:szCs w:val="20"/>
        </w:rPr>
        <w:t xml:space="preserve"> two</w:t>
      </w:r>
      <w:r w:rsidRPr="51DF8131">
        <w:rPr>
          <w:rFonts w:eastAsiaTheme="minorEastAsia"/>
          <w:sz w:val="20"/>
          <w:szCs w:val="20"/>
        </w:rPr>
        <w:t xml:space="preserve"> graphs (maximum temperatures</w:t>
      </w:r>
      <w:r>
        <w:rPr>
          <w:rFonts w:eastAsiaTheme="minorEastAsia"/>
          <w:sz w:val="20"/>
          <w:szCs w:val="20"/>
        </w:rPr>
        <w:t xml:space="preserve"> in red, and minimum temperatures in blue</w:t>
      </w:r>
      <w:r w:rsidRPr="51DF8131">
        <w:rPr>
          <w:rFonts w:eastAsiaTheme="minorEastAsia"/>
          <w:sz w:val="20"/>
          <w:szCs w:val="20"/>
        </w:rPr>
        <w:t>) display results from</w:t>
      </w:r>
      <w:r w:rsidR="000334AB">
        <w:rPr>
          <w:rFonts w:eastAsiaTheme="minorEastAsia"/>
          <w:sz w:val="20"/>
          <w:szCs w:val="20"/>
        </w:rPr>
        <w:t xml:space="preserve"> one</w:t>
      </w:r>
      <w:r>
        <w:rPr>
          <w:rFonts w:eastAsiaTheme="minorEastAsia"/>
          <w:sz w:val="20"/>
          <w:szCs w:val="20"/>
        </w:rPr>
        <w:t xml:space="preserve"> regression</w:t>
      </w:r>
      <w:r w:rsidRPr="51DF8131">
        <w:rPr>
          <w:rFonts w:eastAsiaTheme="minorEastAsia"/>
          <w:sz w:val="20"/>
          <w:szCs w:val="20"/>
        </w:rPr>
        <w:t xml:space="preserve"> </w:t>
      </w:r>
      <w:r>
        <w:rPr>
          <w:rFonts w:eastAsiaTheme="minorEastAsia"/>
          <w:sz w:val="20"/>
          <w:szCs w:val="20"/>
        </w:rPr>
        <w:t>using the same controls</w:t>
      </w:r>
      <w:r w:rsidR="000334AB">
        <w:rPr>
          <w:rFonts w:eastAsiaTheme="minorEastAsia"/>
          <w:sz w:val="20"/>
          <w:szCs w:val="20"/>
        </w:rPr>
        <w:t>.</w:t>
      </w:r>
      <w:r w:rsidR="00EF6014">
        <w:rPr>
          <w:rFonts w:eastAsiaTheme="minorEastAsia"/>
          <w:sz w:val="20"/>
          <w:szCs w:val="20"/>
        </w:rPr>
        <w:t xml:space="preserve"> </w:t>
      </w:r>
      <w:r w:rsidR="000334AB">
        <w:rPr>
          <w:rFonts w:eastAsiaTheme="minorEastAsia"/>
          <w:sz w:val="20"/>
          <w:szCs w:val="20"/>
        </w:rPr>
        <w:t>This regression includes</w:t>
      </w:r>
      <w:r w:rsidR="00EF6014">
        <w:rPr>
          <w:rFonts w:eastAsiaTheme="minorEastAsia"/>
          <w:sz w:val="20"/>
          <w:szCs w:val="20"/>
        </w:rPr>
        <w:t xml:space="preserve"> two sets of temperature parameters (for minimum and maximum temperatures)</w:t>
      </w:r>
      <w:r w:rsidRPr="51DF8131">
        <w:rPr>
          <w:rFonts w:eastAsiaTheme="minorEastAsia"/>
          <w:sz w:val="20"/>
          <w:szCs w:val="20"/>
        </w:rPr>
        <w:t>.</w:t>
      </w:r>
      <w:r>
        <w:rPr>
          <w:rFonts w:eastAsiaTheme="minorEastAsia"/>
          <w:sz w:val="20"/>
          <w:szCs w:val="20"/>
        </w:rPr>
        <w:t xml:space="preserve"> Standard errors are clustered at country level</w:t>
      </w:r>
      <w:r w:rsidR="000334AB">
        <w:rPr>
          <w:rFonts w:eastAsiaTheme="minorEastAsia"/>
          <w:sz w:val="20"/>
          <w:szCs w:val="20"/>
        </w:rPr>
        <w:t>, except for the estimates for China, where standard errors are clustered at the level of areas</w:t>
      </w:r>
      <w:r>
        <w:rPr>
          <w:rFonts w:eastAsiaTheme="minorEastAsia"/>
          <w:sz w:val="20"/>
          <w:szCs w:val="20"/>
        </w:rPr>
        <w:t>.</w:t>
      </w:r>
    </w:p>
    <w:p w14:paraId="1BCEA952" w14:textId="77777777" w:rsidR="004D2C1A" w:rsidRDefault="004D2C1A" w:rsidP="004D2C1A">
      <w:pPr>
        <w:spacing w:after="160"/>
        <w:jc w:val="left"/>
        <w:rPr>
          <w:rFonts w:eastAsiaTheme="minorEastAsia"/>
          <w:b/>
          <w:bCs/>
        </w:rPr>
      </w:pPr>
    </w:p>
    <w:p w14:paraId="613DA76C" w14:textId="4E98B8EE" w:rsidR="007014BE" w:rsidRDefault="007014BE" w:rsidP="008105FA">
      <w:pPr>
        <w:widowControl w:val="0"/>
        <w:spacing w:before="120" w:line="480" w:lineRule="auto"/>
        <w:rPr>
          <w:rFonts w:eastAsiaTheme="minorEastAsia"/>
        </w:rPr>
      </w:pPr>
      <w:r>
        <w:rPr>
          <w:rFonts w:eastAsiaTheme="minorEastAsia"/>
        </w:rPr>
        <w:t>W</w:t>
      </w:r>
      <w:r w:rsidR="00880C8A">
        <w:rPr>
          <w:rFonts w:eastAsiaTheme="minorEastAsia"/>
        </w:rPr>
        <w:t xml:space="preserve">e find </w:t>
      </w:r>
      <w:r w:rsidR="00F73450">
        <w:rPr>
          <w:rFonts w:eastAsiaTheme="minorEastAsia"/>
        </w:rPr>
        <w:t>a difference in</w:t>
      </w:r>
      <w:r w:rsidR="00550171">
        <w:rPr>
          <w:rFonts w:eastAsiaTheme="minorEastAsia"/>
        </w:rPr>
        <w:t xml:space="preserve"> the </w:t>
      </w:r>
      <w:commentRangeStart w:id="204"/>
      <w:r w:rsidR="00550171">
        <w:rPr>
          <w:rFonts w:eastAsiaTheme="minorEastAsia"/>
        </w:rPr>
        <w:t xml:space="preserve">surge </w:t>
      </w:r>
      <w:commentRangeEnd w:id="204"/>
      <w:r w:rsidR="006D4F4C">
        <w:rPr>
          <w:rStyle w:val="CommentReference"/>
        </w:rPr>
        <w:commentReference w:id="204"/>
      </w:r>
      <w:r w:rsidR="00550171">
        <w:rPr>
          <w:rFonts w:eastAsiaTheme="minorEastAsia"/>
        </w:rPr>
        <w:t>of</w:t>
      </w:r>
      <w:r w:rsidR="00F73450">
        <w:rPr>
          <w:rFonts w:eastAsiaTheme="minorEastAsia"/>
        </w:rPr>
        <w:t xml:space="preserve"> new</w:t>
      </w:r>
      <w:r w:rsidR="00802C5C">
        <w:rPr>
          <w:rFonts w:eastAsiaTheme="minorEastAsia"/>
        </w:rPr>
        <w:t xml:space="preserve"> COVID-19 cases</w:t>
      </w:r>
      <w:r w:rsidR="00F73450">
        <w:rPr>
          <w:rFonts w:eastAsiaTheme="minorEastAsia"/>
        </w:rPr>
        <w:t xml:space="preserve"> between colder and warmer days</w:t>
      </w:r>
      <w:r w:rsidR="00802C5C">
        <w:rPr>
          <w:rFonts w:eastAsiaTheme="minorEastAsia"/>
        </w:rPr>
        <w:t xml:space="preserve">. </w:t>
      </w:r>
      <w:r w:rsidR="00A051F9">
        <w:rPr>
          <w:rFonts w:eastAsiaTheme="minorEastAsia"/>
        </w:rPr>
        <w:t>Effects seem to be driven by maximum temperatures</w:t>
      </w:r>
      <w:r w:rsidR="00A051F9" w:rsidRPr="009B1EC9">
        <w:rPr>
          <w:rFonts w:eastAsiaTheme="minorEastAsia"/>
        </w:rPr>
        <w:t xml:space="preserve">. </w:t>
      </w:r>
      <w:r w:rsidR="003B6F4F" w:rsidRPr="009B1EC9">
        <w:rPr>
          <w:rFonts w:eastAsiaTheme="minorEastAsia"/>
        </w:rPr>
        <w:t xml:space="preserve">In </w:t>
      </w:r>
      <w:r w:rsidR="003B6F4F" w:rsidRPr="009B1EC9">
        <w:rPr>
          <w:rFonts w:eastAsiaTheme="minorEastAsia"/>
          <w:b/>
          <w:bCs/>
        </w:rPr>
        <w:t xml:space="preserve">supplementary material </w:t>
      </w:r>
      <w:r w:rsidR="009B1EC9" w:rsidRPr="009B1EC9">
        <w:rPr>
          <w:rFonts w:eastAsiaTheme="minorEastAsia"/>
          <w:b/>
          <w:bCs/>
        </w:rPr>
        <w:t>3</w:t>
      </w:r>
      <w:r w:rsidR="003B6F4F" w:rsidRPr="009B1EC9">
        <w:rPr>
          <w:rFonts w:eastAsiaTheme="minorEastAsia"/>
        </w:rPr>
        <w:t>, w</w:t>
      </w:r>
      <w:r w:rsidR="00A051F9" w:rsidRPr="009B1EC9">
        <w:rPr>
          <w:rFonts w:eastAsiaTheme="minorEastAsia"/>
        </w:rPr>
        <w:t>e</w:t>
      </w:r>
      <w:r w:rsidR="00A051F9">
        <w:rPr>
          <w:rFonts w:eastAsiaTheme="minorEastAsia"/>
        </w:rPr>
        <w:t xml:space="preserve"> </w:t>
      </w:r>
      <w:commentRangeStart w:id="205"/>
      <w:r w:rsidR="00A051F9">
        <w:rPr>
          <w:rFonts w:eastAsiaTheme="minorEastAsia"/>
        </w:rPr>
        <w:t>linearize</w:t>
      </w:r>
      <w:r w:rsidR="003B6F4F">
        <w:rPr>
          <w:rFonts w:eastAsiaTheme="minorEastAsia"/>
        </w:rPr>
        <w:t xml:space="preserve"> </w:t>
      </w:r>
      <w:commentRangeEnd w:id="205"/>
      <w:r w:rsidR="006D4F4C">
        <w:rPr>
          <w:rStyle w:val="CommentReference"/>
        </w:rPr>
        <w:commentReference w:id="205"/>
      </w:r>
      <w:r w:rsidR="003B6F4F">
        <w:rPr>
          <w:rFonts w:eastAsiaTheme="minorEastAsia"/>
        </w:rPr>
        <w:t>the</w:t>
      </w:r>
      <w:r w:rsidR="00A051F9">
        <w:rPr>
          <w:rFonts w:eastAsiaTheme="minorEastAsia"/>
        </w:rPr>
        <w:t xml:space="preserve"> impacts</w:t>
      </w:r>
      <w:r w:rsidR="003B6F4F">
        <w:rPr>
          <w:rFonts w:eastAsiaTheme="minorEastAsia"/>
        </w:rPr>
        <w:t xml:space="preserve"> displayed in</w:t>
      </w:r>
      <w:r w:rsidR="003B6F4F" w:rsidRPr="009B1EC9">
        <w:rPr>
          <w:rFonts w:eastAsiaTheme="minorEastAsia"/>
          <w:b/>
          <w:bCs/>
        </w:rPr>
        <w:t xml:space="preserve"> Figure 2</w:t>
      </w:r>
      <w:r w:rsidR="00A051F9">
        <w:rPr>
          <w:rFonts w:eastAsiaTheme="minorEastAsia"/>
        </w:rPr>
        <w:t xml:space="preserve"> </w:t>
      </w:r>
      <w:r w:rsidR="003B6F4F">
        <w:rPr>
          <w:rFonts w:eastAsiaTheme="minorEastAsia"/>
        </w:rPr>
        <w:t>to</w:t>
      </w:r>
      <w:r w:rsidR="00DA51A8" w:rsidRPr="00DA51A8">
        <w:rPr>
          <w:rFonts w:eastAsiaTheme="minorEastAsia"/>
        </w:rPr>
        <w:t xml:space="preserve"> </w:t>
      </w:r>
      <w:r w:rsidR="00DA51A8">
        <w:rPr>
          <w:rFonts w:eastAsiaTheme="minorEastAsia"/>
        </w:rPr>
        <w:t>increase precision and</w:t>
      </w:r>
      <w:r w:rsidR="003B6F4F">
        <w:rPr>
          <w:rFonts w:eastAsiaTheme="minorEastAsia"/>
        </w:rPr>
        <w:t xml:space="preserve"> </w:t>
      </w:r>
      <w:r w:rsidR="00A051F9">
        <w:rPr>
          <w:rFonts w:eastAsiaTheme="minorEastAsia"/>
        </w:rPr>
        <w:t xml:space="preserve">calculate </w:t>
      </w:r>
      <w:r w:rsidR="009B1EC9">
        <w:rPr>
          <w:rFonts w:eastAsiaTheme="minorEastAsia"/>
        </w:rPr>
        <w:t>marginal</w:t>
      </w:r>
      <w:r w:rsidR="004A2110">
        <w:rPr>
          <w:rFonts w:eastAsiaTheme="minorEastAsia"/>
        </w:rPr>
        <w:t xml:space="preserve"> effects. </w:t>
      </w:r>
      <w:commentRangeStart w:id="206"/>
      <w:r w:rsidR="006A620C">
        <w:rPr>
          <w:rFonts w:eastAsiaTheme="minorEastAsia"/>
        </w:rPr>
        <w:t>Globally, w</w:t>
      </w:r>
      <w:r w:rsidR="004A2110">
        <w:rPr>
          <w:rFonts w:eastAsiaTheme="minorEastAsia"/>
        </w:rPr>
        <w:t>e find that</w:t>
      </w:r>
      <w:r w:rsidR="00F73450">
        <w:rPr>
          <w:rFonts w:eastAsiaTheme="minorEastAsia"/>
        </w:rPr>
        <w:t xml:space="preserve"> a 22-day exposure to </w:t>
      </w:r>
      <w:bookmarkStart w:id="207" w:name="_Hlk37542322"/>
      <w:r w:rsidR="00F73450">
        <w:rPr>
          <w:rFonts w:eastAsiaTheme="minorEastAsia"/>
        </w:rPr>
        <w:t>cooler temperatures by 1°C lead</w:t>
      </w:r>
      <w:r w:rsidR="006A620C">
        <w:rPr>
          <w:rFonts w:eastAsiaTheme="minorEastAsia"/>
        </w:rPr>
        <w:t>s</w:t>
      </w:r>
      <w:r w:rsidR="00F73450">
        <w:rPr>
          <w:rFonts w:eastAsiaTheme="minorEastAsia"/>
        </w:rPr>
        <w:t xml:space="preserve"> to a</w:t>
      </w:r>
      <w:r w:rsidR="004A2110">
        <w:rPr>
          <w:rFonts w:eastAsiaTheme="minorEastAsia"/>
        </w:rPr>
        <w:t xml:space="preserve">n </w:t>
      </w:r>
      <w:del w:id="208" w:author="Moritz Schwarz" w:date="2020-04-12T03:26:00Z">
        <w:r w:rsidDel="006D4F4C">
          <w:rPr>
            <w:rFonts w:eastAsiaTheme="minorEastAsia"/>
          </w:rPr>
          <w:delText>absolute</w:delText>
        </w:r>
        <w:r w:rsidR="00F73450" w:rsidDel="006D4F4C">
          <w:rPr>
            <w:rFonts w:eastAsiaTheme="minorEastAsia"/>
          </w:rPr>
          <w:delText xml:space="preserve"> </w:delText>
        </w:r>
      </w:del>
      <w:r w:rsidR="00F73450">
        <w:rPr>
          <w:rFonts w:eastAsiaTheme="minorEastAsia"/>
        </w:rPr>
        <w:t xml:space="preserve">increase in </w:t>
      </w:r>
      <w:r>
        <w:rPr>
          <w:rFonts w:eastAsiaTheme="minorEastAsia"/>
        </w:rPr>
        <w:t xml:space="preserve">the daily growth rate of total cases </w:t>
      </w:r>
      <w:del w:id="209" w:author="Moritz Schwarz" w:date="2020-04-12T03:26:00Z">
        <w:r w:rsidDel="006D4F4C">
          <w:rPr>
            <w:rFonts w:eastAsiaTheme="minorEastAsia"/>
          </w:rPr>
          <w:delText xml:space="preserve">of </w:delText>
        </w:r>
      </w:del>
      <w:ins w:id="210" w:author="Moritz Schwarz" w:date="2020-04-12T03:26:00Z">
        <w:r w:rsidR="006D4F4C">
          <w:rPr>
            <w:rFonts w:eastAsiaTheme="minorEastAsia"/>
          </w:rPr>
          <w:t xml:space="preserve">by </w:t>
        </w:r>
      </w:ins>
      <w:r>
        <w:rPr>
          <w:rFonts w:eastAsiaTheme="minorEastAsia"/>
        </w:rPr>
        <w:t>1.0</w:t>
      </w:r>
      <w:del w:id="211" w:author="Moritz Schwarz" w:date="2020-04-12T03:27:00Z">
        <w:r w:rsidDel="006D4F4C">
          <w:rPr>
            <w:rFonts w:eastAsiaTheme="minorEastAsia"/>
          </w:rPr>
          <w:delText>%</w:delText>
        </w:r>
        <w:bookmarkEnd w:id="207"/>
        <w:r w:rsidDel="006D4F4C">
          <w:rPr>
            <w:rFonts w:eastAsiaTheme="minorEastAsia"/>
          </w:rPr>
          <w:delText xml:space="preserve"> </w:delText>
        </w:r>
      </w:del>
      <w:ins w:id="212" w:author="Moritz Schwarz" w:date="2020-04-12T03:27:00Z">
        <w:r w:rsidR="006D4F4C">
          <w:rPr>
            <w:rFonts w:eastAsiaTheme="minorEastAsia"/>
          </w:rPr>
          <w:t xml:space="preserve"> percentage point </w:t>
        </w:r>
      </w:ins>
      <w:r>
        <w:rPr>
          <w:rFonts w:eastAsiaTheme="minorEastAsia"/>
        </w:rPr>
        <w:t>[0.7 – 1.3</w:t>
      </w:r>
      <w:del w:id="213" w:author="Moritz Schwarz" w:date="2020-04-12T03:27:00Z">
        <w:r w:rsidDel="006D4F4C">
          <w:rPr>
            <w:rFonts w:eastAsiaTheme="minorEastAsia"/>
          </w:rPr>
          <w:delText>%</w:delText>
        </w:r>
      </w:del>
      <w:r>
        <w:rPr>
          <w:rFonts w:eastAsiaTheme="minorEastAsia"/>
        </w:rPr>
        <w:t xml:space="preserve">]. </w:t>
      </w:r>
      <w:del w:id="214" w:author="Moritz Schwarz" w:date="2020-04-12T03:27:00Z">
        <w:r w:rsidDel="006D4F4C">
          <w:rPr>
            <w:rFonts w:eastAsiaTheme="minorEastAsia"/>
          </w:rPr>
          <w:delText>Absolute e</w:delText>
        </w:r>
      </w:del>
      <w:ins w:id="215" w:author="Moritz Schwarz" w:date="2020-04-12T03:27:00Z">
        <w:r w:rsidR="006D4F4C">
          <w:rPr>
            <w:rFonts w:eastAsiaTheme="minorEastAsia"/>
          </w:rPr>
          <w:t>E</w:t>
        </w:r>
      </w:ins>
      <w:r>
        <w:rPr>
          <w:rFonts w:eastAsiaTheme="minorEastAsia"/>
        </w:rPr>
        <w:t xml:space="preserve">ffects are similar </w:t>
      </w:r>
      <w:del w:id="216" w:author="Moritz Schwarz" w:date="2020-04-12T03:27:00Z">
        <w:r w:rsidDel="006D4F4C">
          <w:rPr>
            <w:rFonts w:eastAsiaTheme="minorEastAsia"/>
          </w:rPr>
          <w:delText xml:space="preserve">between </w:delText>
        </w:r>
      </w:del>
      <w:ins w:id="217" w:author="Moritz Schwarz" w:date="2020-04-12T03:27:00Z">
        <w:r w:rsidR="006D4F4C">
          <w:rPr>
            <w:rFonts w:eastAsiaTheme="minorEastAsia"/>
          </w:rPr>
          <w:t xml:space="preserve">for </w:t>
        </w:r>
      </w:ins>
      <w:r>
        <w:rPr>
          <w:rFonts w:eastAsiaTheme="minorEastAsia"/>
        </w:rPr>
        <w:t>Chin</w:t>
      </w:r>
      <w:ins w:id="218" w:author="Moritz Schwarz" w:date="2020-04-12T03:27:00Z">
        <w:r w:rsidR="006D4F4C">
          <w:rPr>
            <w:rFonts w:eastAsiaTheme="minorEastAsia"/>
          </w:rPr>
          <w:t xml:space="preserve">ese confirmed cases </w:t>
        </w:r>
      </w:ins>
      <w:del w:id="219" w:author="Moritz Schwarz" w:date="2020-04-12T03:27:00Z">
        <w:r w:rsidDel="006D4F4C">
          <w:rPr>
            <w:rFonts w:eastAsiaTheme="minorEastAsia"/>
          </w:rPr>
          <w:delText>a</w:delText>
        </w:r>
      </w:del>
      <w:r>
        <w:rPr>
          <w:rFonts w:eastAsiaTheme="minorEastAsia"/>
        </w:rPr>
        <w:t>, at 0.9</w:t>
      </w:r>
      <w:del w:id="220" w:author="Moritz Schwarz" w:date="2020-04-12T03:27:00Z">
        <w:r w:rsidDel="006D4F4C">
          <w:rPr>
            <w:rFonts w:eastAsiaTheme="minorEastAsia"/>
          </w:rPr>
          <w:delText>%</w:delText>
        </w:r>
      </w:del>
      <w:ins w:id="221" w:author="Moritz Schwarz" w:date="2020-04-12T03:27:00Z">
        <w:r w:rsidR="006D4F4C">
          <w:rPr>
            <w:rFonts w:eastAsiaTheme="minorEastAsia"/>
          </w:rPr>
          <w:t xml:space="preserve"> percentage points</w:t>
        </w:r>
      </w:ins>
      <w:r>
        <w:rPr>
          <w:rFonts w:eastAsiaTheme="minorEastAsia"/>
        </w:rPr>
        <w:t xml:space="preserve"> [0.01 – 1.9</w:t>
      </w:r>
      <w:del w:id="222" w:author="Moritz Schwarz" w:date="2020-04-12T03:27:00Z">
        <w:r w:rsidDel="006D4F4C">
          <w:rPr>
            <w:rFonts w:eastAsiaTheme="minorEastAsia"/>
          </w:rPr>
          <w:delText>%</w:delText>
        </w:r>
      </w:del>
      <w:r>
        <w:rPr>
          <w:rFonts w:eastAsiaTheme="minorEastAsia"/>
        </w:rPr>
        <w:t xml:space="preserve">], and </w:t>
      </w:r>
      <w:del w:id="223" w:author="Moritz Schwarz" w:date="2020-04-12T03:27:00Z">
        <w:r w:rsidDel="006D4F4C">
          <w:rPr>
            <w:rFonts w:eastAsiaTheme="minorEastAsia"/>
          </w:rPr>
          <w:delText xml:space="preserve">the </w:delText>
        </w:r>
      </w:del>
      <w:ins w:id="224" w:author="Moritz Schwarz" w:date="2020-04-12T03:27:00Z">
        <w:r w:rsidR="006D4F4C">
          <w:rPr>
            <w:rFonts w:eastAsiaTheme="minorEastAsia"/>
          </w:rPr>
          <w:t>all confirmed cases outside of China</w:t>
        </w:r>
      </w:ins>
      <w:ins w:id="225" w:author="Moritz Schwarz" w:date="2020-04-12T03:28:00Z">
        <w:r w:rsidR="006D4F4C">
          <w:rPr>
            <w:rFonts w:eastAsiaTheme="minorEastAsia"/>
          </w:rPr>
          <w:t xml:space="preserve"> </w:t>
        </w:r>
      </w:ins>
      <w:del w:id="226" w:author="Moritz Schwarz" w:date="2020-04-12T03:28:00Z">
        <w:r w:rsidDel="006D4F4C">
          <w:rPr>
            <w:rFonts w:eastAsiaTheme="minorEastAsia"/>
          </w:rPr>
          <w:lastRenderedPageBreak/>
          <w:delText xml:space="preserve">rest of the world, </w:delText>
        </w:r>
      </w:del>
      <w:r>
        <w:rPr>
          <w:rFonts w:eastAsiaTheme="minorEastAsia"/>
        </w:rPr>
        <w:t>at 0.8</w:t>
      </w:r>
      <w:del w:id="227" w:author="Moritz Schwarz" w:date="2020-04-12T03:28:00Z">
        <w:r w:rsidDel="006D4F4C">
          <w:rPr>
            <w:rFonts w:eastAsiaTheme="minorEastAsia"/>
          </w:rPr>
          <w:delText xml:space="preserve">% </w:delText>
        </w:r>
      </w:del>
      <w:ins w:id="228" w:author="Moritz Schwarz" w:date="2020-04-12T03:28:00Z">
        <w:r w:rsidR="006D4F4C">
          <w:rPr>
            <w:rFonts w:eastAsiaTheme="minorEastAsia"/>
          </w:rPr>
          <w:t xml:space="preserve"> percentage points </w:t>
        </w:r>
      </w:ins>
      <w:r>
        <w:rPr>
          <w:rFonts w:eastAsiaTheme="minorEastAsia"/>
        </w:rPr>
        <w:t>[0.4 – 1.</w:t>
      </w:r>
      <w:commentRangeStart w:id="229"/>
      <w:r>
        <w:rPr>
          <w:rFonts w:eastAsiaTheme="minorEastAsia"/>
        </w:rPr>
        <w:t>1</w:t>
      </w:r>
      <w:commentRangeEnd w:id="229"/>
      <w:r>
        <w:rPr>
          <w:rStyle w:val="CommentReference"/>
        </w:rPr>
        <w:commentReference w:id="229"/>
      </w:r>
      <w:del w:id="230" w:author="Moritz Schwarz" w:date="2020-04-12T03:28:00Z">
        <w:r w:rsidDel="006D4F4C">
          <w:rPr>
            <w:rFonts w:eastAsiaTheme="minorEastAsia"/>
          </w:rPr>
          <w:delText>%</w:delText>
        </w:r>
      </w:del>
      <w:r>
        <w:rPr>
          <w:rFonts w:eastAsiaTheme="minorEastAsia"/>
        </w:rPr>
        <w:t>].</w:t>
      </w:r>
      <w:r w:rsidR="00F96F9A">
        <w:rPr>
          <w:rFonts w:eastAsiaTheme="minorEastAsia"/>
        </w:rPr>
        <w:t xml:space="preserve"> </w:t>
      </w:r>
      <w:ins w:id="231" w:author="Moritz Schwarz" w:date="2020-04-12T03:28:00Z">
        <w:r w:rsidR="006D4F4C">
          <w:rPr>
            <w:rFonts w:eastAsiaTheme="minorEastAsia"/>
          </w:rPr>
          <w:t xml:space="preserve">Given that </w:t>
        </w:r>
      </w:ins>
      <w:del w:id="232" w:author="Moritz Schwarz" w:date="2020-04-12T03:28:00Z">
        <w:r w:rsidR="00F96F9A" w:rsidDel="006D4F4C">
          <w:rPr>
            <w:rFonts w:eastAsiaTheme="minorEastAsia"/>
          </w:rPr>
          <w:delText>I</w:delText>
        </w:r>
      </w:del>
      <w:ins w:id="233" w:author="Moritz Schwarz" w:date="2020-04-12T03:28:00Z">
        <w:r w:rsidR="006D4F4C">
          <w:rPr>
            <w:rFonts w:eastAsiaTheme="minorEastAsia"/>
          </w:rPr>
          <w:t>i</w:t>
        </w:r>
      </w:ins>
      <w:r w:rsidR="00F96F9A">
        <w:rPr>
          <w:rFonts w:eastAsiaTheme="minorEastAsia"/>
        </w:rPr>
        <w:t xml:space="preserve">n our sample, the average </w:t>
      </w:r>
      <w:ins w:id="234" w:author="Moritz Schwarz" w:date="2020-04-12T03:28:00Z">
        <w:r w:rsidR="006D4F4C">
          <w:rPr>
            <w:rFonts w:eastAsiaTheme="minorEastAsia"/>
          </w:rPr>
          <w:t xml:space="preserve">daily </w:t>
        </w:r>
      </w:ins>
      <w:r w:rsidR="00F96F9A">
        <w:rPr>
          <w:rFonts w:eastAsiaTheme="minorEastAsia"/>
        </w:rPr>
        <w:t>growth rate of new cases so far is 8</w:t>
      </w:r>
      <w:del w:id="235" w:author="Moritz Schwarz" w:date="2020-04-12T03:28:00Z">
        <w:r w:rsidR="00F96F9A" w:rsidDel="006D4F4C">
          <w:rPr>
            <w:rFonts w:eastAsiaTheme="minorEastAsia"/>
          </w:rPr>
          <w:delText>.0</w:delText>
        </w:r>
      </w:del>
      <w:r w:rsidR="00F96F9A">
        <w:rPr>
          <w:rFonts w:eastAsiaTheme="minorEastAsia"/>
        </w:rPr>
        <w:t xml:space="preserve">%, </w:t>
      </w:r>
      <w:del w:id="236" w:author="Moritz Schwarz" w:date="2020-04-12T03:28:00Z">
        <w:r w:rsidR="00F96F9A" w:rsidDel="006D4F4C">
          <w:rPr>
            <w:rFonts w:eastAsiaTheme="minorEastAsia"/>
          </w:rPr>
          <w:delText xml:space="preserve">so </w:delText>
        </w:r>
      </w:del>
      <w:r w:rsidR="00F96F9A">
        <w:rPr>
          <w:rFonts w:eastAsiaTheme="minorEastAsia"/>
        </w:rPr>
        <w:t>the influence of cold weather as a risk factor is sizeable</w:t>
      </w:r>
      <w:r w:rsidR="009B1EC9">
        <w:rPr>
          <w:rFonts w:eastAsiaTheme="minorEastAsia"/>
        </w:rPr>
        <w:t xml:space="preserve"> (an increase of </w:t>
      </w:r>
      <w:ins w:id="237" w:author="Moritz Schwarz" w:date="2020-04-12T03:28:00Z">
        <w:r w:rsidR="006D4F4C">
          <w:rPr>
            <w:rFonts w:eastAsiaTheme="minorEastAsia"/>
          </w:rPr>
          <w:t xml:space="preserve">the </w:t>
        </w:r>
      </w:ins>
      <w:ins w:id="238" w:author="Moritz Schwarz" w:date="2020-04-12T03:29:00Z">
        <w:r w:rsidR="006D4F4C">
          <w:rPr>
            <w:rFonts w:eastAsiaTheme="minorEastAsia"/>
          </w:rPr>
          <w:t xml:space="preserve">sample average </w:t>
        </w:r>
      </w:ins>
      <w:ins w:id="239" w:author="Moritz Schwarz" w:date="2020-04-12T03:28:00Z">
        <w:r w:rsidR="006D4F4C">
          <w:rPr>
            <w:rFonts w:eastAsiaTheme="minorEastAsia"/>
          </w:rPr>
          <w:t xml:space="preserve">daily growth rate by </w:t>
        </w:r>
      </w:ins>
      <w:r w:rsidR="009B1EC9">
        <w:rPr>
          <w:rFonts w:eastAsiaTheme="minorEastAsia"/>
        </w:rPr>
        <w:t xml:space="preserve">12.5% </w:t>
      </w:r>
      <w:del w:id="240" w:author="Moritz Schwarz" w:date="2020-04-12T03:29:00Z">
        <w:r w:rsidR="009B1EC9" w:rsidDel="006D4F4C">
          <w:rPr>
            <w:rFonts w:eastAsiaTheme="minorEastAsia"/>
          </w:rPr>
          <w:delText xml:space="preserve">of the sample average for </w:delText>
        </w:r>
      </w:del>
      <w:r w:rsidR="009B1EC9">
        <w:rPr>
          <w:rFonts w:eastAsiaTheme="minorEastAsia"/>
        </w:rPr>
        <w:t xml:space="preserve">1°C </w:t>
      </w:r>
      <w:del w:id="241" w:author="Moritz Schwarz" w:date="2020-04-12T03:29:00Z">
        <w:r w:rsidR="009B1EC9" w:rsidDel="006D4F4C">
          <w:rPr>
            <w:rFonts w:eastAsiaTheme="minorEastAsia"/>
          </w:rPr>
          <w:delText>lower</w:delText>
        </w:r>
      </w:del>
      <w:ins w:id="242" w:author="Moritz Schwarz" w:date="2020-04-12T03:29:00Z">
        <w:r w:rsidR="006D4F4C">
          <w:rPr>
            <w:rFonts w:eastAsiaTheme="minorEastAsia"/>
          </w:rPr>
          <w:t>cooler temperatures</w:t>
        </w:r>
      </w:ins>
      <w:r w:rsidR="009B1EC9">
        <w:rPr>
          <w:rFonts w:eastAsiaTheme="minorEastAsia"/>
        </w:rPr>
        <w:t>)</w:t>
      </w:r>
      <w:r w:rsidR="00F96F9A">
        <w:rPr>
          <w:rFonts w:eastAsiaTheme="minorEastAsia"/>
        </w:rPr>
        <w:t>.</w:t>
      </w:r>
      <w:commentRangeEnd w:id="206"/>
      <w:r w:rsidR="006D4F4C">
        <w:rPr>
          <w:rStyle w:val="CommentReference"/>
        </w:rPr>
        <w:commentReference w:id="206"/>
      </w:r>
    </w:p>
    <w:p w14:paraId="39A45102" w14:textId="7CDE2317" w:rsidR="000C58F8" w:rsidRPr="00306711" w:rsidRDefault="000C58F8" w:rsidP="002C4E27">
      <w:pPr>
        <w:widowControl w:val="0"/>
        <w:spacing w:before="120" w:line="480" w:lineRule="auto"/>
      </w:pPr>
      <w:r w:rsidRPr="002C4E27">
        <w:rPr>
          <w:highlight w:val="cyan"/>
        </w:rPr>
        <w:t>We conducted several robustness checks in the</w:t>
      </w:r>
      <w:r w:rsidRPr="002C4E27">
        <w:rPr>
          <w:b/>
          <w:bCs/>
          <w:highlight w:val="cyan"/>
        </w:rPr>
        <w:t xml:space="preserve"> supplementary material 3</w:t>
      </w:r>
      <w:r w:rsidRPr="002C4E27">
        <w:rPr>
          <w:highlight w:val="cyan"/>
        </w:rPr>
        <w:t>.</w:t>
      </w:r>
      <w:r>
        <w:t xml:space="preserve"> </w:t>
      </w:r>
      <w:r w:rsidR="000334AB" w:rsidRPr="000334AB">
        <w:rPr>
          <w:highlight w:val="yellow"/>
        </w:rPr>
        <w:t>[HUMIDITY AND PRECIPITATIONS]</w:t>
      </w:r>
      <w:r w:rsidR="000334AB">
        <w:t xml:space="preserve">. </w:t>
      </w:r>
      <w:r>
        <w:t>We check how important the fixed effects are to avoid mis-identifying the impact of the weather on COVID-19. Taking out the fixed effects lead to attenuated results</w:t>
      </w:r>
      <w:commentRangeStart w:id="243"/>
      <w:commentRangeStart w:id="244"/>
      <w:commentRangeStart w:id="245"/>
      <w:r>
        <w:t>, possibly because the virus is spreading while temperatures are increasing</w:t>
      </w:r>
      <w:commentRangeEnd w:id="243"/>
      <w:r>
        <w:rPr>
          <w:rStyle w:val="CommentReference"/>
        </w:rPr>
        <w:commentReference w:id="243"/>
      </w:r>
      <w:commentRangeEnd w:id="244"/>
      <w:r>
        <w:rPr>
          <w:rStyle w:val="CommentReference"/>
        </w:rPr>
        <w:commentReference w:id="244"/>
      </w:r>
      <w:commentRangeEnd w:id="245"/>
      <w:r w:rsidR="006D4F4C">
        <w:rPr>
          <w:rStyle w:val="CommentReference"/>
        </w:rPr>
        <w:commentReference w:id="245"/>
      </w:r>
      <w:r>
        <w:t>. We check whether the length of</w:t>
      </w:r>
      <w:r w:rsidR="006A620C">
        <w:t xml:space="preserve"> the</w:t>
      </w:r>
      <w:r>
        <w:t xml:space="preserve"> </w:t>
      </w:r>
      <w:r w:rsidRPr="00306711">
        <w:t xml:space="preserve">window period has an impact on the results. The effects increase with the number of lags, and then remain stable after 21 lags. </w:t>
      </w:r>
      <w:commentRangeStart w:id="246"/>
      <w:r w:rsidRPr="00306711">
        <w:t xml:space="preserve">We also look at the impact of the weather on the early spread of the disease in new areas, as well as before and after within-country movement restrictions were introduced. </w:t>
      </w:r>
      <w:commentRangeEnd w:id="246"/>
      <w:r w:rsidR="00206981">
        <w:rPr>
          <w:rStyle w:val="CommentReference"/>
        </w:rPr>
        <w:commentReference w:id="246"/>
      </w:r>
      <w:r w:rsidRPr="00306711">
        <w:t xml:space="preserve">We find that, in the early stages, before strong policy intervention, the weather is likely to have </w:t>
      </w:r>
      <w:commentRangeStart w:id="247"/>
      <w:r w:rsidRPr="00306711">
        <w:t xml:space="preserve">played a similar </w:t>
      </w:r>
      <w:commentRangeEnd w:id="247"/>
      <w:r w:rsidR="00206981">
        <w:rPr>
          <w:rStyle w:val="CommentReference"/>
        </w:rPr>
        <w:commentReference w:id="247"/>
      </w:r>
      <w:r w:rsidRPr="00306711">
        <w:t xml:space="preserve">role in how fast the disease </w:t>
      </w:r>
      <w:commentRangeStart w:id="248"/>
      <w:r w:rsidRPr="00306711">
        <w:t>spread</w:t>
      </w:r>
      <w:commentRangeEnd w:id="248"/>
      <w:r w:rsidRPr="00306711">
        <w:rPr>
          <w:rStyle w:val="CommentReference"/>
        </w:rPr>
        <w:commentReference w:id="248"/>
      </w:r>
      <w:r w:rsidRPr="00306711">
        <w:t>.</w:t>
      </w:r>
      <w:r w:rsidR="006A620C">
        <w:t xml:space="preserve"> </w:t>
      </w:r>
      <w:r w:rsidR="006A620C">
        <w:rPr>
          <w:rFonts w:eastAsiaTheme="minorEastAsia"/>
        </w:rPr>
        <w:t>As we get more data about the pandemic, it should be possible to refine these estimates.</w:t>
      </w:r>
    </w:p>
    <w:p w14:paraId="52D1D6B4" w14:textId="575A6D95" w:rsidR="00CB53F9" w:rsidRPr="007F37FA" w:rsidRDefault="00694F65" w:rsidP="00CB53F9">
      <w:pPr>
        <w:pStyle w:val="Heading2"/>
      </w:pPr>
      <w:r>
        <w:t>Using these estimates in projections</w:t>
      </w:r>
    </w:p>
    <w:p w14:paraId="572687A3" w14:textId="77777777" w:rsidR="00CB53F9" w:rsidRDefault="00CB53F9" w:rsidP="000334AB">
      <w:pPr>
        <w:spacing w:line="480" w:lineRule="auto"/>
        <w:rPr>
          <w:color w:val="000000"/>
          <w:shd w:val="clear" w:color="auto" w:fill="FFFFFF"/>
        </w:rPr>
      </w:pPr>
      <w:r>
        <w:t xml:space="preserve">Our findings could be used to calibrate projections of the pandemic based on local weather conditions. </w:t>
      </w:r>
      <w:r w:rsidRPr="45E3D0BB">
        <w:rPr>
          <w:color w:val="000000" w:themeColor="text1"/>
        </w:rPr>
        <w:t>Mathematical models of epidemic dynamics are needed to use this result for forecasting, which is beyond the scope of this work.</w:t>
      </w:r>
      <w:r>
        <w:rPr>
          <w:color w:val="000000" w:themeColor="text1"/>
        </w:rPr>
        <w:t xml:space="preserve"> </w:t>
      </w:r>
    </w:p>
    <w:p w14:paraId="7C2E66A8" w14:textId="77777777" w:rsidR="00CB53F9" w:rsidRPr="000761AF" w:rsidRDefault="00CB53F9" w:rsidP="000334AB">
      <w:pPr>
        <w:spacing w:line="480" w:lineRule="auto"/>
        <w:rPr>
          <w:rFonts w:eastAsiaTheme="minorEastAsia"/>
        </w:rPr>
      </w:pPr>
      <w:r>
        <w:t>Please note several caveats regarding our estimates. Our estimates do not have the predictive capacity required to make robust forecasts about the upcoming winter and summer seasons. This is because</w:t>
      </w:r>
      <w:r>
        <w:rPr>
          <w:rFonts w:eastAsiaTheme="minorEastAsia"/>
        </w:rPr>
        <w:t xml:space="preserve"> econometric models can only predict changes at the margin. These models have no ability to predict changes in temperature beyond a few degrees. We strongly warrant against multiplying of effect </w:t>
      </w:r>
      <w:r w:rsidRPr="002A5BFE">
        <w:rPr>
          <w:rFonts w:eastAsiaTheme="minorEastAsia"/>
          <w:highlight w:val="yellow"/>
        </w:rPr>
        <w:t>(11%)</w:t>
      </w:r>
      <w:r>
        <w:rPr>
          <w:rFonts w:eastAsiaTheme="minorEastAsia"/>
        </w:rPr>
        <w:t xml:space="preserve"> by the number of degrees (e.g.</w:t>
      </w:r>
      <w:r>
        <w:t xml:space="preserve"> a 5</w:t>
      </w:r>
      <w:r w:rsidRPr="51DF8131">
        <w:rPr>
          <w:rFonts w:eastAsiaTheme="minorEastAsia"/>
        </w:rPr>
        <w:t>°C</w:t>
      </w:r>
      <w:r>
        <w:rPr>
          <w:rFonts w:eastAsiaTheme="minorEastAsia"/>
        </w:rPr>
        <w:t xml:space="preserve"> change in temperature) to make rule of thumb forecasts. This does not work because the marginal, degree increases cannot be extrapolated beyond a few degrees, and many factors could come into play, which could lead to a surge in confirmed cases even at high temperatures. Moreover, we are using data over a few months only, and have used winter data in the Northern Hemisphere and summer data in the Southern Hemisphere to understand the virus’ response. Any </w:t>
      </w:r>
      <w:r>
        <w:rPr>
          <w:rFonts w:eastAsiaTheme="minorEastAsia"/>
        </w:rPr>
        <w:lastRenderedPageBreak/>
        <w:t xml:space="preserve">projection will need to make strong assumptions about the validity of these responses beyond the periods and situations observed. </w:t>
      </w:r>
      <w:r w:rsidRPr="006818B6">
        <w:rPr>
          <w:rFonts w:eastAsiaTheme="minorEastAsia"/>
          <w:highlight w:val="cyan"/>
        </w:rPr>
        <w:t>Nothing ensures that the relationship we estimate might not</w:t>
      </w:r>
      <w:r>
        <w:rPr>
          <w:rFonts w:eastAsiaTheme="minorEastAsia"/>
          <w:highlight w:val="cyan"/>
        </w:rPr>
        <w:t xml:space="preserve"> evolve</w:t>
      </w:r>
      <w:r w:rsidRPr="005951CD">
        <w:rPr>
          <w:rFonts w:eastAsiaTheme="minorEastAsia"/>
          <w:highlight w:val="cyan"/>
        </w:rPr>
        <w:t>. If public health measures are relaxed in the summer and people go out more during hot days, we could observe a different relationship in a few months, with</w:t>
      </w:r>
      <w:r>
        <w:rPr>
          <w:rFonts w:eastAsiaTheme="minorEastAsia"/>
          <w:highlight w:val="cyan"/>
        </w:rPr>
        <w:t xml:space="preserve"> </w:t>
      </w:r>
      <w:r w:rsidRPr="005951CD">
        <w:rPr>
          <w:rFonts w:eastAsiaTheme="minorEastAsia"/>
          <w:highlight w:val="cyan"/>
        </w:rPr>
        <w:t>more cases recorded in the summer</w:t>
      </w:r>
      <w:r w:rsidRPr="006818B6">
        <w:rPr>
          <w:rFonts w:eastAsiaTheme="minorEastAsia"/>
          <w:highlight w:val="cyan"/>
        </w:rPr>
        <w:t>.</w:t>
      </w:r>
    </w:p>
    <w:p w14:paraId="1B253132" w14:textId="77777777" w:rsidR="00CB53F9" w:rsidRDefault="00CB53F9" w:rsidP="000334AB">
      <w:pPr>
        <w:spacing w:line="480" w:lineRule="auto"/>
      </w:pPr>
      <w:r>
        <w:rPr>
          <w:rFonts w:eastAsiaTheme="minorEastAsia"/>
        </w:rPr>
        <w:t>Having said so, we illustrate below the effect that our estimates could have on projections,</w:t>
      </w:r>
      <w:r>
        <w:t xml:space="preserve"> using a very simple </w:t>
      </w:r>
      <w:r w:rsidRPr="005B49EF">
        <w:t>susceptible-infectious-recovered (SIR) compartment model</w:t>
      </w:r>
      <w:r>
        <w:t>.</w:t>
      </w:r>
      <w:r>
        <w:rPr>
          <w:rStyle w:val="EndnoteReference"/>
        </w:rPr>
        <w:endnoteReference w:id="23"/>
      </w:r>
      <w:r>
        <w:t xml:space="preserve"> Please note that this exercise is only illustrative. The model is initialised with the parameters used in Walker et al. (2020)</w:t>
      </w:r>
      <w:r>
        <w:rPr>
          <w:rStyle w:val="EndnoteReference"/>
        </w:rPr>
        <w:endnoteReference w:id="24"/>
      </w:r>
      <w:r>
        <w:t xml:space="preserve"> (see methodological details in the </w:t>
      </w:r>
      <w:r w:rsidRPr="00853ED4">
        <w:rPr>
          <w:b/>
          <w:bCs/>
        </w:rPr>
        <w:t>supplementary material 4</w:t>
      </w:r>
      <w:r w:rsidRPr="00853ED4">
        <w:t>)</w:t>
      </w:r>
      <w:r>
        <w:t xml:space="preserve">. </w:t>
      </w:r>
      <w:bookmarkStart w:id="249" w:name="_Ref36612428"/>
      <w:r>
        <w:t xml:space="preserve">Results across different scenarios suggest that some countries, especially in the Northern Hemisphere, could expect some reduction in cases </w:t>
      </w:r>
      <w:r>
        <w:rPr>
          <w:lang w:eastAsia="zh-CN"/>
        </w:rPr>
        <w:t>from April to August</w:t>
      </w:r>
      <w:r>
        <w:t>, while others, especially in the Southern Hemisphere could expect a surge in cases because of weather conditions. This is illustrated across three scenarios (no mit</w:t>
      </w:r>
      <w:r w:rsidRPr="001543C7">
        <w:t>igation, social isolation of the elderly, isolation for the whole population</w:t>
      </w:r>
      <w:r>
        <w:t>, as in Walker et al. 2020</w:t>
      </w:r>
      <w:r w:rsidRPr="001543C7">
        <w:t xml:space="preserve">) in </w:t>
      </w:r>
      <w:r w:rsidRPr="001543C7">
        <w:fldChar w:fldCharType="begin"/>
      </w:r>
      <w:r w:rsidRPr="001543C7">
        <w:instrText xml:space="preserve"> REF _Ref36612428 \h  \* MERGEFORMAT </w:instrText>
      </w:r>
      <w:r w:rsidRPr="001543C7">
        <w:fldChar w:fldCharType="separate"/>
      </w:r>
      <w:r w:rsidRPr="00277DA1">
        <w:rPr>
          <w:b/>
          <w:bCs/>
        </w:rPr>
        <w:t xml:space="preserve">Figure </w:t>
      </w:r>
      <w:r w:rsidRPr="00C23469">
        <w:rPr>
          <w:b/>
          <w:bCs/>
          <w:noProof/>
        </w:rPr>
        <w:t>3</w:t>
      </w:r>
      <w:r w:rsidRPr="001543C7">
        <w:fldChar w:fldCharType="end"/>
      </w:r>
      <w:r w:rsidRPr="001543C7">
        <w:t>, assuming a ba</w:t>
      </w:r>
      <w:r>
        <w:t xml:space="preserve">sic reproduction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of 2.</w:t>
      </w:r>
      <w:commentRangeStart w:id="250"/>
      <w:r>
        <w:t>4</w:t>
      </w:r>
      <w:commentRangeEnd w:id="250"/>
      <w:r>
        <w:rPr>
          <w:rStyle w:val="CommentReference"/>
        </w:rPr>
        <w:commentReference w:id="250"/>
      </w:r>
      <w:r>
        <w:t xml:space="preserve">. </w:t>
      </w:r>
    </w:p>
    <w:p w14:paraId="7CDD0FDF" w14:textId="77777777" w:rsidR="00CB53F9" w:rsidRDefault="00CB53F9" w:rsidP="000334AB">
      <w:pPr>
        <w:pStyle w:val="Caption"/>
        <w:keepNext/>
        <w:spacing w:line="480" w:lineRule="auto"/>
        <w:jc w:val="center"/>
      </w:pPr>
      <w:r w:rsidRPr="00277DA1">
        <w:rPr>
          <w:b/>
          <w:bCs/>
          <w:i w:val="0"/>
          <w:iCs w:val="0"/>
          <w:color w:val="auto"/>
          <w:sz w:val="22"/>
          <w:szCs w:val="22"/>
        </w:rPr>
        <w:lastRenderedPageBreak/>
        <w:t xml:space="preserve">Figure </w:t>
      </w:r>
      <w:r w:rsidRPr="00277DA1">
        <w:rPr>
          <w:b/>
          <w:i w:val="0"/>
        </w:rPr>
        <w:fldChar w:fldCharType="begin"/>
      </w:r>
      <w:r w:rsidRPr="00277DA1">
        <w:rPr>
          <w:b/>
          <w:bCs/>
          <w:i w:val="0"/>
          <w:iCs w:val="0"/>
          <w:color w:val="auto"/>
          <w:sz w:val="22"/>
          <w:szCs w:val="22"/>
        </w:rPr>
        <w:instrText xml:space="preserve"> SEQ Figure \* ARABIC </w:instrText>
      </w:r>
      <w:r w:rsidRPr="00277DA1">
        <w:rPr>
          <w:b/>
          <w:i w:val="0"/>
        </w:rPr>
        <w:fldChar w:fldCharType="separate"/>
      </w:r>
      <w:r>
        <w:rPr>
          <w:b/>
          <w:bCs/>
          <w:i w:val="0"/>
          <w:iCs w:val="0"/>
          <w:noProof/>
          <w:color w:val="auto"/>
          <w:sz w:val="22"/>
          <w:szCs w:val="22"/>
        </w:rPr>
        <w:t>3</w:t>
      </w:r>
      <w:r w:rsidRPr="00277DA1">
        <w:rPr>
          <w:b/>
          <w:i w:val="0"/>
        </w:rPr>
        <w:fldChar w:fldCharType="end"/>
      </w:r>
      <w:bookmarkEnd w:id="249"/>
      <w:r w:rsidRPr="00277DA1">
        <w:rPr>
          <w:b/>
          <w:bCs/>
          <w:i w:val="0"/>
          <w:iCs w:val="0"/>
          <w:color w:val="auto"/>
          <w:sz w:val="22"/>
          <w:szCs w:val="22"/>
        </w:rPr>
        <w:t xml:space="preserve">: Illustrative projection with and without taking the weather into </w:t>
      </w:r>
      <w:commentRangeStart w:id="251"/>
      <w:r w:rsidRPr="00277DA1">
        <w:rPr>
          <w:b/>
          <w:bCs/>
          <w:i w:val="0"/>
          <w:iCs w:val="0"/>
          <w:color w:val="auto"/>
          <w:sz w:val="22"/>
          <w:szCs w:val="22"/>
        </w:rPr>
        <w:t>account</w:t>
      </w:r>
      <w:commentRangeEnd w:id="251"/>
      <w:r>
        <w:rPr>
          <w:rStyle w:val="CommentReference"/>
          <w:i w:val="0"/>
          <w:iCs w:val="0"/>
          <w:color w:val="auto"/>
        </w:rPr>
        <w:commentReference w:id="251"/>
      </w:r>
    </w:p>
    <w:p w14:paraId="47B6CD81" w14:textId="77777777" w:rsidR="00CB53F9" w:rsidRDefault="00CB53F9" w:rsidP="000334AB">
      <w:pPr>
        <w:spacing w:line="480" w:lineRule="auto"/>
        <w:jc w:val="center"/>
      </w:pPr>
      <w:r>
        <w:rPr>
          <w:noProof/>
        </w:rPr>
        <w:drawing>
          <wp:inline distT="0" distB="0" distL="0" distR="0" wp14:anchorId="6392CDF2" wp14:editId="11F3AF7C">
            <wp:extent cx="5760720" cy="4608832"/>
            <wp:effectExtent l="0" t="0" r="5080" b="1270"/>
            <wp:docPr id="213657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760720" cy="4608832"/>
                    </a:xfrm>
                    <a:prstGeom prst="rect">
                      <a:avLst/>
                    </a:prstGeom>
                  </pic:spPr>
                </pic:pic>
              </a:graphicData>
            </a:graphic>
          </wp:inline>
        </w:drawing>
      </w:r>
    </w:p>
    <w:p w14:paraId="4AF6B27E" w14:textId="77777777" w:rsidR="00CB53F9" w:rsidRPr="00144482" w:rsidRDefault="00CB53F9" w:rsidP="000334AB">
      <w:pPr>
        <w:spacing w:line="480" w:lineRule="auto"/>
        <w:jc w:val="left"/>
        <w:rPr>
          <w:sz w:val="18"/>
          <w:szCs w:val="18"/>
        </w:rPr>
      </w:pPr>
      <w:r w:rsidRPr="00277DA1">
        <w:rPr>
          <w:sz w:val="18"/>
          <w:szCs w:val="18"/>
        </w:rPr>
        <w:t>Notes: see methodological</w:t>
      </w:r>
      <w:r>
        <w:rPr>
          <w:sz w:val="18"/>
          <w:szCs w:val="18"/>
        </w:rPr>
        <w:t xml:space="preserve"> details in supplementary material 4.</w:t>
      </w:r>
    </w:p>
    <w:p w14:paraId="752A6370" w14:textId="77777777" w:rsidR="00CB53F9" w:rsidRPr="006818B6" w:rsidRDefault="00CB53F9" w:rsidP="000334AB">
      <w:pPr>
        <w:pStyle w:val="Heading2"/>
        <w:rPr>
          <w:lang w:val="en-US"/>
        </w:rPr>
      </w:pPr>
      <w:r w:rsidRPr="005623F6">
        <w:t>Discussion</w:t>
      </w:r>
    </w:p>
    <w:p w14:paraId="2520A950" w14:textId="21234F84" w:rsidR="00576C66" w:rsidRDefault="00CB53F9" w:rsidP="000334AB">
      <w:pPr>
        <w:spacing w:before="120" w:line="480" w:lineRule="auto"/>
      </w:pPr>
      <w:r>
        <w:t xml:space="preserve">This study concludes with some confidence that </w:t>
      </w:r>
      <w:r w:rsidR="00576C66">
        <w:t xml:space="preserve">cold weather is a risk factor in the emerging of severe cases of </w:t>
      </w:r>
      <w:r>
        <w:t>COVID-19.</w:t>
      </w:r>
      <w:r w:rsidR="00576C66">
        <w:t xml:space="preserve"> </w:t>
      </w:r>
      <w:r w:rsidR="00576C66" w:rsidRPr="00576C66">
        <w:rPr>
          <w:highlight w:val="cyan"/>
        </w:rPr>
        <w:t>[QUICKLY MENTION THE POSITIVES HERE]</w:t>
      </w:r>
    </w:p>
    <w:p w14:paraId="7C28A9BB" w14:textId="275C9DA3" w:rsidR="00CB53F9" w:rsidRDefault="00576C66" w:rsidP="00576C66">
      <w:pPr>
        <w:spacing w:before="120" w:line="480" w:lineRule="auto"/>
      </w:pPr>
      <w:r>
        <w:t xml:space="preserve">However, </w:t>
      </w:r>
      <w:del w:id="252" w:author="Moritz Schwarz" w:date="2020-04-12T03:32:00Z">
        <w:r w:rsidDel="00206981">
          <w:delText xml:space="preserve">the above </w:delText>
        </w:r>
      </w:del>
      <w:ins w:id="253" w:author="Moritz Schwarz" w:date="2020-04-12T03:32:00Z">
        <w:r w:rsidR="00206981">
          <w:t xml:space="preserve">any comparable </w:t>
        </w:r>
      </w:ins>
      <w:ins w:id="254" w:author="Moritz Schwarz" w:date="2020-04-12T03:33:00Z">
        <w:r w:rsidR="00206981">
          <w:t>macro-</w:t>
        </w:r>
      </w:ins>
      <w:r>
        <w:t xml:space="preserve">statistical analysis </w:t>
      </w:r>
      <w:ins w:id="255" w:author="Moritz Schwarz" w:date="2020-04-12T03:32:00Z">
        <w:r w:rsidR="00206981">
          <w:t xml:space="preserve">is unable </w:t>
        </w:r>
      </w:ins>
      <w:del w:id="256" w:author="Moritz Schwarz" w:date="2020-04-12T03:32:00Z">
        <w:r w:rsidDel="00206981">
          <w:delText xml:space="preserve">cannot </w:delText>
        </w:r>
      </w:del>
      <w:ins w:id="257" w:author="Moritz Schwarz" w:date="2020-04-12T03:32:00Z">
        <w:r w:rsidR="00206981">
          <w:t xml:space="preserve">to </w:t>
        </w:r>
      </w:ins>
      <w:del w:id="258" w:author="Moritz Schwarz" w:date="2020-04-12T03:32:00Z">
        <w:r w:rsidDel="00206981">
          <w:delText xml:space="preserve">explain </w:delText>
        </w:r>
      </w:del>
      <w:ins w:id="259" w:author="Moritz Schwarz" w:date="2020-04-12T03:32:00Z">
        <w:r w:rsidR="00206981">
          <w:t>identify</w:t>
        </w:r>
        <w:r w:rsidR="00206981">
          <w:t xml:space="preserve"> </w:t>
        </w:r>
      </w:ins>
      <w:r>
        <w:t xml:space="preserve">the mechanisms behind these results. This is an area where future clinical research and statistical research are required before drawing any hasty policy implication. </w:t>
      </w:r>
      <w:commentRangeStart w:id="260"/>
      <w:r>
        <w:t>We can cite a few mechanisms that could</w:t>
      </w:r>
      <w:r w:rsidR="00CB53F9">
        <w:t xml:space="preserve"> </w:t>
      </w:r>
      <w:r>
        <w:t>explain our results</w:t>
      </w:r>
      <w:r w:rsidR="00CB53F9">
        <w:t>. For example, the COVID-19 virus itself may be sensitive to the weather, like other coronaviruses (i.e. SARS-CoV-1).</w:t>
      </w:r>
      <w:r w:rsidR="00CB53F9" w:rsidRPr="00B91E09">
        <w:rPr>
          <w:rStyle w:val="EndnoteReference"/>
        </w:rPr>
        <w:endnoteReference w:id="25"/>
      </w:r>
      <w:r w:rsidR="00CB53F9" w:rsidRPr="005623F6">
        <w:rPr>
          <w:vertAlign w:val="superscript"/>
        </w:rPr>
        <w:t>,</w:t>
      </w:r>
      <w:r w:rsidR="00CB53F9" w:rsidRPr="00B91E09">
        <w:rPr>
          <w:rStyle w:val="EndnoteReference"/>
        </w:rPr>
        <w:endnoteReference w:id="26"/>
      </w:r>
      <w:r w:rsidR="00CB53F9">
        <w:t xml:space="preserve"> Human immune systems may also be impaired by colder and dryer weather, and therefore people may be more likely to be infected or develop stronger symptoms during colder weathe</w:t>
      </w:r>
      <w:r w:rsidR="00CB53F9" w:rsidRPr="00B818DE">
        <w:t>r.</w:t>
      </w:r>
      <w:r w:rsidR="00CB53F9">
        <w:rPr>
          <w:rStyle w:val="EndnoteReference"/>
        </w:rPr>
        <w:endnoteReference w:id="27"/>
      </w:r>
      <w:r w:rsidR="00CB53F9">
        <w:t xml:space="preserve"> </w:t>
      </w:r>
      <w:commentRangeEnd w:id="260"/>
      <w:r w:rsidR="00206981">
        <w:rPr>
          <w:rStyle w:val="CommentReference"/>
        </w:rPr>
        <w:commentReference w:id="260"/>
      </w:r>
      <w:r>
        <w:t xml:space="preserve">Moreover, the weather is correlated with all sorts of diseases, especially other </w:t>
      </w:r>
      <w:r>
        <w:lastRenderedPageBreak/>
        <w:t xml:space="preserve">respiratory </w:t>
      </w:r>
      <w:commentRangeStart w:id="261"/>
      <w:r>
        <w:t>diseases</w:t>
      </w:r>
      <w:commentRangeEnd w:id="261"/>
      <w:r w:rsidR="00206981">
        <w:rPr>
          <w:rStyle w:val="CommentReference"/>
        </w:rPr>
        <w:commentReference w:id="261"/>
      </w:r>
      <w:r>
        <w:t xml:space="preserve">. There may be more complications from COVID-19 on cold days because of this, and therefore more confirmed cases in our data. </w:t>
      </w:r>
      <w:r w:rsidR="00CB53F9">
        <w:t>In addi</w:t>
      </w:r>
      <w:r w:rsidR="00CB53F9" w:rsidRPr="00576C66">
        <w:t>tion, all sorts of behaviour</w:t>
      </w:r>
      <w:r w:rsidRPr="00576C66">
        <w:t>al factors</w:t>
      </w:r>
      <w:r w:rsidR="00CB53F9" w:rsidRPr="00576C66">
        <w:t xml:space="preserve"> may correlate with the weather</w:t>
      </w:r>
      <w:r w:rsidRPr="00576C66">
        <w:t xml:space="preserve"> and affect population</w:t>
      </w:r>
      <w:r w:rsidR="00CB53F9" w:rsidRPr="00576C66">
        <w:t xml:space="preserve"> exposure to COVID-19. The results presented above encompass all these effects and possibly more. </w:t>
      </w:r>
    </w:p>
    <w:p w14:paraId="1257D98D" w14:textId="77777777" w:rsidR="00576C66" w:rsidRDefault="00576C66" w:rsidP="000334AB">
      <w:pPr>
        <w:spacing w:line="480" w:lineRule="auto"/>
      </w:pPr>
    </w:p>
    <w:p w14:paraId="3F0452EF" w14:textId="23B18229" w:rsidR="00CB53F9" w:rsidRDefault="00CB53F9" w:rsidP="000334AB">
      <w:pPr>
        <w:spacing w:line="480" w:lineRule="auto"/>
      </w:pPr>
      <w:commentRangeStart w:id="262"/>
      <w:r>
        <w:t>In addition, the results for the non-linear response of COVID-19 cases to the weather do not account for acclimati</w:t>
      </w:r>
      <w:ins w:id="263" w:author="Moritz Schwarz" w:date="2020-04-12T03:34:00Z">
        <w:r w:rsidR="00206981">
          <w:t>zati</w:t>
        </w:r>
      </w:ins>
      <w:r>
        <w:t xml:space="preserve">on. It is possible that populations used to colder weather are less likely to contract the disease at a given temperature than populations used to hotter weather. </w:t>
      </w:r>
      <w:commentRangeEnd w:id="262"/>
      <w:r w:rsidR="00206981">
        <w:rPr>
          <w:rStyle w:val="CommentReference"/>
        </w:rPr>
        <w:commentReference w:id="262"/>
      </w:r>
      <w:commentRangeStart w:id="264"/>
      <w:r>
        <w:t xml:space="preserve">We do not have the data to test if some versions of the COVID-19 virus are more sensitive to the weather than others. </w:t>
      </w:r>
      <w:commentRangeEnd w:id="264"/>
      <w:r w:rsidR="00206981">
        <w:rPr>
          <w:rStyle w:val="CommentReference"/>
        </w:rPr>
        <w:commentReference w:id="264"/>
      </w:r>
      <w:r>
        <w:t>Likewise, we were unable to provide estimates by age, gender or according to medical preconditions</w:t>
      </w:r>
      <w:commentRangeStart w:id="265"/>
      <w:r>
        <w:t xml:space="preserve"> due to lack of data</w:t>
      </w:r>
      <w:commentRangeEnd w:id="265"/>
      <w:r w:rsidR="00206981">
        <w:rPr>
          <w:rStyle w:val="CommentReference"/>
        </w:rPr>
        <w:commentReference w:id="265"/>
      </w:r>
      <w:r>
        <w:t xml:space="preserve">. </w:t>
      </w:r>
      <w:commentRangeStart w:id="266"/>
      <w:r>
        <w:t xml:space="preserve">We are also disregarding the fact that some cases might have contracted the disease in a different location, which may create some measurement error in the weather variable. </w:t>
      </w:r>
      <w:commentRangeEnd w:id="266"/>
      <w:r>
        <w:rPr>
          <w:rStyle w:val="CommentReference"/>
        </w:rPr>
        <w:commentReference w:id="266"/>
      </w:r>
      <w:r>
        <w:t xml:space="preserve">Finally, we do not account for air </w:t>
      </w:r>
      <w:commentRangeStart w:id="267"/>
      <w:commentRangeStart w:id="268"/>
      <w:r>
        <w:t>pollution</w:t>
      </w:r>
      <w:commentRangeEnd w:id="267"/>
      <w:r>
        <w:rPr>
          <w:rStyle w:val="CommentReference"/>
        </w:rPr>
        <w:commentReference w:id="267"/>
      </w:r>
      <w:commentRangeEnd w:id="268"/>
      <w:r w:rsidR="00206981">
        <w:rPr>
          <w:rStyle w:val="CommentReference"/>
        </w:rPr>
        <w:commentReference w:id="268"/>
      </w:r>
      <w:r>
        <w:t>, which could be confounded with temperature and have an impact on COVID-19 cases. However, we control for precipitations, a parameter known to be strongly correlated with pollution, and find no effect of precipitations on the frequency COVID-19 cases.</w:t>
      </w:r>
    </w:p>
    <w:p w14:paraId="23EE7929" w14:textId="77777777" w:rsidR="00CB53F9" w:rsidRPr="005623F6" w:rsidRDefault="00CB53F9" w:rsidP="000334AB">
      <w:pPr>
        <w:pStyle w:val="Heading2"/>
      </w:pPr>
      <w:r w:rsidRPr="005623F6">
        <w:t>Conclusion</w:t>
      </w:r>
    </w:p>
    <w:p w14:paraId="0EAAE7AC" w14:textId="77777777" w:rsidR="00CB53F9" w:rsidRDefault="00CB53F9" w:rsidP="000334AB">
      <w:pPr>
        <w:spacing w:line="480" w:lineRule="auto"/>
      </w:pPr>
      <w:r>
        <w:t xml:space="preserve">This paper provides the first georeferenced statistical analysis of the impact of the weather on COVID-19 infections. It links detailed data on confirmed COVID-19 cases to detailed meteorological data. This allows us to separate the effect of the weather from a long list of potential confounders, especially sudden changes – from one day to the other – in government response, population awareness or even healthcare practices and COVID-19 testing. </w:t>
      </w:r>
    </w:p>
    <w:p w14:paraId="4D8679CA" w14:textId="6C189458" w:rsidR="00CB53F9" w:rsidRDefault="00CB53F9" w:rsidP="000334AB">
      <w:pPr>
        <w:spacing w:line="480" w:lineRule="auto"/>
        <w:rPr>
          <w:highlight w:val="cyan"/>
        </w:rPr>
      </w:pPr>
      <w:r>
        <w:t xml:space="preserve">We provide evidence </w:t>
      </w:r>
      <w:del w:id="269" w:author="Moritz Schwarz" w:date="2020-04-12T03:36:00Z">
        <w:r w:rsidDel="00206981">
          <w:delText xml:space="preserve">confirming </w:delText>
        </w:r>
      </w:del>
      <w:ins w:id="270" w:author="Moritz Schwarz" w:date="2020-04-12T03:36:00Z">
        <w:r w:rsidR="00206981">
          <w:t>to reject</w:t>
        </w:r>
        <w:r w:rsidR="00206981">
          <w:t xml:space="preserve"> </w:t>
        </w:r>
      </w:ins>
      <w:r>
        <w:t>the hypothesis</w:t>
      </w:r>
      <w:ins w:id="271" w:author="Moritz Schwarz" w:date="2020-04-12T03:37:00Z">
        <w:r w:rsidR="00206981">
          <w:t xml:space="preserve"> that COVID-19 is insensitive to the weather</w:t>
        </w:r>
      </w:ins>
      <w:r>
        <w:t>, raised by several experts</w:t>
      </w:r>
      <w:del w:id="272" w:author="Moritz Schwarz" w:date="2020-04-12T03:37:00Z">
        <w:r w:rsidDel="00206981">
          <w:delText>, that COVID-19 is sensitive to the weather</w:delText>
        </w:r>
      </w:del>
      <w:r>
        <w:t xml:space="preserve">. Cold is a risk factor: exposure to </w:t>
      </w:r>
      <w:ins w:id="273" w:author="Moritz Schwarz" w:date="2020-04-12T03:38:00Z">
        <w:r w:rsidR="00206981" w:rsidRPr="00206981">
          <w:t>cooler temperatures by 1°</w:t>
        </w:r>
        <w:proofErr w:type="spellStart"/>
        <w:r w:rsidR="00206981" w:rsidRPr="00206981">
          <w:t>C over</w:t>
        </w:r>
        <w:proofErr w:type="spellEnd"/>
        <w:r w:rsidR="00206981" w:rsidRPr="00206981">
          <w:t xml:space="preserve"> a 22-day period leads to an increase in the daily growth rate of confirmed cases by 1.0 percentage point [0.7 – 1.3]</w:t>
        </w:r>
      </w:ins>
      <w:del w:id="274" w:author="Moritz Schwarz" w:date="2020-04-12T03:38:00Z">
        <w:r w:rsidDel="00206981">
          <w:delText>1°C colder for 22 days is associated with an increase by 11.0% [8.6 – 13.4%] in new cases</w:delText>
        </w:r>
      </w:del>
      <w:r>
        <w:t xml:space="preserve">. </w:t>
      </w:r>
      <w:r>
        <w:rPr>
          <w:highlight w:val="cyan"/>
        </w:rPr>
        <w:t>In contrast</w:t>
      </w:r>
      <w:r w:rsidRPr="006818B6">
        <w:rPr>
          <w:highlight w:val="cyan"/>
        </w:rPr>
        <w:t xml:space="preserve">, COVID-19 </w:t>
      </w:r>
      <w:r>
        <w:rPr>
          <w:highlight w:val="cyan"/>
        </w:rPr>
        <w:t>seems</w:t>
      </w:r>
      <w:r w:rsidRPr="006818B6">
        <w:rPr>
          <w:highlight w:val="cyan"/>
        </w:rPr>
        <w:t xml:space="preserve"> </w:t>
      </w:r>
      <w:commentRangeStart w:id="275"/>
      <w:r w:rsidRPr="006818B6">
        <w:rPr>
          <w:highlight w:val="cyan"/>
        </w:rPr>
        <w:t xml:space="preserve">sufficiently robust to changes in </w:t>
      </w:r>
      <w:r w:rsidRPr="006818B6">
        <w:rPr>
          <w:highlight w:val="cyan"/>
        </w:rPr>
        <w:lastRenderedPageBreak/>
        <w:t>the weather to survive all seasons</w:t>
      </w:r>
      <w:commentRangeEnd w:id="275"/>
      <w:r>
        <w:rPr>
          <w:rStyle w:val="CommentReference"/>
        </w:rPr>
        <w:commentReference w:id="275"/>
      </w:r>
      <w:r w:rsidRPr="006818B6">
        <w:rPr>
          <w:highlight w:val="cyan"/>
        </w:rPr>
        <w:t xml:space="preserve">. Considering how fast the virus has spread, changes in weather conditions may facilitate the spread of the virus, </w:t>
      </w:r>
      <w:commentRangeStart w:id="276"/>
      <w:r w:rsidRPr="006818B6">
        <w:rPr>
          <w:highlight w:val="cyan"/>
        </w:rPr>
        <w:t>not limit it</w:t>
      </w:r>
      <w:commentRangeEnd w:id="276"/>
      <w:r w:rsidR="00206981">
        <w:rPr>
          <w:rStyle w:val="CommentReference"/>
        </w:rPr>
        <w:commentReference w:id="276"/>
      </w:r>
      <w:r w:rsidRPr="006818B6">
        <w:rPr>
          <w:highlight w:val="cyan"/>
        </w:rPr>
        <w:t xml:space="preserve">, because the virus may flare up each time </w:t>
      </w:r>
      <w:commentRangeStart w:id="277"/>
      <w:commentRangeStart w:id="278"/>
      <w:r w:rsidRPr="006818B6">
        <w:rPr>
          <w:highlight w:val="cyan"/>
        </w:rPr>
        <w:t>temperatures decreas</w:t>
      </w:r>
      <w:r w:rsidRPr="00C91536">
        <w:rPr>
          <w:highlight w:val="cyan"/>
        </w:rPr>
        <w:t>e</w:t>
      </w:r>
      <w:r w:rsidRPr="006818B6">
        <w:rPr>
          <w:highlight w:val="cyan"/>
        </w:rPr>
        <w:t>.</w:t>
      </w:r>
      <w:commentRangeEnd w:id="277"/>
      <w:r w:rsidRPr="006818B6">
        <w:rPr>
          <w:rStyle w:val="CommentReference"/>
          <w:highlight w:val="cyan"/>
        </w:rPr>
        <w:commentReference w:id="277"/>
      </w:r>
      <w:commentRangeEnd w:id="278"/>
      <w:r>
        <w:rPr>
          <w:rStyle w:val="CommentReference"/>
        </w:rPr>
        <w:commentReference w:id="278"/>
      </w:r>
      <w:r w:rsidRPr="006818B6">
        <w:rPr>
          <w:highlight w:val="cyan"/>
        </w:rPr>
        <w:t xml:space="preserve"> Beyond that,</w:t>
      </w:r>
      <w:r w:rsidRPr="00C91536">
        <w:rPr>
          <w:highlight w:val="cyan"/>
        </w:rPr>
        <w:t xml:space="preserve"> w</w:t>
      </w:r>
      <w:r w:rsidRPr="006818B6">
        <w:rPr>
          <w:highlight w:val="cyan"/>
        </w:rPr>
        <w:t>e</w:t>
      </w:r>
      <w:r w:rsidRPr="00C91536">
        <w:rPr>
          <w:highlight w:val="cyan"/>
        </w:rPr>
        <w:t xml:space="preserve"> warrant </w:t>
      </w:r>
      <w:r>
        <w:rPr>
          <w:highlight w:val="cyan"/>
        </w:rPr>
        <w:t xml:space="preserve">against any </w:t>
      </w:r>
      <w:del w:id="279" w:author="Moritz Schwarz" w:date="2020-04-12T03:41:00Z">
        <w:r w:rsidDel="0092069C">
          <w:rPr>
            <w:highlight w:val="cyan"/>
          </w:rPr>
          <w:delText xml:space="preserve">reinterpretation </w:delText>
        </w:r>
      </w:del>
      <w:ins w:id="280" w:author="Moritz Schwarz" w:date="2020-04-12T03:41:00Z">
        <w:r w:rsidR="0092069C">
          <w:rPr>
            <w:highlight w:val="cyan"/>
          </w:rPr>
          <w:t>mis</w:t>
        </w:r>
        <w:r w:rsidR="0092069C">
          <w:rPr>
            <w:highlight w:val="cyan"/>
          </w:rPr>
          <w:t xml:space="preserve">interpretation </w:t>
        </w:r>
      </w:ins>
      <w:r>
        <w:rPr>
          <w:highlight w:val="cyan"/>
        </w:rPr>
        <w:t xml:space="preserve">of </w:t>
      </w:r>
      <w:del w:id="281" w:author="Moritz Schwarz" w:date="2020-04-12T03:41:00Z">
        <w:r w:rsidDel="0092069C">
          <w:rPr>
            <w:highlight w:val="cyan"/>
          </w:rPr>
          <w:delText xml:space="preserve">these </w:delText>
        </w:r>
      </w:del>
      <w:ins w:id="282" w:author="Moritz Schwarz" w:date="2020-04-12T03:41:00Z">
        <w:r w:rsidR="0092069C">
          <w:rPr>
            <w:highlight w:val="cyan"/>
          </w:rPr>
          <w:t>our</w:t>
        </w:r>
        <w:r w:rsidR="0092069C">
          <w:rPr>
            <w:highlight w:val="cyan"/>
          </w:rPr>
          <w:t xml:space="preserve"> </w:t>
        </w:r>
      </w:ins>
      <w:r>
        <w:rPr>
          <w:highlight w:val="cyan"/>
        </w:rPr>
        <w:t xml:space="preserve">results without medical or statistical training. </w:t>
      </w:r>
      <w:del w:id="283" w:author="Moritz Schwarz" w:date="2020-04-12T03:41:00Z">
        <w:r w:rsidDel="0092069C">
          <w:rPr>
            <w:highlight w:val="cyan"/>
          </w:rPr>
          <w:delText>Especially, n</w:delText>
        </w:r>
      </w:del>
      <w:ins w:id="284" w:author="Moritz Schwarz" w:date="2020-04-12T03:41:00Z">
        <w:r w:rsidR="0092069C">
          <w:rPr>
            <w:highlight w:val="cyan"/>
          </w:rPr>
          <w:t>N</w:t>
        </w:r>
      </w:ins>
      <w:r>
        <w:rPr>
          <w:highlight w:val="cyan"/>
        </w:rPr>
        <w:t xml:space="preserve">othing in this statistical analysis </w:t>
      </w:r>
      <w:ins w:id="285" w:author="Moritz Schwarz" w:date="2020-04-12T03:41:00Z">
        <w:r w:rsidR="0092069C">
          <w:rPr>
            <w:highlight w:val="cyan"/>
          </w:rPr>
          <w:t xml:space="preserve">can be taken to </w:t>
        </w:r>
      </w:ins>
      <w:r>
        <w:rPr>
          <w:highlight w:val="cyan"/>
        </w:rPr>
        <w:t>justif</w:t>
      </w:r>
      <w:ins w:id="286" w:author="Moritz Schwarz" w:date="2020-04-12T03:41:00Z">
        <w:r w:rsidR="0092069C">
          <w:rPr>
            <w:highlight w:val="cyan"/>
          </w:rPr>
          <w:t>y</w:t>
        </w:r>
      </w:ins>
      <w:del w:id="287" w:author="Moritz Schwarz" w:date="2020-04-12T03:41:00Z">
        <w:r w:rsidDel="0092069C">
          <w:rPr>
            <w:highlight w:val="cyan"/>
          </w:rPr>
          <w:delText>ies</w:delText>
        </w:r>
      </w:del>
      <w:r>
        <w:rPr>
          <w:highlight w:val="cyan"/>
        </w:rPr>
        <w:t xml:space="preserve"> </w:t>
      </w:r>
      <w:del w:id="288" w:author="Moritz Schwarz" w:date="2020-04-12T03:41:00Z">
        <w:r w:rsidDel="0092069C">
          <w:rPr>
            <w:highlight w:val="cyan"/>
          </w:rPr>
          <w:delText xml:space="preserve">any </w:delText>
        </w:r>
      </w:del>
      <w:ins w:id="289" w:author="Moritz Schwarz" w:date="2020-04-12T03:41:00Z">
        <w:r w:rsidR="0092069C">
          <w:rPr>
            <w:highlight w:val="cyan"/>
          </w:rPr>
          <w:t xml:space="preserve">an otherwise unsubstantiated </w:t>
        </w:r>
      </w:ins>
      <w:del w:id="290" w:author="Moritz Schwarz" w:date="2020-04-12T03:41:00Z">
        <w:r w:rsidDel="0092069C">
          <w:rPr>
            <w:highlight w:val="cyan"/>
          </w:rPr>
          <w:delText xml:space="preserve">change </w:delText>
        </w:r>
      </w:del>
      <w:ins w:id="291" w:author="Moritz Schwarz" w:date="2020-04-12T03:41:00Z">
        <w:r w:rsidR="0092069C">
          <w:rPr>
            <w:highlight w:val="cyan"/>
          </w:rPr>
          <w:t>relaxation of social-distancing or quarantining policies</w:t>
        </w:r>
      </w:ins>
      <w:del w:id="292" w:author="Moritz Schwarz" w:date="2020-04-12T03:42:00Z">
        <w:r w:rsidDel="0092069C">
          <w:rPr>
            <w:highlight w:val="cyan"/>
          </w:rPr>
          <w:delText>in policy</w:delText>
        </w:r>
      </w:del>
      <w:r>
        <w:rPr>
          <w:highlight w:val="cyan"/>
        </w:rPr>
        <w:t xml:space="preserve">. </w:t>
      </w:r>
      <w:ins w:id="293" w:author="Moritz Schwarz" w:date="2020-04-12T03:42:00Z">
        <w:r w:rsidR="0092069C">
          <w:rPr>
            <w:highlight w:val="cyan"/>
          </w:rPr>
          <w:t xml:space="preserve">Such actions, if unsupported by epidemiological evidence and projections, </w:t>
        </w:r>
      </w:ins>
      <w:del w:id="294" w:author="Moritz Schwarz" w:date="2020-04-12T03:42:00Z">
        <w:r w:rsidDel="0092069C">
          <w:rPr>
            <w:highlight w:val="cyan"/>
          </w:rPr>
          <w:delText xml:space="preserve">The relaxation of current public health measures </w:delText>
        </w:r>
      </w:del>
      <w:r>
        <w:rPr>
          <w:highlight w:val="cyan"/>
        </w:rPr>
        <w:t>could endanger many lives.</w:t>
      </w:r>
    </w:p>
    <w:p w14:paraId="3AFB1F16" w14:textId="094F1413" w:rsidR="00CB53F9" w:rsidRDefault="0092069C" w:rsidP="000334AB">
      <w:pPr>
        <w:spacing w:line="480" w:lineRule="auto"/>
      </w:pPr>
      <w:ins w:id="295" w:author="Moritz Schwarz" w:date="2020-04-12T03:42:00Z">
        <w:r>
          <w:rPr>
            <w:highlight w:val="cyan"/>
          </w:rPr>
          <w:t xml:space="preserve">Our </w:t>
        </w:r>
      </w:ins>
      <w:del w:id="296" w:author="Moritz Schwarz" w:date="2020-04-12T03:43:00Z">
        <w:r w:rsidR="00CB53F9" w:rsidDel="0092069C">
          <w:rPr>
            <w:highlight w:val="cyan"/>
          </w:rPr>
          <w:delText>We</w:delText>
        </w:r>
        <w:r w:rsidR="00CB53F9" w:rsidRPr="006818B6" w:rsidDel="0092069C">
          <w:rPr>
            <w:highlight w:val="cyan"/>
          </w:rPr>
          <w:delText xml:space="preserve"> hope these </w:delText>
        </w:r>
      </w:del>
      <w:r w:rsidR="00CB53F9" w:rsidRPr="006818B6">
        <w:rPr>
          <w:highlight w:val="cyan"/>
        </w:rPr>
        <w:t xml:space="preserve">estimates and the method provided in this paper </w:t>
      </w:r>
      <w:del w:id="297" w:author="Moritz Schwarz" w:date="2020-04-12T03:43:00Z">
        <w:r w:rsidR="00CB53F9" w:rsidRPr="006818B6" w:rsidDel="0092069C">
          <w:rPr>
            <w:highlight w:val="cyan"/>
          </w:rPr>
          <w:delText xml:space="preserve">may </w:delText>
        </w:r>
      </w:del>
      <w:ins w:id="298" w:author="Moritz Schwarz" w:date="2020-04-12T03:43:00Z">
        <w:r>
          <w:rPr>
            <w:highlight w:val="cyan"/>
          </w:rPr>
          <w:t xml:space="preserve">could improve </w:t>
        </w:r>
      </w:ins>
      <w:del w:id="299" w:author="Moritz Schwarz" w:date="2020-04-12T03:43:00Z">
        <w:r w:rsidR="00CB53F9" w:rsidRPr="006818B6" w:rsidDel="0092069C">
          <w:rPr>
            <w:highlight w:val="cyan"/>
          </w:rPr>
          <w:delText xml:space="preserve">allow health </w:delText>
        </w:r>
        <w:r w:rsidR="00CB53F9" w:rsidDel="0092069C">
          <w:rPr>
            <w:highlight w:val="cyan"/>
          </w:rPr>
          <w:delText>experts</w:delText>
        </w:r>
        <w:r w:rsidR="00CB53F9" w:rsidRPr="006818B6" w:rsidDel="0092069C">
          <w:rPr>
            <w:highlight w:val="cyan"/>
          </w:rPr>
          <w:delText xml:space="preserve"> to predict peaks in demand for healthcare during the pandemic</w:delText>
        </w:r>
      </w:del>
      <w:ins w:id="300" w:author="Moritz Schwarz" w:date="2020-04-12T03:43:00Z">
        <w:r>
          <w:rPr>
            <w:highlight w:val="cyan"/>
          </w:rPr>
          <w:t xml:space="preserve">healthcare-demand projections by highlighting an additional significant factor in the challenge to </w:t>
        </w:r>
        <w:proofErr w:type="spellStart"/>
        <w:r>
          <w:rPr>
            <w:highlight w:val="cyan"/>
          </w:rPr>
          <w:t>combate</w:t>
        </w:r>
        <w:proofErr w:type="spellEnd"/>
        <w:r>
          <w:rPr>
            <w:highlight w:val="cyan"/>
          </w:rPr>
          <w:t xml:space="preserve"> COVID-</w:t>
        </w:r>
      </w:ins>
      <w:ins w:id="301" w:author="Moritz Schwarz" w:date="2020-04-12T03:44:00Z">
        <w:r>
          <w:rPr>
            <w:highlight w:val="cyan"/>
          </w:rPr>
          <w:t>19.</w:t>
        </w:r>
      </w:ins>
      <w:del w:id="302" w:author="Moritz Schwarz" w:date="2020-04-12T03:44:00Z">
        <w:r w:rsidR="00CB53F9" w:rsidRPr="006818B6" w:rsidDel="0092069C">
          <w:rPr>
            <w:highlight w:val="cyan"/>
          </w:rPr>
          <w:delText>, to make long term projections about its diffusion, or to identify the regions that are most at risk as a function of the weather. They should not be used as a justification to relax public health measures or encourage behaviours that could facilitate the transmission of the disease during hot weather.</w:delText>
        </w:r>
      </w:del>
    </w:p>
    <w:p w14:paraId="2C64357B" w14:textId="1B647F09" w:rsidR="00306711" w:rsidRDefault="00306711" w:rsidP="000334AB">
      <w:pPr>
        <w:spacing w:line="480" w:lineRule="auto"/>
      </w:pPr>
    </w:p>
    <w:p w14:paraId="796A3D74" w14:textId="7BC48C63" w:rsidR="00306711" w:rsidRDefault="00306711" w:rsidP="000334AB">
      <w:pPr>
        <w:spacing w:line="480" w:lineRule="auto"/>
      </w:pPr>
    </w:p>
    <w:p w14:paraId="021DC048" w14:textId="77777777" w:rsidR="00306711" w:rsidRDefault="00306711" w:rsidP="000334AB">
      <w:pPr>
        <w:spacing w:before="120" w:line="480" w:lineRule="auto"/>
      </w:pPr>
    </w:p>
    <w:p w14:paraId="3E4ABEE8" w14:textId="0ABB4702" w:rsidR="00306711" w:rsidRDefault="00306711" w:rsidP="000334AB">
      <w:pPr>
        <w:spacing w:line="480" w:lineRule="auto"/>
      </w:pPr>
      <w:r>
        <w:t>Our findings</w:t>
      </w:r>
      <w:r w:rsidRPr="006818B6">
        <w:t xml:space="preserve"> can only be interpreted cautiously.</w:t>
      </w:r>
      <w:r w:rsidRPr="00642FA2">
        <w:rPr>
          <w:rFonts w:eastAsiaTheme="majorEastAsia"/>
          <w:color w:val="1F3864" w:themeColor="accent1" w:themeShade="80"/>
          <w:sz w:val="24"/>
          <w:szCs w:val="24"/>
        </w:rPr>
        <w:t xml:space="preserve"> </w:t>
      </w:r>
      <w:r w:rsidRPr="006818B6">
        <w:rPr>
          <w:bCs/>
        </w:rPr>
        <w:t xml:space="preserve">We know that </w:t>
      </w:r>
      <w:commentRangeStart w:id="303"/>
      <w:r w:rsidRPr="006818B6">
        <w:rPr>
          <w:bCs/>
        </w:rPr>
        <w:t xml:space="preserve">warm countries </w:t>
      </w:r>
      <w:commentRangeEnd w:id="303"/>
      <w:r w:rsidR="0092069C">
        <w:rPr>
          <w:rStyle w:val="CommentReference"/>
        </w:rPr>
        <w:commentReference w:id="303"/>
      </w:r>
      <w:r w:rsidRPr="006818B6">
        <w:rPr>
          <w:bCs/>
        </w:rPr>
        <w:t xml:space="preserve">like Australia and Brazil have been rapidly infected by the virus. </w:t>
      </w:r>
      <w:r>
        <w:rPr>
          <w:bCs/>
        </w:rPr>
        <w:t>Our findings</w:t>
      </w:r>
      <w:r w:rsidRPr="006818B6">
        <w:rPr>
          <w:bCs/>
        </w:rPr>
        <w:t xml:space="preserve"> suggest that the virus may spread even faster </w:t>
      </w:r>
      <w:del w:id="304" w:author="Moritz Schwarz" w:date="2020-04-12T03:44:00Z">
        <w:r w:rsidRPr="006818B6" w:rsidDel="0092069C">
          <w:rPr>
            <w:bCs/>
          </w:rPr>
          <w:delText xml:space="preserve">with </w:delText>
        </w:r>
      </w:del>
      <w:ins w:id="305" w:author="Moritz Schwarz" w:date="2020-04-12T03:44:00Z">
        <w:r w:rsidR="0092069C">
          <w:rPr>
            <w:bCs/>
          </w:rPr>
          <w:t xml:space="preserve">when these countries </w:t>
        </w:r>
      </w:ins>
      <w:ins w:id="306" w:author="Moritz Schwarz" w:date="2020-04-12T03:45:00Z">
        <w:r w:rsidR="0092069C">
          <w:rPr>
            <w:bCs/>
          </w:rPr>
          <w:t>enter their winter season</w:t>
        </w:r>
      </w:ins>
      <w:del w:id="307" w:author="Moritz Schwarz" w:date="2020-04-12T03:45:00Z">
        <w:r w:rsidRPr="006818B6" w:rsidDel="0092069C">
          <w:rPr>
            <w:bCs/>
          </w:rPr>
          <w:delText>cold and dry conditions</w:delText>
        </w:r>
      </w:del>
      <w:r w:rsidRPr="006818B6">
        <w:rPr>
          <w:bCs/>
        </w:rPr>
        <w:t xml:space="preserve">. This </w:t>
      </w:r>
      <w:r>
        <w:rPr>
          <w:bCs/>
        </w:rPr>
        <w:t>could</w:t>
      </w:r>
      <w:r w:rsidRPr="006818B6">
        <w:rPr>
          <w:bCs/>
        </w:rPr>
        <w:t xml:space="preserve"> put the Southern Hemisphere at increased risk during </w:t>
      </w:r>
      <w:r>
        <w:rPr>
          <w:bCs/>
        </w:rPr>
        <w:t>the next few months</w:t>
      </w:r>
      <w:r w:rsidRPr="006818B6">
        <w:rPr>
          <w:bCs/>
        </w:rPr>
        <w:t xml:space="preserve">, and we could see the virus flare up </w:t>
      </w:r>
      <w:r>
        <w:rPr>
          <w:bCs/>
        </w:rPr>
        <w:t xml:space="preserve">again </w:t>
      </w:r>
      <w:r w:rsidRPr="006818B6">
        <w:rPr>
          <w:bCs/>
        </w:rPr>
        <w:t xml:space="preserve">next autumn in the Northern Hemisphere. We </w:t>
      </w:r>
      <w:del w:id="308" w:author="Moritz Schwarz" w:date="2020-04-12T03:45:00Z">
        <w:r w:rsidDel="0092069C">
          <w:rPr>
            <w:bCs/>
          </w:rPr>
          <w:delText xml:space="preserve">furthermore </w:delText>
        </w:r>
      </w:del>
      <w:r w:rsidRPr="006818B6">
        <w:rPr>
          <w:bCs/>
        </w:rPr>
        <w:t xml:space="preserve">warrant against </w:t>
      </w:r>
      <w:del w:id="309" w:author="Moritz Schwarz" w:date="2020-04-12T03:45:00Z">
        <w:r w:rsidDel="0092069C">
          <w:rPr>
            <w:bCs/>
          </w:rPr>
          <w:delText>re</w:delText>
        </w:r>
        <w:r w:rsidRPr="006818B6" w:rsidDel="0092069C">
          <w:rPr>
            <w:bCs/>
          </w:rPr>
          <w:delText xml:space="preserve">interpreting </w:delText>
        </w:r>
      </w:del>
      <w:ins w:id="310" w:author="Moritz Schwarz" w:date="2020-04-12T03:45:00Z">
        <w:r w:rsidR="0092069C">
          <w:rPr>
            <w:bCs/>
          </w:rPr>
          <w:t>mis</w:t>
        </w:r>
        <w:r w:rsidR="0092069C" w:rsidRPr="006818B6">
          <w:rPr>
            <w:bCs/>
          </w:rPr>
          <w:t xml:space="preserve">interpreting </w:t>
        </w:r>
      </w:ins>
      <w:del w:id="311" w:author="Moritz Schwarz" w:date="2020-04-12T03:45:00Z">
        <w:r w:rsidRPr="006818B6" w:rsidDel="0092069C">
          <w:rPr>
            <w:bCs/>
          </w:rPr>
          <w:delText xml:space="preserve">these </w:delText>
        </w:r>
      </w:del>
      <w:ins w:id="312" w:author="Moritz Schwarz" w:date="2020-04-12T03:45:00Z">
        <w:r w:rsidR="0092069C">
          <w:rPr>
            <w:bCs/>
          </w:rPr>
          <w:t xml:space="preserve">our </w:t>
        </w:r>
      </w:ins>
      <w:commentRangeStart w:id="313"/>
      <w:r w:rsidRPr="006818B6">
        <w:rPr>
          <w:bCs/>
        </w:rPr>
        <w:t>results the other way around, i.e. an increase in temperature lead</w:t>
      </w:r>
      <w:r>
        <w:rPr>
          <w:bCs/>
        </w:rPr>
        <w:t>ing</w:t>
      </w:r>
      <w:r w:rsidRPr="006818B6">
        <w:rPr>
          <w:bCs/>
        </w:rPr>
        <w:t xml:space="preserve"> to a reduction in cases. T</w:t>
      </w:r>
      <w:r w:rsidRPr="002B4717">
        <w:t xml:space="preserve">he </w:t>
      </w:r>
      <w:r w:rsidRPr="00642FA2">
        <w:t xml:space="preserve">steady increase in confirmed COVID-19 cases in hot countries clearly suggest that populations are at high risk even under warmer weather. </w:t>
      </w:r>
      <w:commentRangeEnd w:id="313"/>
      <w:r w:rsidR="0092069C">
        <w:rPr>
          <w:rStyle w:val="CommentReference"/>
        </w:rPr>
        <w:commentReference w:id="313"/>
      </w:r>
      <w:r w:rsidRPr="006818B6">
        <w:rPr>
          <w:bCs/>
        </w:rPr>
        <w:t>These findings offer no justification to relax stringent public health interventions in</w:t>
      </w:r>
      <w:r>
        <w:rPr>
          <w:bCs/>
        </w:rPr>
        <w:t xml:space="preserve"> any climate</w:t>
      </w:r>
      <w:r w:rsidRPr="006818B6">
        <w:rPr>
          <w:bCs/>
        </w:rPr>
        <w:t>. Relaxing those and encouraging risky behaviour with respect to COVID-19 would severely endanger lives, even in hot countries, or in summer.</w:t>
      </w:r>
    </w:p>
    <w:p w14:paraId="63DE60EB" w14:textId="6538FACD" w:rsidR="00306711" w:rsidRDefault="00306711" w:rsidP="000334AB">
      <w:pPr>
        <w:spacing w:line="480" w:lineRule="auto"/>
      </w:pPr>
    </w:p>
    <w:p w14:paraId="55FA65BC" w14:textId="77777777" w:rsidR="00306711" w:rsidRDefault="00306711" w:rsidP="00CB53F9">
      <w:pPr>
        <w:spacing w:line="360" w:lineRule="auto"/>
      </w:pPr>
    </w:p>
    <w:p w14:paraId="4EE46DA0" w14:textId="77777777" w:rsidR="00CB53F9" w:rsidRPr="0090215B" w:rsidRDefault="00CB53F9" w:rsidP="00CB53F9">
      <w:pPr>
        <w:pStyle w:val="Heading2"/>
      </w:pPr>
      <w:commentRangeStart w:id="314"/>
      <w:r>
        <w:t xml:space="preserve">Conflict </w:t>
      </w:r>
      <w:commentRangeEnd w:id="314"/>
      <w:r w:rsidR="00B41B10">
        <w:rPr>
          <w:rStyle w:val="CommentReference"/>
          <w:rFonts w:eastAsia="SimSun"/>
          <w:b w:val="0"/>
          <w:bCs w:val="0"/>
        </w:rPr>
        <w:commentReference w:id="314"/>
      </w:r>
      <w:r>
        <w:t>of interest statement</w:t>
      </w:r>
    </w:p>
    <w:p w14:paraId="2C4E7CC7" w14:textId="77777777" w:rsidR="00CB53F9" w:rsidRPr="00901145" w:rsidRDefault="00CB53F9" w:rsidP="00CB53F9">
      <w:pPr>
        <w:spacing w:line="360" w:lineRule="auto"/>
      </w:pPr>
      <w:r w:rsidRPr="00901145">
        <w:t>The authors have no conflict of interest.</w:t>
      </w:r>
    </w:p>
    <w:p w14:paraId="5A15961D" w14:textId="77777777" w:rsidR="00CB53F9" w:rsidRDefault="00CB53F9" w:rsidP="00CB53F9">
      <w:pPr>
        <w:pStyle w:val="Heading2"/>
      </w:pPr>
      <w:r w:rsidRPr="00901145">
        <w:t>Authors’ contributions</w:t>
      </w:r>
    </w:p>
    <w:p w14:paraId="092CBCBE" w14:textId="22833468" w:rsidR="00CB53F9" w:rsidRPr="00A25466" w:rsidRDefault="00CB53F9" w:rsidP="00CB53F9">
      <w:r w:rsidRPr="00F9442F">
        <w:t xml:space="preserve">Cohen is the first author. He had the original idea, wrote most of the paper and the code to produce the econometric analysis. He also coordinated the team. Li produced the required climate data. Lu helped on literature review, on coding the econometric analysis and on producing the tables. Schwarz helped on data coding and matching and created the projections. All authors </w:t>
      </w:r>
      <w:del w:id="315" w:author="Moritz Schwarz" w:date="2020-04-12T02:35:00Z">
        <w:r w:rsidRPr="00F9442F" w:rsidDel="00B41B10">
          <w:delText xml:space="preserve">copyedited </w:delText>
        </w:r>
      </w:del>
      <w:ins w:id="316" w:author="Moritz Schwarz" w:date="2020-04-12T02:35:00Z">
        <w:r w:rsidR="00B41B10">
          <w:t>contributed to</w:t>
        </w:r>
        <w:r w:rsidR="00B41B10" w:rsidRPr="00F9442F">
          <w:t xml:space="preserve"> </w:t>
        </w:r>
      </w:ins>
      <w:r w:rsidRPr="00F9442F">
        <w:t>the text.</w:t>
      </w:r>
    </w:p>
    <w:p w14:paraId="14516F36" w14:textId="77777777" w:rsidR="00CB53F9" w:rsidRPr="0090215B" w:rsidRDefault="00CB53F9" w:rsidP="00CB53F9">
      <w:pPr>
        <w:pStyle w:val="Heading2"/>
      </w:pPr>
      <w:r>
        <w:t>Acknowledgements</w:t>
      </w:r>
    </w:p>
    <w:p w14:paraId="13242836" w14:textId="3EB9731E" w:rsidR="00CB53F9" w:rsidRPr="00F9442F" w:rsidRDefault="00CB53F9" w:rsidP="00CB53F9">
      <w:r w:rsidRPr="00F9442F">
        <w:t xml:space="preserve">For useful comments, we thank Doyne Farmer, David Hendry, Cameron Hepburn, </w:t>
      </w:r>
      <w:del w:id="317" w:author="Moritz Schwarz" w:date="2020-04-12T02:35:00Z">
        <w:r w:rsidRPr="00F9442F" w:rsidDel="00B41B10">
          <w:delText xml:space="preserve">Anant Jani, </w:delText>
        </w:r>
      </w:del>
      <w:r w:rsidRPr="00F9442F">
        <w:t xml:space="preserve">Francois Lafond and Rafael </w:t>
      </w:r>
      <w:proofErr w:type="spellStart"/>
      <w:r w:rsidRPr="00F9442F">
        <w:t>Perera</w:t>
      </w:r>
      <w:proofErr w:type="spellEnd"/>
      <w:r w:rsidRPr="00F9442F">
        <w:t>. For technical IT assistance, we thank David Ford. For copyediting, we thank Jack Smith.</w:t>
      </w:r>
    </w:p>
    <w:p w14:paraId="6D275EEE" w14:textId="77777777" w:rsidR="00CB53F9" w:rsidRDefault="00CB53F9" w:rsidP="00CB53F9">
      <w:pPr>
        <w:spacing w:after="160"/>
        <w:jc w:val="left"/>
        <w:rPr>
          <w:rFonts w:eastAsiaTheme="majorEastAsia"/>
          <w:color w:val="002060"/>
          <w:sz w:val="26"/>
          <w:szCs w:val="26"/>
        </w:rPr>
      </w:pPr>
    </w:p>
    <w:p w14:paraId="1A71BCF6" w14:textId="77777777" w:rsidR="00CB53F9" w:rsidRDefault="00CB53F9" w:rsidP="00CB53F9">
      <w:pPr>
        <w:spacing w:after="160"/>
        <w:jc w:val="left"/>
        <w:rPr>
          <w:rFonts w:eastAsiaTheme="majorEastAsia"/>
          <w:color w:val="002060"/>
          <w:sz w:val="26"/>
          <w:szCs w:val="26"/>
        </w:rPr>
      </w:pPr>
      <w:r>
        <w:br w:type="page"/>
      </w:r>
    </w:p>
    <w:p w14:paraId="3196026D" w14:textId="041F8573" w:rsidR="00436426" w:rsidRDefault="00CB53F9" w:rsidP="0005457D">
      <w:pPr>
        <w:pStyle w:val="Heading2"/>
      </w:pPr>
      <w:r w:rsidRPr="00CF6C02">
        <w:lastRenderedPageBreak/>
        <w:t>REFERENCES</w:t>
      </w:r>
    </w:p>
    <w:sectPr w:rsidR="00436426">
      <w:footnotePr>
        <w:numFmt w:val="lowerRoman"/>
      </w:footnotePr>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nt Jani" w:date="2020-04-10T13:48:00Z" w:initials="AJ">
    <w:p w14:paraId="5366D8BD" w14:textId="5DF6D19B" w:rsidR="006D4F4C" w:rsidRDefault="006D4F4C">
      <w:pPr>
        <w:pStyle w:val="CommentText"/>
      </w:pPr>
      <w:r>
        <w:t>are these last three words necessary in the title?  Or could it be reworded to:</w:t>
      </w:r>
      <w:r>
        <w:rPr>
          <w:rStyle w:val="CommentReference"/>
        </w:rPr>
        <w:annotationRef/>
      </w:r>
    </w:p>
    <w:p w14:paraId="16876ECF" w14:textId="055B002C" w:rsidR="006D4F4C" w:rsidRDefault="006D4F4C">
      <w:pPr>
        <w:pStyle w:val="CommentText"/>
      </w:pPr>
    </w:p>
    <w:p w14:paraId="2157D837" w14:textId="53C084E4" w:rsidR="006D4F4C" w:rsidRDefault="006D4F4C">
      <w:pPr>
        <w:pStyle w:val="CommentText"/>
      </w:pPr>
      <w:r>
        <w:t>Using Geospatial data to understand the influence of weather conditions on COVID-19</w:t>
      </w:r>
    </w:p>
    <w:p w14:paraId="6256C1F1" w14:textId="5A1BF15E" w:rsidR="006D4F4C" w:rsidRDefault="006D4F4C">
      <w:pPr>
        <w:pStyle w:val="CommentText"/>
      </w:pPr>
    </w:p>
  </w:comment>
  <w:comment w:id="1" w:author="Francois Cohen" w:date="2020-04-11T14:46:00Z" w:initials="FC">
    <w:p w14:paraId="035F4B58" w14:textId="18B46F6F" w:rsidR="006D4F4C" w:rsidRDefault="006D4F4C">
      <w:pPr>
        <w:pStyle w:val="CommentText"/>
      </w:pPr>
      <w:r>
        <w:rPr>
          <w:rStyle w:val="CommentReference"/>
        </w:rPr>
        <w:annotationRef/>
      </w:r>
      <w:r>
        <w:t>Good question. We are the first to use georeferenced data and this is one of our main contributions</w:t>
      </w:r>
    </w:p>
  </w:comment>
  <w:comment w:id="9" w:author="Moritz Schwarz" w:date="2020-04-12T02:53:00Z" w:initials="MS">
    <w:p w14:paraId="25904879" w14:textId="44BE3D32" w:rsidR="006D4F4C" w:rsidRDefault="006D4F4C">
      <w:pPr>
        <w:pStyle w:val="CommentText"/>
      </w:pPr>
      <w:r>
        <w:rPr>
          <w:rStyle w:val="CommentReference"/>
        </w:rPr>
        <w:annotationRef/>
      </w:r>
      <w:r>
        <w:t xml:space="preserve">I know we are “hiding” the 11-12% figure on purpose – but </w:t>
      </w:r>
      <w:proofErr w:type="gramStart"/>
      <w:r>
        <w:t>I’d</w:t>
      </w:r>
      <w:proofErr w:type="gramEnd"/>
      <w:r>
        <w:t xml:space="preserve"> have no clue how to see the magnitude of a one pp increase as a reader</w:t>
      </w:r>
    </w:p>
  </w:comment>
  <w:comment w:id="27" w:author="Francois Cohen [2]" w:date="2020-04-11T17:24:00Z" w:initials="FC">
    <w:p w14:paraId="79FF9E3E" w14:textId="6029DE28" w:rsidR="006D4F4C" w:rsidRDefault="006D4F4C">
      <w:pPr>
        <w:pStyle w:val="CommentText"/>
      </w:pPr>
      <w:r>
        <w:rPr>
          <w:rStyle w:val="CommentReference"/>
        </w:rPr>
        <w:annotationRef/>
      </w:r>
      <w:r>
        <w:t>check</w:t>
      </w:r>
    </w:p>
  </w:comment>
  <w:comment w:id="28" w:author="Anant Jani" w:date="2020-04-10T14:03:00Z" w:initials="AJ">
    <w:p w14:paraId="759A8B77" w14:textId="695EA259" w:rsidR="006D4F4C" w:rsidRDefault="006D4F4C">
      <w:pPr>
        <w:pStyle w:val="CommentText"/>
      </w:pPr>
      <w:r>
        <w:t>what about MERS?</w:t>
      </w:r>
      <w:r>
        <w:rPr>
          <w:rStyle w:val="CommentReference"/>
        </w:rPr>
        <w:annotationRef/>
      </w:r>
    </w:p>
  </w:comment>
  <w:comment w:id="29" w:author="Anant Jani" w:date="2020-04-10T14:03:00Z" w:initials="AJ">
    <w:p w14:paraId="5DC536F6" w14:textId="5649B41F" w:rsidR="006D4F4C" w:rsidRDefault="006D4F4C">
      <w:pPr>
        <w:pStyle w:val="CommentText"/>
      </w:pPr>
      <w:proofErr w:type="spellStart"/>
      <w:r>
        <w:t>i</w:t>
      </w:r>
      <w:proofErr w:type="spellEnd"/>
      <w:r>
        <w:t xml:space="preserve"> can't see the references so </w:t>
      </w:r>
      <w:proofErr w:type="spellStart"/>
      <w:r>
        <w:t>i</w:t>
      </w:r>
      <w:proofErr w:type="spellEnd"/>
      <w:r>
        <w:t xml:space="preserve"> can't see if you have any references on MERS</w:t>
      </w:r>
      <w:r>
        <w:rPr>
          <w:rStyle w:val="CommentReference"/>
        </w:rPr>
        <w:annotationRef/>
      </w:r>
    </w:p>
  </w:comment>
  <w:comment w:id="30" w:author="Francois Cohen" w:date="2020-04-11T14:24:00Z" w:initials="FC">
    <w:p w14:paraId="7BD71B6D" w14:textId="734346DE" w:rsidR="006D4F4C" w:rsidRDefault="006D4F4C">
      <w:pPr>
        <w:pStyle w:val="CommentText"/>
      </w:pPr>
      <w:r>
        <w:rPr>
          <w:rStyle w:val="CommentReference"/>
        </w:rPr>
        <w:annotationRef/>
      </w:r>
      <w:r>
        <w:t>OK. Let’s add MERS and then check the references</w:t>
      </w:r>
    </w:p>
  </w:comment>
  <w:comment w:id="31" w:author="Moritz Schwarz" w:date="2020-04-12T02:38:00Z" w:initials="MS">
    <w:p w14:paraId="3FE14530" w14:textId="5CB3C5D9" w:rsidR="006D4F4C" w:rsidRDefault="006D4F4C">
      <w:pPr>
        <w:pStyle w:val="CommentText"/>
      </w:pPr>
      <w:r>
        <w:rPr>
          <w:rStyle w:val="CommentReference"/>
        </w:rPr>
        <w:annotationRef/>
      </w:r>
      <w:r>
        <w:t xml:space="preserve">Agreed that our main headline will focus on cold weather, but </w:t>
      </w:r>
      <w:proofErr w:type="gramStart"/>
      <w:r>
        <w:t>that’s</w:t>
      </w:r>
      <w:proofErr w:type="gramEnd"/>
      <w:r>
        <w:t xml:space="preserve"> not our sole focus</w:t>
      </w:r>
    </w:p>
  </w:comment>
  <w:comment w:id="60" w:author="Anant Jani" w:date="2020-04-10T13:59:00Z" w:initials="AJ">
    <w:p w14:paraId="3190B64F" w14:textId="1C74EE60" w:rsidR="006D4F4C" w:rsidRDefault="006D4F4C">
      <w:pPr>
        <w:pStyle w:val="CommentText"/>
      </w:pPr>
      <w:r>
        <w:t xml:space="preserve">are any of these </w:t>
      </w:r>
      <w:proofErr w:type="gramStart"/>
      <w:r>
        <w:t>controls</w:t>
      </w:r>
      <w:proofErr w:type="gramEnd"/>
      <w:r>
        <w:t xml:space="preserve"> novel?  i.e. are you making new methodological contributions to the field with these analyses?</w:t>
      </w:r>
      <w:r>
        <w:rPr>
          <w:rStyle w:val="CommentReference"/>
        </w:rPr>
        <w:annotationRef/>
      </w:r>
    </w:p>
  </w:comment>
  <w:comment w:id="61" w:author="Francois Cohen" w:date="2020-04-11T14:37:00Z" w:initials="FC">
    <w:p w14:paraId="2FCA867D" w14:textId="47108A09" w:rsidR="006D4F4C" w:rsidRDefault="006D4F4C">
      <w:pPr>
        <w:pStyle w:val="CommentText"/>
      </w:pPr>
      <w:r>
        <w:rPr>
          <w:rStyle w:val="CommentReference"/>
        </w:rPr>
        <w:annotationRef/>
      </w:r>
      <w:r>
        <w:t>They are novel for this analysis, and widely used for other analyses of the impact of the weather on X.</w:t>
      </w:r>
    </w:p>
  </w:comment>
  <w:comment w:id="79" w:author="Moritz Schwarz" w:date="2020-04-12T02:47:00Z" w:initials="MS">
    <w:p w14:paraId="5C5D5B1F" w14:textId="125B79E4" w:rsidR="006D4F4C" w:rsidRDefault="006D4F4C">
      <w:pPr>
        <w:pStyle w:val="CommentText"/>
      </w:pPr>
      <w:r>
        <w:rPr>
          <w:rStyle w:val="CommentReference"/>
        </w:rPr>
        <w:annotationRef/>
      </w:r>
      <w:r>
        <w:rPr>
          <w:rStyle w:val="CommentReference"/>
        </w:rPr>
        <w:t>we are unable to say anything about severity of cases</w:t>
      </w:r>
    </w:p>
  </w:comment>
  <w:comment w:id="81" w:author="Moritz Schwarz" w:date="2020-04-12T02:48:00Z" w:initials="MS">
    <w:p w14:paraId="21CD928F" w14:textId="5890D3C8" w:rsidR="006D4F4C" w:rsidRDefault="006D4F4C">
      <w:pPr>
        <w:pStyle w:val="CommentText"/>
      </w:pPr>
      <w:r>
        <w:rPr>
          <w:rStyle w:val="CommentReference"/>
        </w:rPr>
        <w:annotationRef/>
      </w:r>
      <w:r>
        <w:t xml:space="preserve">If we are confident of this, we need to use a different argument – just </w:t>
      </w:r>
      <w:proofErr w:type="gramStart"/>
      <w:r>
        <w:t>cause</w:t>
      </w:r>
      <w:proofErr w:type="gramEnd"/>
      <w:r>
        <w:t xml:space="preserve"> we have seen that it spreads in warm regions, does not mean that heat is irrelevant</w:t>
      </w:r>
    </w:p>
  </w:comment>
  <w:comment w:id="62" w:author="Moritz Schwarz" w:date="2020-04-12T02:44:00Z" w:initials="MS">
    <w:p w14:paraId="7195107D" w14:textId="163B987D" w:rsidR="006D4F4C" w:rsidRDefault="006D4F4C">
      <w:pPr>
        <w:pStyle w:val="CommentText"/>
      </w:pPr>
      <w:r>
        <w:rPr>
          <w:rStyle w:val="CommentReference"/>
        </w:rPr>
        <w:annotationRef/>
      </w:r>
      <w:proofErr w:type="gramStart"/>
      <w:r>
        <w:t>I’m</w:t>
      </w:r>
      <w:proofErr w:type="gramEnd"/>
      <w:r>
        <w:t xml:space="preserve"> not sure the format for Nature + Science would be ideal. This is a typical introduction, but we </w:t>
      </w:r>
      <w:proofErr w:type="gramStart"/>
      <w:r>
        <w:t>don’t</w:t>
      </w:r>
      <w:proofErr w:type="gramEnd"/>
      <w:r>
        <w:t xml:space="preserve"> want to repeat ourselves if we only have so limited space. </w:t>
      </w:r>
    </w:p>
  </w:comment>
  <w:comment w:id="100" w:author="Moritz Schwarz" w:date="2020-04-12T02:56:00Z" w:initials="MS">
    <w:p w14:paraId="6791624F" w14:textId="7F042F8D" w:rsidR="006D4F4C" w:rsidRDefault="006D4F4C">
      <w:pPr>
        <w:pStyle w:val="CommentText"/>
      </w:pPr>
      <w:r>
        <w:rPr>
          <w:rStyle w:val="CommentReference"/>
        </w:rPr>
        <w:annotationRef/>
      </w:r>
      <w:r>
        <w:t xml:space="preserve">not </w:t>
      </w:r>
      <w:proofErr w:type="gramStart"/>
      <w:r>
        <w:t>really necessary</w:t>
      </w:r>
      <w:proofErr w:type="gramEnd"/>
    </w:p>
  </w:comment>
  <w:comment w:id="110" w:author="Yangsiyu Lu" w:date="2020-04-06T18:00:00Z" w:initials="YL">
    <w:p w14:paraId="25CFA909" w14:textId="77777777" w:rsidR="006D4F4C" w:rsidRDefault="006D4F4C" w:rsidP="00CB53F9">
      <w:pPr>
        <w:pStyle w:val="CommentText"/>
      </w:pPr>
      <w:r>
        <w:t xml:space="preserve">As per Matthieu's comment, we cannot say we dealt with sampling issue because of fixed effects we added. </w:t>
      </w:r>
      <w:r>
        <w:rPr>
          <w:rStyle w:val="CommentReference"/>
        </w:rPr>
        <w:annotationRef/>
      </w:r>
    </w:p>
  </w:comment>
  <w:comment w:id="111" w:author="Francois Cohen" w:date="2020-04-07T08:59:00Z" w:initials="FC">
    <w:p w14:paraId="2A9480CF" w14:textId="77777777" w:rsidR="006D4F4C" w:rsidRDefault="006D4F4C" w:rsidP="00CB53F9">
      <w:pPr>
        <w:pStyle w:val="CommentText"/>
      </w:pPr>
      <w:r>
        <w:rPr>
          <w:rStyle w:val="CommentReference"/>
        </w:rPr>
        <w:annotationRef/>
      </w:r>
      <w:r>
        <w:t>True. We need to soften language here.</w:t>
      </w:r>
    </w:p>
  </w:comment>
  <w:comment w:id="143" w:author="Moritz Schwarz" w:date="2020-04-12T03:04:00Z" w:initials="MS">
    <w:p w14:paraId="221A4E4C" w14:textId="1DB0C209" w:rsidR="006D4F4C" w:rsidRDefault="006D4F4C">
      <w:pPr>
        <w:pStyle w:val="CommentText"/>
      </w:pPr>
      <w:r>
        <w:rPr>
          <w:rStyle w:val="CommentReference"/>
        </w:rPr>
        <w:annotationRef/>
      </w:r>
      <w:r>
        <w:t>see my comment in the email. We have extracted ERA5 temperature mean and should use it– see TMEAN</w:t>
      </w:r>
    </w:p>
  </w:comment>
  <w:comment w:id="132" w:author="Moritz Schwarz" w:date="2020-04-12T03:02:00Z" w:initials="MS">
    <w:p w14:paraId="5B08D687" w14:textId="275A3585" w:rsidR="006D4F4C" w:rsidRDefault="006D4F4C">
      <w:pPr>
        <w:pStyle w:val="CommentText"/>
      </w:pPr>
      <w:r>
        <w:rPr>
          <w:rStyle w:val="CommentReference"/>
        </w:rPr>
        <w:annotationRef/>
      </w:r>
      <w:r>
        <w:t>Should be merged with the first para of this section</w:t>
      </w:r>
    </w:p>
  </w:comment>
  <w:comment w:id="146" w:author="Moritz Schwarz" w:date="2020-04-12T03:05:00Z" w:initials="MS">
    <w:p w14:paraId="211085B3" w14:textId="5D103E36" w:rsidR="006D4F4C" w:rsidRDefault="006D4F4C">
      <w:pPr>
        <w:pStyle w:val="CommentText"/>
      </w:pPr>
      <w:r>
        <w:rPr>
          <w:rStyle w:val="CommentReference"/>
        </w:rPr>
        <w:annotationRef/>
      </w:r>
      <w:r>
        <w:t>needs to be updated</w:t>
      </w:r>
    </w:p>
  </w:comment>
  <w:comment w:id="147" w:author="Moritz Schwarz" w:date="2020-04-12T03:08:00Z" w:initials="MS">
    <w:p w14:paraId="3D90D92F" w14:textId="11CA2C99" w:rsidR="006D4F4C" w:rsidRDefault="006D4F4C">
      <w:pPr>
        <w:pStyle w:val="CommentText"/>
      </w:pPr>
      <w:r>
        <w:rPr>
          <w:rStyle w:val="CommentReference"/>
        </w:rPr>
        <w:annotationRef/>
      </w:r>
      <w:r>
        <w:t xml:space="preserve">or do we aggregate point-data (about 10% of </w:t>
      </w:r>
      <w:proofErr w:type="spellStart"/>
      <w:r>
        <w:t>obs</w:t>
      </w:r>
      <w:proofErr w:type="spellEnd"/>
      <w:r>
        <w:t xml:space="preserve">) to the larger area? I </w:t>
      </w:r>
      <w:proofErr w:type="gramStart"/>
      <w:r>
        <w:t>don’t</w:t>
      </w:r>
      <w:proofErr w:type="gramEnd"/>
      <w:r>
        <w:t xml:space="preserve"> think we do at the moment</w:t>
      </w:r>
    </w:p>
  </w:comment>
  <w:comment w:id="150" w:author="Francois Cohen" w:date="2020-04-11T12:22:00Z" w:initials="FC">
    <w:p w14:paraId="05EB5192" w14:textId="61C5A39E" w:rsidR="006D4F4C" w:rsidRDefault="006D4F4C">
      <w:pPr>
        <w:pStyle w:val="CommentText"/>
      </w:pPr>
      <w:r>
        <w:rPr>
          <w:rStyle w:val="CommentReference"/>
        </w:rPr>
        <w:annotationRef/>
      </w:r>
      <w:r>
        <w:t>Exclusion criteria for the end of the sample need to be explained in the supplementary material</w:t>
      </w:r>
    </w:p>
  </w:comment>
  <w:comment w:id="154" w:author="Moritz Schwarz" w:date="2020-04-12T03:10:00Z" w:initials="MS">
    <w:p w14:paraId="42F522B1" w14:textId="3828CD72" w:rsidR="006D4F4C" w:rsidRDefault="006D4F4C">
      <w:pPr>
        <w:pStyle w:val="CommentText"/>
      </w:pPr>
      <w:r>
        <w:rPr>
          <w:rStyle w:val="CommentReference"/>
        </w:rPr>
        <w:annotationRef/>
      </w:r>
      <w:r>
        <w:t>think we need a reference here</w:t>
      </w:r>
    </w:p>
  </w:comment>
  <w:comment w:id="176" w:author="Moritz Schwarz" w:date="2020-04-12T03:15:00Z" w:initials="MS">
    <w:p w14:paraId="7E15B9E8" w14:textId="11C88C0E" w:rsidR="006D4F4C" w:rsidRDefault="006D4F4C">
      <w:pPr>
        <w:pStyle w:val="CommentText"/>
      </w:pPr>
      <w:r>
        <w:rPr>
          <w:rStyle w:val="CommentReference"/>
        </w:rPr>
        <w:annotationRef/>
      </w:r>
      <w:r>
        <w:t>Think we can explain that even easier</w:t>
      </w:r>
    </w:p>
  </w:comment>
  <w:comment w:id="199" w:author="Moritz Schwarz" w:date="2020-04-12T03:22:00Z" w:initials="MS">
    <w:p w14:paraId="3CC0892B" w14:textId="6E44887D" w:rsidR="006D4F4C" w:rsidRDefault="006D4F4C">
      <w:pPr>
        <w:pStyle w:val="CommentText"/>
      </w:pPr>
      <w:r>
        <w:rPr>
          <w:rStyle w:val="CommentReference"/>
        </w:rPr>
        <w:annotationRef/>
      </w:r>
      <w:r>
        <w:t xml:space="preserve">This is where I think we should have a paragraph to deal with JP’s criticism: what is the ideal set-up we would have wanted in a dream world. What does it mean that we don’t have </w:t>
      </w:r>
      <w:proofErr w:type="gramStart"/>
      <w:r>
        <w:t>this.</w:t>
      </w:r>
      <w:proofErr w:type="gramEnd"/>
      <w:r>
        <w:t xml:space="preserve"> Still say, given that we would have wanted all this, we are still the best-in-class</w:t>
      </w:r>
    </w:p>
  </w:comment>
  <w:comment w:id="203" w:author="Francois Cohen [2]" w:date="2020-04-11T18:00:00Z" w:initials="FC">
    <w:p w14:paraId="2A1DF38A" w14:textId="244BE4FA" w:rsidR="006D4F4C" w:rsidRDefault="006D4F4C">
      <w:pPr>
        <w:pStyle w:val="CommentText"/>
      </w:pPr>
      <w:r>
        <w:rPr>
          <w:rStyle w:val="CommentReference"/>
        </w:rPr>
        <w:annotationRef/>
      </w:r>
      <w:r>
        <w:t>Change the ranges</w:t>
      </w:r>
    </w:p>
  </w:comment>
  <w:comment w:id="204" w:author="Moritz Schwarz" w:date="2020-04-12T03:25:00Z" w:initials="MS">
    <w:p w14:paraId="1BC7FBB3" w14:textId="735F0C11" w:rsidR="006D4F4C" w:rsidRDefault="006D4F4C">
      <w:pPr>
        <w:pStyle w:val="CommentText"/>
      </w:pPr>
      <w:r>
        <w:rPr>
          <w:rStyle w:val="CommentReference"/>
        </w:rPr>
        <w:annotationRef/>
      </w:r>
      <w:r>
        <w:t>maybe we can find a different word for this?</w:t>
      </w:r>
    </w:p>
  </w:comment>
  <w:comment w:id="205" w:author="Moritz Schwarz" w:date="2020-04-12T03:25:00Z" w:initials="MS">
    <w:p w14:paraId="205EDCFE" w14:textId="7CE59AEE" w:rsidR="006D4F4C" w:rsidRDefault="006D4F4C">
      <w:pPr>
        <w:pStyle w:val="CommentText"/>
      </w:pPr>
      <w:r>
        <w:rPr>
          <w:rStyle w:val="CommentReference"/>
        </w:rPr>
        <w:annotationRef/>
      </w:r>
      <w:r>
        <w:t>need to explain what that means</w:t>
      </w:r>
    </w:p>
  </w:comment>
  <w:comment w:id="229" w:author="Francois Cohen" w:date="2020-04-11T14:02:00Z" w:initials="FC">
    <w:p w14:paraId="70F5346B" w14:textId="1EB88740" w:rsidR="006D4F4C" w:rsidRDefault="006D4F4C">
      <w:pPr>
        <w:pStyle w:val="CommentText"/>
      </w:pPr>
      <w:r>
        <w:rPr>
          <w:rStyle w:val="CommentReference"/>
        </w:rPr>
        <w:annotationRef/>
      </w:r>
      <w:r>
        <w:t>I am reporting this in absolute terms now, as suggested by Chris, and then provide the average.</w:t>
      </w:r>
    </w:p>
  </w:comment>
  <w:comment w:id="206" w:author="Moritz Schwarz" w:date="2020-04-12T03:26:00Z" w:initials="MS">
    <w:p w14:paraId="07284C3A" w14:textId="7CD38153" w:rsidR="006D4F4C" w:rsidRDefault="006D4F4C">
      <w:pPr>
        <w:pStyle w:val="CommentText"/>
      </w:pPr>
      <w:r>
        <w:rPr>
          <w:rStyle w:val="CommentReference"/>
        </w:rPr>
        <w:annotationRef/>
      </w:r>
      <w:r>
        <w:t>This should be the first part of this paragraph. These are our main results.</w:t>
      </w:r>
    </w:p>
  </w:comment>
  <w:comment w:id="243" w:author="Lu Yangsiyu" w:date="2020-04-07T21:48:00Z" w:initials="LY">
    <w:p w14:paraId="22FC232C" w14:textId="77777777" w:rsidR="006D4F4C" w:rsidRDefault="006D4F4C" w:rsidP="000C58F8">
      <w:pPr>
        <w:pStyle w:val="CommentText"/>
      </w:pPr>
      <w:r>
        <w:rPr>
          <w:rStyle w:val="CommentReference"/>
        </w:rPr>
        <w:annotationRef/>
      </w:r>
      <w:proofErr w:type="gramStart"/>
      <w:r>
        <w:t>Didn’t</w:t>
      </w:r>
      <w:proofErr w:type="gramEnd"/>
      <w:r>
        <w:t xml:space="preserve"> see the link between this and attenuated results?</w:t>
      </w:r>
    </w:p>
  </w:comment>
  <w:comment w:id="244" w:author="Francois Cohen" w:date="2020-04-10T09:30:00Z" w:initials="FC">
    <w:p w14:paraId="3DDE21DB" w14:textId="77777777" w:rsidR="006D4F4C" w:rsidRDefault="006D4F4C" w:rsidP="000C58F8">
      <w:pPr>
        <w:pStyle w:val="CommentText"/>
      </w:pPr>
      <w:r>
        <w:rPr>
          <w:rStyle w:val="CommentReference"/>
        </w:rPr>
        <w:annotationRef/>
      </w:r>
      <w:r>
        <w:t>I changed this</w:t>
      </w:r>
    </w:p>
  </w:comment>
  <w:comment w:id="245" w:author="Moritz Schwarz" w:date="2020-04-12T03:29:00Z" w:initials="MS">
    <w:p w14:paraId="53FB6F1B" w14:textId="4D40C9C0" w:rsidR="006D4F4C" w:rsidRDefault="006D4F4C">
      <w:pPr>
        <w:pStyle w:val="CommentText"/>
      </w:pPr>
      <w:r>
        <w:rPr>
          <w:rStyle w:val="CommentReference"/>
        </w:rPr>
        <w:annotationRef/>
      </w:r>
      <w:r>
        <w:t xml:space="preserve">Should we just remove this? This might be interpreted as speculation… We </w:t>
      </w:r>
      <w:proofErr w:type="gramStart"/>
      <w:r>
        <w:t>don’t</w:t>
      </w:r>
      <w:proofErr w:type="gramEnd"/>
      <w:r>
        <w:t xml:space="preserve"> really need to explain it. We can just say we’d </w:t>
      </w:r>
      <w:proofErr w:type="gramStart"/>
      <w:r w:rsidR="00206981">
        <w:t>not have</w:t>
      </w:r>
      <w:proofErr w:type="gramEnd"/>
      <w:r w:rsidR="00206981">
        <w:t xml:space="preserve"> dealt with the OVB</w:t>
      </w:r>
    </w:p>
  </w:comment>
  <w:comment w:id="246" w:author="Moritz Schwarz" w:date="2020-04-12T03:30:00Z" w:initials="MS">
    <w:p w14:paraId="4988AD35" w14:textId="4806BB48" w:rsidR="00206981" w:rsidRDefault="00206981">
      <w:pPr>
        <w:pStyle w:val="CommentText"/>
      </w:pPr>
      <w:r>
        <w:rPr>
          <w:rStyle w:val="CommentReference"/>
        </w:rPr>
        <w:annotationRef/>
      </w:r>
      <w:r>
        <w:t xml:space="preserve">as mentioned in my email, I think this area is </w:t>
      </w:r>
      <w:proofErr w:type="gramStart"/>
      <w:r>
        <w:t>definitely worth</w:t>
      </w:r>
      <w:proofErr w:type="gramEnd"/>
      <w:r>
        <w:t xml:space="preserve"> considering again – I think this could make it into the main text</w:t>
      </w:r>
    </w:p>
  </w:comment>
  <w:comment w:id="247" w:author="Moritz Schwarz" w:date="2020-04-12T03:31:00Z" w:initials="MS">
    <w:p w14:paraId="454B9970" w14:textId="27A16FA8" w:rsidR="00206981" w:rsidRDefault="00206981">
      <w:pPr>
        <w:pStyle w:val="CommentText"/>
      </w:pPr>
      <w:r>
        <w:rPr>
          <w:rStyle w:val="CommentReference"/>
        </w:rPr>
        <w:annotationRef/>
      </w:r>
      <w:r>
        <w:rPr>
          <w:rStyle w:val="CommentReference"/>
        </w:rPr>
        <w:t>no statistically significant role, right?</w:t>
      </w:r>
    </w:p>
  </w:comment>
  <w:comment w:id="248" w:author="Francois Cohen" w:date="2020-04-05T20:41:00Z" w:initials="FC">
    <w:p w14:paraId="0DC5A45B" w14:textId="77777777" w:rsidR="006D4F4C" w:rsidRDefault="006D4F4C" w:rsidP="000C58F8">
      <w:pPr>
        <w:pStyle w:val="CommentText"/>
      </w:pPr>
      <w:r>
        <w:rPr>
          <w:rStyle w:val="CommentReference"/>
        </w:rPr>
        <w:annotationRef/>
      </w:r>
      <w:r>
        <w:t>I did more on POLICY</w:t>
      </w:r>
    </w:p>
  </w:comment>
  <w:comment w:id="250" w:author="Francois Cohen" w:date="2020-04-07T11:40:00Z" w:initials="FC">
    <w:p w14:paraId="3F27D965" w14:textId="77777777" w:rsidR="006D4F4C" w:rsidRDefault="006D4F4C" w:rsidP="00CB53F9">
      <w:pPr>
        <w:pStyle w:val="CommentText"/>
      </w:pPr>
      <w:r>
        <w:rPr>
          <w:rStyle w:val="CommentReference"/>
        </w:rPr>
        <w:annotationRef/>
      </w:r>
      <w:r>
        <w:t>We should add a map here</w:t>
      </w:r>
    </w:p>
  </w:comment>
  <w:comment w:id="251" w:author="Francois Cohen" w:date="2020-04-07T13:07:00Z" w:initials="FC">
    <w:p w14:paraId="76CBBB33" w14:textId="77777777" w:rsidR="006D4F4C" w:rsidRDefault="006D4F4C" w:rsidP="00CB53F9">
      <w:pPr>
        <w:pStyle w:val="CommentText"/>
      </w:pPr>
      <w:r>
        <w:rPr>
          <w:rStyle w:val="CommentReference"/>
        </w:rPr>
        <w:annotationRef/>
      </w:r>
      <w:r>
        <w:t xml:space="preserve">Why is the UK getting more </w:t>
      </w:r>
      <w:proofErr w:type="gramStart"/>
      <w:r>
        <w:t>cases.</w:t>
      </w:r>
      <w:proofErr w:type="gramEnd"/>
      <w:r>
        <w:t xml:space="preserve"> Linus spotted this one.</w:t>
      </w:r>
    </w:p>
  </w:comment>
  <w:comment w:id="260" w:author="Moritz Schwarz" w:date="2020-04-12T03:33:00Z" w:initials="MS">
    <w:p w14:paraId="4873ED49" w14:textId="024816D1" w:rsidR="00206981" w:rsidRDefault="00206981">
      <w:pPr>
        <w:pStyle w:val="CommentText"/>
      </w:pPr>
      <w:r>
        <w:rPr>
          <w:rStyle w:val="CommentReference"/>
        </w:rPr>
        <w:annotationRef/>
      </w:r>
      <w:r>
        <w:t xml:space="preserve">see my earlier comment. I’m not sure we need </w:t>
      </w:r>
      <w:proofErr w:type="gramStart"/>
      <w:r>
        <w:t>it</w:t>
      </w:r>
      <w:proofErr w:type="gramEnd"/>
      <w:r>
        <w:t xml:space="preserve"> but it could open us up to criticism</w:t>
      </w:r>
    </w:p>
  </w:comment>
  <w:comment w:id="261" w:author="Moritz Schwarz" w:date="2020-04-12T03:34:00Z" w:initials="MS">
    <w:p w14:paraId="22A0020E" w14:textId="6AE02028" w:rsidR="00206981" w:rsidRDefault="00206981">
      <w:pPr>
        <w:pStyle w:val="CommentText"/>
      </w:pPr>
      <w:r>
        <w:rPr>
          <w:rStyle w:val="CommentReference"/>
        </w:rPr>
        <w:annotationRef/>
      </w:r>
      <w:r>
        <w:t>reference needed</w:t>
      </w:r>
    </w:p>
  </w:comment>
  <w:comment w:id="262" w:author="Moritz Schwarz" w:date="2020-04-12T03:34:00Z" w:initials="MS">
    <w:p w14:paraId="6BDB1E82" w14:textId="6FEFF63C" w:rsidR="00206981" w:rsidRDefault="00206981">
      <w:pPr>
        <w:pStyle w:val="CommentText"/>
      </w:pPr>
      <w:r>
        <w:rPr>
          <w:rStyle w:val="CommentReference"/>
        </w:rPr>
        <w:annotationRef/>
      </w:r>
      <w:r>
        <w:t>we might still be able to do this – give me a few days</w:t>
      </w:r>
    </w:p>
  </w:comment>
  <w:comment w:id="264" w:author="Moritz Schwarz" w:date="2020-04-12T03:34:00Z" w:initials="MS">
    <w:p w14:paraId="63C65ACC" w14:textId="36513749" w:rsidR="00206981" w:rsidRDefault="00206981">
      <w:pPr>
        <w:pStyle w:val="CommentText"/>
      </w:pPr>
      <w:r>
        <w:rPr>
          <w:rStyle w:val="CommentReference"/>
        </w:rPr>
        <w:annotationRef/>
      </w:r>
      <w:r>
        <w:t>given Chris’ comment, should we just delete? Not really adding much</w:t>
      </w:r>
    </w:p>
  </w:comment>
  <w:comment w:id="265" w:author="Moritz Schwarz" w:date="2020-04-12T03:35:00Z" w:initials="MS">
    <w:p w14:paraId="2762BC70" w14:textId="5363C7EF" w:rsidR="00206981" w:rsidRDefault="00206981">
      <w:pPr>
        <w:pStyle w:val="CommentText"/>
      </w:pPr>
      <w:r>
        <w:rPr>
          <w:rStyle w:val="CommentReference"/>
        </w:rPr>
        <w:annotationRef/>
      </w:r>
      <w:r>
        <w:t>we do have age and gender in the data… so I just would not mention it</w:t>
      </w:r>
    </w:p>
  </w:comment>
  <w:comment w:id="266" w:author="Francois Cohen" w:date="2020-04-07T11:39:00Z" w:initials="FC">
    <w:p w14:paraId="6454219A" w14:textId="77777777" w:rsidR="006D4F4C" w:rsidRDefault="006D4F4C" w:rsidP="00CB53F9">
      <w:pPr>
        <w:pStyle w:val="CommentText"/>
      </w:pPr>
      <w:r>
        <w:rPr>
          <w:rStyle w:val="CommentReference"/>
        </w:rPr>
        <w:annotationRef/>
      </w:r>
      <w:r>
        <w:t>Do this as a robustness check</w:t>
      </w:r>
    </w:p>
  </w:comment>
  <w:comment w:id="267" w:author="Francois Cohen" w:date="2020-04-05T20:37:00Z" w:initials="FC">
    <w:p w14:paraId="0A99EE62" w14:textId="77777777" w:rsidR="006D4F4C" w:rsidRDefault="006D4F4C" w:rsidP="00CB53F9">
      <w:pPr>
        <w:pStyle w:val="CommentText"/>
      </w:pPr>
      <w:r>
        <w:rPr>
          <w:rStyle w:val="CommentReference"/>
        </w:rPr>
        <w:annotationRef/>
      </w:r>
      <w:r>
        <w:t>Could we do something about this?</w:t>
      </w:r>
    </w:p>
  </w:comment>
  <w:comment w:id="268" w:author="Moritz Schwarz" w:date="2020-04-12T03:35:00Z" w:initials="MS">
    <w:p w14:paraId="64C2B060" w14:textId="6FDDB481" w:rsidR="00206981" w:rsidRDefault="00206981">
      <w:pPr>
        <w:pStyle w:val="CommentText"/>
      </w:pPr>
      <w:r>
        <w:rPr>
          <w:rStyle w:val="CommentReference"/>
        </w:rPr>
        <w:annotationRef/>
      </w:r>
      <w:r>
        <w:t>Not easily at least…</w:t>
      </w:r>
    </w:p>
  </w:comment>
  <w:comment w:id="275" w:author="Yangsiyu Lu" w:date="2020-04-07T23:25:00Z" w:initials="LY">
    <w:p w14:paraId="4E5AEC7C" w14:textId="77777777" w:rsidR="006D4F4C" w:rsidRPr="000E7F1D" w:rsidRDefault="006D4F4C" w:rsidP="00CB53F9">
      <w:pPr>
        <w:pStyle w:val="CommentText"/>
        <w:rPr>
          <w:lang w:val="en-US"/>
        </w:rPr>
      </w:pPr>
      <w:r>
        <w:rPr>
          <w:rStyle w:val="CommentReference"/>
        </w:rPr>
        <w:annotationRef/>
      </w:r>
      <w:r>
        <w:rPr>
          <w:lang w:eastAsia="zh-CN"/>
        </w:rPr>
        <w:t>T</w:t>
      </w:r>
      <w:r>
        <w:rPr>
          <w:rFonts w:hint="eastAsia"/>
          <w:lang w:eastAsia="zh-CN"/>
        </w:rPr>
        <w:t>his</w:t>
      </w:r>
      <w:r>
        <w:rPr>
          <w:lang w:eastAsia="zh-CN"/>
        </w:rPr>
        <w:t xml:space="preserve"> </w:t>
      </w:r>
      <w:r>
        <w:rPr>
          <w:lang w:val="en-US" w:eastAsia="zh-CN"/>
        </w:rPr>
        <w:t xml:space="preserve">phrase is weird. </w:t>
      </w:r>
    </w:p>
  </w:comment>
  <w:comment w:id="276" w:author="Moritz Schwarz" w:date="2020-04-12T03:39:00Z" w:initials="MS">
    <w:p w14:paraId="6740C802" w14:textId="77777777" w:rsidR="00206981" w:rsidRDefault="00206981">
      <w:pPr>
        <w:pStyle w:val="CommentText"/>
      </w:pPr>
      <w:r>
        <w:rPr>
          <w:rStyle w:val="CommentReference"/>
        </w:rPr>
        <w:annotationRef/>
      </w:r>
      <w:r>
        <w:t xml:space="preserve">it might in Northern Hemisphere countries though – </w:t>
      </w:r>
      <w:proofErr w:type="gramStart"/>
      <w:r>
        <w:t>it’s</w:t>
      </w:r>
      <w:proofErr w:type="gramEnd"/>
      <w:r>
        <w:t xml:space="preserve"> one thing not highlighting something and saying something is not true… can we really say this?</w:t>
      </w:r>
    </w:p>
    <w:p w14:paraId="01F82C7F" w14:textId="77777777" w:rsidR="00206981" w:rsidRDefault="00206981">
      <w:pPr>
        <w:pStyle w:val="CommentText"/>
      </w:pPr>
    </w:p>
    <w:p w14:paraId="2E2F5D22" w14:textId="6B47BD8C" w:rsidR="00206981" w:rsidRDefault="00206981">
      <w:pPr>
        <w:pStyle w:val="CommentText"/>
      </w:pPr>
      <w:r>
        <w:t xml:space="preserve">Saying it does not limit something because the opposite </w:t>
      </w:r>
      <w:r w:rsidR="0092069C">
        <w:t xml:space="preserve">lets it flare up again is not a valid argument </w:t>
      </w:r>
    </w:p>
  </w:comment>
  <w:comment w:id="277" w:author="Yangsiyu Lu" w:date="2020-04-07T23:29:00Z" w:initials="LY">
    <w:p w14:paraId="112F2472" w14:textId="77777777" w:rsidR="006D4F4C" w:rsidRDefault="006D4F4C" w:rsidP="00CB53F9">
      <w:pPr>
        <w:pStyle w:val="CommentText"/>
      </w:pPr>
      <w:r>
        <w:rPr>
          <w:rStyle w:val="CommentReference"/>
        </w:rPr>
        <w:annotationRef/>
      </w:r>
      <w:proofErr w:type="gramStart"/>
      <w:r>
        <w:t>It’ll</w:t>
      </w:r>
      <w:proofErr w:type="gramEnd"/>
      <w:r>
        <w:t xml:space="preserve"> rise again in winter in northern hemisphere as well. We’ll need more work here in conclusion to write a decent one!</w:t>
      </w:r>
    </w:p>
  </w:comment>
  <w:comment w:id="278" w:author="Francois Cohen" w:date="2020-04-09T12:26:00Z" w:initials="FC">
    <w:p w14:paraId="5895E342" w14:textId="77777777" w:rsidR="006D4F4C" w:rsidRDefault="006D4F4C" w:rsidP="00CB53F9">
      <w:pPr>
        <w:pStyle w:val="CommentText"/>
      </w:pPr>
      <w:r>
        <w:rPr>
          <w:rStyle w:val="CommentReference"/>
        </w:rPr>
        <w:annotationRef/>
      </w:r>
      <w:proofErr w:type="spellStart"/>
      <w:r>
        <w:t>Haha</w:t>
      </w:r>
      <w:proofErr w:type="spellEnd"/>
      <w:r>
        <w:t>. True!</w:t>
      </w:r>
    </w:p>
  </w:comment>
  <w:comment w:id="303" w:author="Moritz Schwarz" w:date="2020-04-12T03:44:00Z" w:initials="MS">
    <w:p w14:paraId="39C1BF98" w14:textId="07792EE7" w:rsidR="0092069C" w:rsidRDefault="0092069C">
      <w:pPr>
        <w:pStyle w:val="CommentText"/>
      </w:pPr>
      <w:r>
        <w:rPr>
          <w:rStyle w:val="CommentReference"/>
        </w:rPr>
        <w:annotationRef/>
      </w:r>
      <w:r>
        <w:t xml:space="preserve">not ideal formulation </w:t>
      </w:r>
    </w:p>
  </w:comment>
  <w:comment w:id="313" w:author="Moritz Schwarz" w:date="2020-04-12T03:45:00Z" w:initials="MS">
    <w:p w14:paraId="4D9FC210" w14:textId="48F0DE5D" w:rsidR="0092069C" w:rsidRDefault="0092069C">
      <w:pPr>
        <w:pStyle w:val="CommentText"/>
      </w:pPr>
      <w:r>
        <w:rPr>
          <w:rStyle w:val="CommentReference"/>
        </w:rPr>
        <w:annotationRef/>
      </w:r>
      <w:r>
        <w:t xml:space="preserve">we keep saying this, but we do not provide evidence for this. Just because we have seen cases in hot countries, does not mean temperature does not have a slowing effect. We really need to consider this carefully… Just because we </w:t>
      </w:r>
      <w:proofErr w:type="gramStart"/>
      <w:r>
        <w:t>don’t</w:t>
      </w:r>
      <w:proofErr w:type="gramEnd"/>
      <w:r>
        <w:t xml:space="preserve"> want to push that message does not mean we should make a claim we can’t back up!</w:t>
      </w:r>
    </w:p>
  </w:comment>
  <w:comment w:id="314" w:author="Moritz Schwarz" w:date="2020-04-12T02:36:00Z" w:initials="MS">
    <w:p w14:paraId="1E7E38CC" w14:textId="11C592FD" w:rsidR="006D4F4C" w:rsidRDefault="006D4F4C">
      <w:pPr>
        <w:pStyle w:val="CommentText"/>
      </w:pPr>
      <w:r>
        <w:rPr>
          <w:rStyle w:val="CommentReference"/>
        </w:rPr>
        <w:annotationRef/>
      </w:r>
      <w:r>
        <w:t>Did we get rid of the funding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56C1F1" w15:done="0"/>
  <w15:commentEx w15:paraId="035F4B58" w15:paraIdParent="6256C1F1" w15:done="0"/>
  <w15:commentEx w15:paraId="25904879" w15:done="0"/>
  <w15:commentEx w15:paraId="79FF9E3E" w15:done="0"/>
  <w15:commentEx w15:paraId="759A8B77" w15:done="0"/>
  <w15:commentEx w15:paraId="5DC536F6" w15:paraIdParent="759A8B77" w15:done="0"/>
  <w15:commentEx w15:paraId="7BD71B6D" w15:paraIdParent="759A8B77" w15:done="0"/>
  <w15:commentEx w15:paraId="3FE14530" w15:done="0"/>
  <w15:commentEx w15:paraId="3190B64F" w15:done="0"/>
  <w15:commentEx w15:paraId="2FCA867D" w15:paraIdParent="3190B64F" w15:done="0"/>
  <w15:commentEx w15:paraId="5C5D5B1F" w15:done="0"/>
  <w15:commentEx w15:paraId="21CD928F" w15:done="0"/>
  <w15:commentEx w15:paraId="7195107D" w15:done="0"/>
  <w15:commentEx w15:paraId="6791624F" w15:done="0"/>
  <w15:commentEx w15:paraId="25CFA909" w15:done="1"/>
  <w15:commentEx w15:paraId="2A9480CF" w15:paraIdParent="25CFA909" w15:done="1"/>
  <w15:commentEx w15:paraId="221A4E4C" w15:done="0"/>
  <w15:commentEx w15:paraId="5B08D687" w15:done="0"/>
  <w15:commentEx w15:paraId="211085B3" w15:done="0"/>
  <w15:commentEx w15:paraId="3D90D92F" w15:done="0"/>
  <w15:commentEx w15:paraId="05EB5192" w15:done="0"/>
  <w15:commentEx w15:paraId="42F522B1" w15:done="0"/>
  <w15:commentEx w15:paraId="7E15B9E8" w15:done="0"/>
  <w15:commentEx w15:paraId="3CC0892B" w15:done="0"/>
  <w15:commentEx w15:paraId="2A1DF38A" w15:done="0"/>
  <w15:commentEx w15:paraId="1BC7FBB3" w15:done="0"/>
  <w15:commentEx w15:paraId="205EDCFE" w15:done="0"/>
  <w15:commentEx w15:paraId="70F5346B" w15:done="0"/>
  <w15:commentEx w15:paraId="07284C3A" w15:done="0"/>
  <w15:commentEx w15:paraId="22FC232C" w15:done="0"/>
  <w15:commentEx w15:paraId="3DDE21DB" w15:paraIdParent="22FC232C" w15:done="0"/>
  <w15:commentEx w15:paraId="53FB6F1B" w15:paraIdParent="22FC232C" w15:done="0"/>
  <w15:commentEx w15:paraId="4988AD35" w15:done="0"/>
  <w15:commentEx w15:paraId="454B9970" w15:done="0"/>
  <w15:commentEx w15:paraId="0DC5A45B" w15:done="0"/>
  <w15:commentEx w15:paraId="3F27D965" w15:done="0"/>
  <w15:commentEx w15:paraId="76CBBB33" w15:done="0"/>
  <w15:commentEx w15:paraId="4873ED49" w15:done="0"/>
  <w15:commentEx w15:paraId="22A0020E" w15:done="0"/>
  <w15:commentEx w15:paraId="6BDB1E82" w15:done="0"/>
  <w15:commentEx w15:paraId="63C65ACC" w15:done="0"/>
  <w15:commentEx w15:paraId="2762BC70" w15:done="0"/>
  <w15:commentEx w15:paraId="6454219A" w15:done="0"/>
  <w15:commentEx w15:paraId="0A99EE62" w15:done="0"/>
  <w15:commentEx w15:paraId="64C2B060" w15:paraIdParent="0A99EE62" w15:done="0"/>
  <w15:commentEx w15:paraId="4E5AEC7C" w15:done="0"/>
  <w15:commentEx w15:paraId="2E2F5D22" w15:done="0"/>
  <w15:commentEx w15:paraId="112F2472" w15:done="0"/>
  <w15:commentEx w15:paraId="5895E342" w15:paraIdParent="112F2472" w15:done="0"/>
  <w15:commentEx w15:paraId="39C1BF98" w15:done="0"/>
  <w15:commentEx w15:paraId="4D9FC210" w15:done="0"/>
  <w15:commentEx w15:paraId="1E7E38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D0135" w16cex:dateUtc="2020-04-12T00:53:00Z"/>
  <w16cex:commentExtensible w16cex:durableId="68146947" w16cex:dateUtc="2020-04-10T13:03:00Z"/>
  <w16cex:commentExtensible w16cex:durableId="17A0B5E2" w16cex:dateUtc="2020-04-10T13:03:00Z"/>
  <w16cex:commentExtensible w16cex:durableId="223CFD90" w16cex:dateUtc="2020-04-12T00:38:00Z"/>
  <w16cex:commentExtensible w16cex:durableId="68994092" w16cex:dateUtc="2020-04-10T12:59:00Z"/>
  <w16cex:commentExtensible w16cex:durableId="223CFFD6" w16cex:dateUtc="2020-04-12T00:47:00Z"/>
  <w16cex:commentExtensible w16cex:durableId="223CFFFC" w16cex:dateUtc="2020-04-12T00:48:00Z"/>
  <w16cex:commentExtensible w16cex:durableId="223CFF06" w16cex:dateUtc="2020-04-12T00:44:00Z"/>
  <w16cex:commentExtensible w16cex:durableId="223D01E8" w16cex:dateUtc="2020-04-12T00:56:00Z"/>
  <w16cex:commentExtensible w16cex:durableId="223D03D7" w16cex:dateUtc="2020-04-12T01:04:00Z"/>
  <w16cex:commentExtensible w16cex:durableId="223D0363" w16cex:dateUtc="2020-04-12T01:02:00Z"/>
  <w16cex:commentExtensible w16cex:durableId="223D03F2" w16cex:dateUtc="2020-04-12T01:05:00Z"/>
  <w16cex:commentExtensible w16cex:durableId="223D04CB" w16cex:dateUtc="2020-04-12T01:08:00Z"/>
  <w16cex:commentExtensible w16cex:durableId="223D050F" w16cex:dateUtc="2020-04-12T01:10:00Z"/>
  <w16cex:commentExtensible w16cex:durableId="223D0646" w16cex:dateUtc="2020-04-12T01:15:00Z"/>
  <w16cex:commentExtensible w16cex:durableId="223D0810" w16cex:dateUtc="2020-04-12T01:22:00Z"/>
  <w16cex:commentExtensible w16cex:durableId="223D08A4" w16cex:dateUtc="2020-04-12T01:25:00Z"/>
  <w16cex:commentExtensible w16cex:durableId="223D08BD" w16cex:dateUtc="2020-04-12T01:25:00Z"/>
  <w16cex:commentExtensible w16cex:durableId="223D08E4" w16cex:dateUtc="2020-04-12T01:26:00Z"/>
  <w16cex:commentExtensible w16cex:durableId="223D09A5" w16cex:dateUtc="2020-04-12T01:29:00Z"/>
  <w16cex:commentExtensible w16cex:durableId="223D09F0" w16cex:dateUtc="2020-04-12T01:30:00Z"/>
  <w16cex:commentExtensible w16cex:durableId="223D0A17" w16cex:dateUtc="2020-04-12T01:31:00Z"/>
  <w16cex:commentExtensible w16cex:durableId="223D0A91" w16cex:dateUtc="2020-04-12T01:33:00Z"/>
  <w16cex:commentExtensible w16cex:durableId="223D0AA9" w16cex:dateUtc="2020-04-12T01:34:00Z"/>
  <w16cex:commentExtensible w16cex:durableId="223D0ACC" w16cex:dateUtc="2020-04-12T01:34:00Z"/>
  <w16cex:commentExtensible w16cex:durableId="223D0ADC" w16cex:dateUtc="2020-04-12T01:34:00Z"/>
  <w16cex:commentExtensible w16cex:durableId="223D0B14" w16cex:dateUtc="2020-04-12T01:35:00Z"/>
  <w16cex:commentExtensible w16cex:durableId="223D0AF7" w16cex:dateUtc="2020-04-12T01:35:00Z"/>
  <w16cex:commentExtensible w16cex:durableId="223D0BF8" w16cex:dateUtc="2020-04-12T01:39:00Z"/>
  <w16cex:commentExtensible w16cex:durableId="223D0D21" w16cex:dateUtc="2020-04-12T01:44:00Z"/>
  <w16cex:commentExtensible w16cex:durableId="223D0D69" w16cex:dateUtc="2020-04-12T01:45:00Z"/>
  <w16cex:commentExtensible w16cex:durableId="223CFD1C" w16cex:dateUtc="2020-04-12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56C1F1" w16cid:durableId="223CD2F4"/>
  <w16cid:commentId w16cid:paraId="035F4B58" w16cid:durableId="223C56CE"/>
  <w16cid:commentId w16cid:paraId="25904879" w16cid:durableId="223D0135"/>
  <w16cid:commentId w16cid:paraId="79FF9E3E" w16cid:durableId="223C7BCF"/>
  <w16cid:commentId w16cid:paraId="759A8B77" w16cid:durableId="68146947"/>
  <w16cid:commentId w16cid:paraId="5DC536F6" w16cid:durableId="17A0B5E2"/>
  <w16cid:commentId w16cid:paraId="7BD71B6D" w16cid:durableId="223C51AB"/>
  <w16cid:commentId w16cid:paraId="3FE14530" w16cid:durableId="223CFD90"/>
  <w16cid:commentId w16cid:paraId="3190B64F" w16cid:durableId="68994092"/>
  <w16cid:commentId w16cid:paraId="2FCA867D" w16cid:durableId="223C54C2"/>
  <w16cid:commentId w16cid:paraId="5C5D5B1F" w16cid:durableId="223CFFD6"/>
  <w16cid:commentId w16cid:paraId="21CD928F" w16cid:durableId="223CFFFC"/>
  <w16cid:commentId w16cid:paraId="7195107D" w16cid:durableId="223CFF06"/>
  <w16cid:commentId w16cid:paraId="6791624F" w16cid:durableId="223D01E8"/>
  <w16cid:commentId w16cid:paraId="25CFA909" w16cid:durableId="18D0ACE1"/>
  <w16cid:commentId w16cid:paraId="2A9480CF" w16cid:durableId="2236BF65"/>
  <w16cid:commentId w16cid:paraId="221A4E4C" w16cid:durableId="223D03D7"/>
  <w16cid:commentId w16cid:paraId="5B08D687" w16cid:durableId="223D0363"/>
  <w16cid:commentId w16cid:paraId="211085B3" w16cid:durableId="223D03F2"/>
  <w16cid:commentId w16cid:paraId="3D90D92F" w16cid:durableId="223D04CB"/>
  <w16cid:commentId w16cid:paraId="05EB5192" w16cid:durableId="223C34F3"/>
  <w16cid:commentId w16cid:paraId="42F522B1" w16cid:durableId="223D050F"/>
  <w16cid:commentId w16cid:paraId="7E15B9E8" w16cid:durableId="223D0646"/>
  <w16cid:commentId w16cid:paraId="3CC0892B" w16cid:durableId="223D0810"/>
  <w16cid:commentId w16cid:paraId="2A1DF38A" w16cid:durableId="223C8423"/>
  <w16cid:commentId w16cid:paraId="1BC7FBB3" w16cid:durableId="223D08A4"/>
  <w16cid:commentId w16cid:paraId="205EDCFE" w16cid:durableId="223D08BD"/>
  <w16cid:commentId w16cid:paraId="70F5346B" w16cid:durableId="223C4C61"/>
  <w16cid:commentId w16cid:paraId="07284C3A" w16cid:durableId="223D08E4"/>
  <w16cid:commentId w16cid:paraId="22FC232C" w16cid:durableId="223773C7"/>
  <w16cid:commentId w16cid:paraId="3DDE21DB" w16cid:durableId="223ABB49"/>
  <w16cid:commentId w16cid:paraId="53FB6F1B" w16cid:durableId="223D09A5"/>
  <w16cid:commentId w16cid:paraId="4988AD35" w16cid:durableId="223D09F0"/>
  <w16cid:commentId w16cid:paraId="454B9970" w16cid:durableId="223D0A17"/>
  <w16cid:commentId w16cid:paraId="0DC5A45B" w16cid:durableId="2234C0E4"/>
  <w16cid:commentId w16cid:paraId="3F27D965" w16cid:durableId="2236E540"/>
  <w16cid:commentId w16cid:paraId="76CBBB33" w16cid:durableId="2236F991"/>
  <w16cid:commentId w16cid:paraId="4873ED49" w16cid:durableId="223D0A91"/>
  <w16cid:commentId w16cid:paraId="22A0020E" w16cid:durableId="223D0AA9"/>
  <w16cid:commentId w16cid:paraId="6BDB1E82" w16cid:durableId="223D0ACC"/>
  <w16cid:commentId w16cid:paraId="63C65ACC" w16cid:durableId="223D0ADC"/>
  <w16cid:commentId w16cid:paraId="2762BC70" w16cid:durableId="223D0B14"/>
  <w16cid:commentId w16cid:paraId="6454219A" w16cid:durableId="2236E508"/>
  <w16cid:commentId w16cid:paraId="0A99EE62" w16cid:durableId="2234C01C"/>
  <w16cid:commentId w16cid:paraId="64C2B060" w16cid:durableId="223D0AF7"/>
  <w16cid:commentId w16cid:paraId="4E5AEC7C" w16cid:durableId="22378A72"/>
  <w16cid:commentId w16cid:paraId="2E2F5D22" w16cid:durableId="223D0BF8"/>
  <w16cid:commentId w16cid:paraId="112F2472" w16cid:durableId="22378B53"/>
  <w16cid:commentId w16cid:paraId="5895E342" w16cid:durableId="223992F9"/>
  <w16cid:commentId w16cid:paraId="39C1BF98" w16cid:durableId="223D0D21"/>
  <w16cid:commentId w16cid:paraId="4D9FC210" w16cid:durableId="223D0D69"/>
  <w16cid:commentId w16cid:paraId="1E7E38CC" w16cid:durableId="223CFD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81349" w14:textId="77777777" w:rsidR="0025057F" w:rsidRDefault="0025057F" w:rsidP="00CB53F9">
      <w:pPr>
        <w:spacing w:after="0" w:line="240" w:lineRule="auto"/>
      </w:pPr>
      <w:r>
        <w:separator/>
      </w:r>
    </w:p>
  </w:endnote>
  <w:endnote w:type="continuationSeparator" w:id="0">
    <w:p w14:paraId="50FF19D0" w14:textId="77777777" w:rsidR="0025057F" w:rsidRDefault="0025057F" w:rsidP="00CB53F9">
      <w:pPr>
        <w:spacing w:after="0" w:line="240" w:lineRule="auto"/>
      </w:pPr>
      <w:r>
        <w:continuationSeparator/>
      </w:r>
    </w:p>
  </w:endnote>
  <w:endnote w:id="1">
    <w:p w14:paraId="20CC7E48" w14:textId="77777777" w:rsidR="006D4F4C" w:rsidRPr="00A25466" w:rsidRDefault="006D4F4C" w:rsidP="00CB53F9">
      <w:pPr>
        <w:pStyle w:val="EndnoteText"/>
        <w:spacing w:after="120"/>
      </w:pPr>
      <w:r w:rsidRPr="00A25466">
        <w:rPr>
          <w:rStyle w:val="EndnoteReference"/>
        </w:rPr>
        <w:endnoteRef/>
      </w:r>
      <w:r w:rsidRPr="00A25466">
        <w:t xml:space="preserve"> </w:t>
      </w:r>
      <w:proofErr w:type="spellStart"/>
      <w:r w:rsidRPr="00A25466">
        <w:t>Ravilious</w:t>
      </w:r>
      <w:proofErr w:type="spellEnd"/>
      <w:r w:rsidRPr="00A25466">
        <w:t>, K. (2020). Will spring slow spread of coronavirus in northern hemisphere?</w:t>
      </w:r>
      <w:r w:rsidRPr="00A25466">
        <w:rPr>
          <w:i/>
          <w:iCs/>
        </w:rPr>
        <w:t xml:space="preserve"> The Guardian</w:t>
      </w:r>
      <w:r w:rsidRPr="00A25466">
        <w:t>, 11</w:t>
      </w:r>
      <w:r w:rsidRPr="00A25466">
        <w:rPr>
          <w:vertAlign w:val="superscript"/>
        </w:rPr>
        <w:t>th</w:t>
      </w:r>
      <w:r w:rsidRPr="00A25466">
        <w:t xml:space="preserve"> March 2020.</w:t>
      </w:r>
    </w:p>
  </w:endnote>
  <w:endnote w:id="2">
    <w:p w14:paraId="60155B02" w14:textId="77777777" w:rsidR="006D4F4C" w:rsidRPr="00A25466" w:rsidRDefault="006D4F4C" w:rsidP="00CB53F9">
      <w:pPr>
        <w:pStyle w:val="EndnoteText"/>
        <w:spacing w:after="120"/>
      </w:pPr>
      <w:r w:rsidRPr="00A25466">
        <w:rPr>
          <w:rStyle w:val="EndnoteReference"/>
        </w:rPr>
        <w:endnoteRef/>
      </w:r>
      <w:r w:rsidRPr="00A25466">
        <w:t xml:space="preserve"> Clive Cookson. (2020). Scientists hopeful warmer weather can slow spread of coronavirus. </w:t>
      </w:r>
      <w:r w:rsidRPr="00A25466">
        <w:rPr>
          <w:i/>
          <w:iCs/>
        </w:rPr>
        <w:t>The Financial Times</w:t>
      </w:r>
      <w:r w:rsidRPr="00A25466">
        <w:t>, 25</w:t>
      </w:r>
      <w:r w:rsidRPr="00A25466">
        <w:rPr>
          <w:vertAlign w:val="superscript"/>
        </w:rPr>
        <w:t>th</w:t>
      </w:r>
      <w:r w:rsidRPr="00A25466">
        <w:t xml:space="preserve"> March 2020.</w:t>
      </w:r>
    </w:p>
  </w:endnote>
  <w:endnote w:id="3">
    <w:p w14:paraId="2E51472D" w14:textId="77777777" w:rsidR="006D4F4C" w:rsidRPr="00A25466" w:rsidRDefault="006D4F4C" w:rsidP="00CB53F9">
      <w:pPr>
        <w:pStyle w:val="EndnoteText"/>
        <w:spacing w:after="120"/>
      </w:pPr>
      <w:r w:rsidRPr="00A25466">
        <w:rPr>
          <w:rStyle w:val="EndnoteReference"/>
        </w:rPr>
        <w:endnoteRef/>
      </w:r>
      <w:r w:rsidRPr="00A25466">
        <w:t xml:space="preserve"> Sheikh K. &amp; </w:t>
      </w:r>
      <w:proofErr w:type="spellStart"/>
      <w:r w:rsidRPr="00A25466">
        <w:t>Londoño</w:t>
      </w:r>
      <w:proofErr w:type="spellEnd"/>
      <w:r w:rsidRPr="00A25466">
        <w:t xml:space="preserve">, E. (2020). Warmer Weather May Slow, but Not Halt, Coronavirus. </w:t>
      </w:r>
      <w:r w:rsidRPr="00A25466">
        <w:rPr>
          <w:i/>
          <w:iCs/>
        </w:rPr>
        <w:t>The New York Times</w:t>
      </w:r>
      <w:r w:rsidRPr="00A25466">
        <w:t>, 22</w:t>
      </w:r>
      <w:r w:rsidRPr="00A25466">
        <w:rPr>
          <w:vertAlign w:val="superscript"/>
        </w:rPr>
        <w:t>nd</w:t>
      </w:r>
      <w:r w:rsidRPr="00A25466">
        <w:t xml:space="preserve"> March 2020.</w:t>
      </w:r>
    </w:p>
  </w:endnote>
  <w:endnote w:id="4">
    <w:p w14:paraId="7F244EF4" w14:textId="77777777" w:rsidR="006D4F4C" w:rsidRPr="00A25466" w:rsidRDefault="006D4F4C" w:rsidP="00CB53F9">
      <w:pPr>
        <w:pStyle w:val="EndnoteText"/>
        <w:spacing w:after="120"/>
      </w:pPr>
      <w:r w:rsidRPr="00A25466">
        <w:rPr>
          <w:rStyle w:val="EndnoteReference"/>
        </w:rPr>
        <w:endnoteRef/>
      </w:r>
      <w:r w:rsidRPr="00A25466">
        <w:t xml:space="preserve"> CNBS. (2020). It’s a ‘false hope’ coronavirus will disappear in the summer like the flu, WHO says. Published 6</w:t>
      </w:r>
      <w:r w:rsidRPr="00A25466">
        <w:rPr>
          <w:vertAlign w:val="superscript"/>
        </w:rPr>
        <w:t>th</w:t>
      </w:r>
      <w:r w:rsidRPr="00A25466">
        <w:t xml:space="preserve"> March, 2020: </w:t>
      </w:r>
      <w:hyperlink r:id="rId1" w:history="1">
        <w:r w:rsidRPr="00A25466">
          <w:rPr>
            <w:rStyle w:val="Hyperlink"/>
          </w:rPr>
          <w:t>https://www.cnbc.com/2020/03/06/its-a-false-hope-coronavirus-will-disappear-in-the-summer-like-the-flu-who-says.html</w:t>
        </w:r>
      </w:hyperlink>
      <w:r w:rsidRPr="00A25466">
        <w:t xml:space="preserve"> [Accessed March 31st, 2020]</w:t>
      </w:r>
    </w:p>
  </w:endnote>
  <w:endnote w:id="5">
    <w:p w14:paraId="2EF5DD07" w14:textId="77777777" w:rsidR="006D4F4C" w:rsidRPr="00A25466" w:rsidRDefault="006D4F4C" w:rsidP="00CB53F9">
      <w:pPr>
        <w:spacing w:line="240" w:lineRule="auto"/>
        <w:rPr>
          <w:sz w:val="20"/>
          <w:szCs w:val="20"/>
        </w:rPr>
      </w:pPr>
      <w:r w:rsidRPr="00A25466">
        <w:rPr>
          <w:rStyle w:val="EndnoteReference"/>
          <w:sz w:val="20"/>
          <w:szCs w:val="20"/>
        </w:rPr>
        <w:endnoteRef/>
      </w:r>
      <w:r w:rsidRPr="00A25466">
        <w:rPr>
          <w:sz w:val="20"/>
          <w:szCs w:val="20"/>
        </w:rPr>
        <w:t xml:space="preserve"> Weiss and Navas-Martin (2005). Coronavirus pathogenesis and the emerging pathogen severe acute respiratory syndrome coronavirus. </w:t>
      </w:r>
      <w:proofErr w:type="spellStart"/>
      <w:r w:rsidRPr="00A25466">
        <w:rPr>
          <w:sz w:val="20"/>
          <w:szCs w:val="20"/>
        </w:rPr>
        <w:t>Microbiol</w:t>
      </w:r>
      <w:proofErr w:type="spellEnd"/>
      <w:r w:rsidRPr="00A25466">
        <w:rPr>
          <w:sz w:val="20"/>
          <w:szCs w:val="20"/>
        </w:rPr>
        <w:t>. Mol. Biol. Rev. 69, 635–664 .11.</w:t>
      </w:r>
    </w:p>
  </w:endnote>
  <w:endnote w:id="6">
    <w:p w14:paraId="292D2F16" w14:textId="77777777" w:rsidR="006D4F4C" w:rsidRPr="00A25466" w:rsidRDefault="006D4F4C" w:rsidP="00CB53F9">
      <w:pPr>
        <w:spacing w:line="240" w:lineRule="auto"/>
        <w:rPr>
          <w:rFonts w:eastAsiaTheme="minorEastAsia"/>
          <w:sz w:val="20"/>
          <w:szCs w:val="20"/>
        </w:rPr>
      </w:pPr>
      <w:r w:rsidRPr="00A25466">
        <w:rPr>
          <w:rStyle w:val="EndnoteReference"/>
          <w:sz w:val="20"/>
          <w:szCs w:val="20"/>
        </w:rPr>
        <w:endnoteRef/>
      </w:r>
      <w:r w:rsidRPr="00A25466">
        <w:rPr>
          <w:sz w:val="20"/>
          <w:szCs w:val="20"/>
        </w:rPr>
        <w:t xml:space="preserve"> </w:t>
      </w:r>
      <w:r w:rsidRPr="00A25466">
        <w:rPr>
          <w:rFonts w:eastAsiaTheme="minorEastAsia"/>
          <w:sz w:val="20"/>
          <w:szCs w:val="20"/>
        </w:rPr>
        <w:t xml:space="preserve">Shaman and Kohn (2009). Absolute humidity modulates influenza survival, transmission, and seasonality. Proceedings of the National Academy of Sciences 106.9: 3243-3248. </w:t>
      </w:r>
    </w:p>
  </w:endnote>
  <w:endnote w:id="7">
    <w:p w14:paraId="457414CA" w14:textId="77777777" w:rsidR="006D4F4C" w:rsidRPr="00A25466" w:rsidRDefault="006D4F4C" w:rsidP="00CB53F9">
      <w:pPr>
        <w:spacing w:line="240" w:lineRule="auto"/>
        <w:rPr>
          <w:sz w:val="20"/>
          <w:szCs w:val="20"/>
        </w:rPr>
      </w:pPr>
      <w:r w:rsidRPr="00A25466">
        <w:rPr>
          <w:rStyle w:val="EndnoteReference"/>
          <w:sz w:val="20"/>
          <w:szCs w:val="20"/>
        </w:rPr>
        <w:endnoteRef/>
      </w:r>
      <w:r w:rsidRPr="00A25466">
        <w:rPr>
          <w:sz w:val="20"/>
          <w:szCs w:val="20"/>
        </w:rPr>
        <w:t xml:space="preserve"> </w:t>
      </w:r>
      <w:proofErr w:type="spellStart"/>
      <w:r w:rsidRPr="00A25466">
        <w:rPr>
          <w:rFonts w:eastAsiaTheme="minorEastAsia"/>
          <w:sz w:val="20"/>
          <w:szCs w:val="20"/>
        </w:rPr>
        <w:t>Mäkinen</w:t>
      </w:r>
      <w:proofErr w:type="spellEnd"/>
      <w:r w:rsidRPr="00A25466">
        <w:rPr>
          <w:rFonts w:eastAsiaTheme="minorEastAsia"/>
          <w:sz w:val="20"/>
          <w:szCs w:val="20"/>
        </w:rPr>
        <w:t xml:space="preserve"> et al. "Cold temperature and low humidity are associated with increased occurrence of respiratory tract infections." Respiratory medicine 103.3 (2009): 456-462.</w:t>
      </w:r>
    </w:p>
  </w:endnote>
  <w:endnote w:id="8">
    <w:p w14:paraId="114E7342" w14:textId="77777777" w:rsidR="006D4F4C" w:rsidRPr="00A25466" w:rsidRDefault="006D4F4C" w:rsidP="00CB53F9">
      <w:pPr>
        <w:pStyle w:val="EndnoteText"/>
        <w:spacing w:after="120"/>
        <w:rPr>
          <w:rFonts w:eastAsiaTheme="minorEastAsia"/>
        </w:rPr>
      </w:pPr>
      <w:r w:rsidRPr="00A25466">
        <w:rPr>
          <w:rStyle w:val="EndnoteReference"/>
        </w:rPr>
        <w:endnoteRef/>
      </w:r>
      <w:r w:rsidRPr="00A25466">
        <w:t xml:space="preserve"> </w:t>
      </w:r>
      <w:proofErr w:type="spellStart"/>
      <w:r w:rsidRPr="00A25466">
        <w:t>Lowen</w:t>
      </w:r>
      <w:proofErr w:type="spellEnd"/>
      <w:r w:rsidRPr="00A25466">
        <w:t xml:space="preserve"> et al. (2007). Influenza virus transmission is dependent on relative humidity and temperature. </w:t>
      </w:r>
      <w:proofErr w:type="spellStart"/>
      <w:r w:rsidRPr="00A25466">
        <w:t>PLoS</w:t>
      </w:r>
      <w:proofErr w:type="spellEnd"/>
      <w:r w:rsidRPr="00A25466">
        <w:t xml:space="preserve"> </w:t>
      </w:r>
      <w:proofErr w:type="spellStart"/>
      <w:r w:rsidRPr="00A25466">
        <w:t>Pathog</w:t>
      </w:r>
      <w:proofErr w:type="spellEnd"/>
      <w:r w:rsidRPr="00A25466">
        <w:t>. 3, 1470–1476</w:t>
      </w:r>
    </w:p>
  </w:endnote>
  <w:endnote w:id="9">
    <w:p w14:paraId="09A877B5" w14:textId="77777777" w:rsidR="006D4F4C" w:rsidRPr="00A25466" w:rsidRDefault="006D4F4C" w:rsidP="00CB53F9">
      <w:pPr>
        <w:pStyle w:val="EndnoteText"/>
        <w:spacing w:after="120"/>
        <w:rPr>
          <w:rFonts w:eastAsia="Times New Roman"/>
          <w:color w:val="000000" w:themeColor="text1"/>
          <w:lang w:val="en-US"/>
        </w:rPr>
      </w:pPr>
      <w:r w:rsidRPr="00A25466">
        <w:rPr>
          <w:rStyle w:val="EndnoteReference"/>
        </w:rPr>
        <w:endnoteRef/>
      </w:r>
      <w:r w:rsidRPr="00A25466">
        <w:t xml:space="preserve"> </w:t>
      </w:r>
      <w:r w:rsidRPr="00A25466">
        <w:rPr>
          <w:rFonts w:eastAsia="Times New Roman"/>
          <w:color w:val="000000" w:themeColor="text1"/>
        </w:rPr>
        <w:t xml:space="preserve">Chan, K. H. et al. </w:t>
      </w:r>
      <w:r w:rsidRPr="00A25466">
        <w:rPr>
          <w:rFonts w:eastAsia="Times New Roman"/>
          <w:color w:val="000000" w:themeColor="text1"/>
          <w:lang w:val="en-US"/>
        </w:rPr>
        <w:t>The Effects of Temperature and Relative Humidity on the Viability of the SARS Coronavirus. Advances in Virology vol. 2011 1–7 (2011)</w:t>
      </w:r>
    </w:p>
  </w:endnote>
  <w:endnote w:id="10">
    <w:p w14:paraId="1F050E3B" w14:textId="77777777" w:rsidR="006D4F4C" w:rsidRPr="00A25466" w:rsidRDefault="006D4F4C" w:rsidP="00CB53F9">
      <w:pPr>
        <w:pStyle w:val="EndnoteText"/>
        <w:spacing w:after="120"/>
        <w:rPr>
          <w:rFonts w:eastAsia="Arial"/>
          <w:color w:val="222222"/>
          <w:lang w:val="en-US"/>
        </w:rPr>
      </w:pPr>
      <w:r w:rsidRPr="00A25466">
        <w:rPr>
          <w:rStyle w:val="EndnoteReference"/>
        </w:rPr>
        <w:endnoteRef/>
      </w:r>
      <w:r w:rsidRPr="00A25466">
        <w:t xml:space="preserve"> </w:t>
      </w:r>
      <w:r w:rsidRPr="00A25466">
        <w:rPr>
          <w:rFonts w:eastAsia="Arial"/>
          <w:color w:val="222222"/>
          <w:lang w:val="en-US"/>
        </w:rPr>
        <w:t>Schoeman et al. (2019). "Coronavirus envelope protein: current knowledge." Virology journal 16.1 69.</w:t>
      </w:r>
    </w:p>
  </w:endnote>
  <w:endnote w:id="11">
    <w:p w14:paraId="1FFFBF1C" w14:textId="77777777" w:rsidR="006D4F4C" w:rsidRPr="00A25466" w:rsidRDefault="006D4F4C" w:rsidP="00CB53F9">
      <w:pPr>
        <w:pStyle w:val="EndnoteText"/>
        <w:spacing w:after="120"/>
      </w:pPr>
      <w:r w:rsidRPr="00A25466">
        <w:rPr>
          <w:rStyle w:val="EndnoteReference"/>
        </w:rPr>
        <w:endnoteRef/>
      </w:r>
      <w:r w:rsidRPr="00A25466">
        <w:t xml:space="preserve"> </w:t>
      </w:r>
      <w:r w:rsidRPr="00A25466">
        <w:rPr>
          <w:rFonts w:eastAsia="Arial"/>
          <w:color w:val="222222"/>
          <w:lang w:val="en-US"/>
        </w:rPr>
        <w:t xml:space="preserve">Stadler et al. (2003), SARS—beginning to understand a new virus." </w:t>
      </w:r>
      <w:r w:rsidRPr="00A25466">
        <w:rPr>
          <w:rFonts w:eastAsia="Arial"/>
          <w:i/>
          <w:iCs/>
          <w:color w:val="222222"/>
          <w:lang w:val="en-US"/>
        </w:rPr>
        <w:t>Nature Reviews Microbiology</w:t>
      </w:r>
      <w:r w:rsidRPr="00A25466">
        <w:rPr>
          <w:rFonts w:eastAsia="Arial"/>
          <w:color w:val="222222"/>
          <w:lang w:val="en-US"/>
        </w:rPr>
        <w:t xml:space="preserve"> 1.3: 209-218</w:t>
      </w:r>
      <w:r w:rsidRPr="00A25466">
        <w:rPr>
          <w:rFonts w:eastAsia="Helvetica Neue"/>
          <w:lang w:val="en-US"/>
        </w:rPr>
        <w:t>. Advances in Virology vol. 2011 1–7 (2011).</w:t>
      </w:r>
    </w:p>
  </w:endnote>
  <w:endnote w:id="12">
    <w:p w14:paraId="31534833" w14:textId="77777777" w:rsidR="006D4F4C" w:rsidRPr="00A25466" w:rsidRDefault="006D4F4C" w:rsidP="00CB53F9">
      <w:pPr>
        <w:spacing w:line="240" w:lineRule="auto"/>
        <w:rPr>
          <w:sz w:val="20"/>
          <w:szCs w:val="20"/>
        </w:rPr>
      </w:pPr>
      <w:r w:rsidRPr="00A25466">
        <w:rPr>
          <w:rStyle w:val="EndnoteReference"/>
          <w:sz w:val="20"/>
          <w:szCs w:val="20"/>
        </w:rPr>
        <w:endnoteRef/>
      </w:r>
      <w:r w:rsidRPr="00077DFE">
        <w:rPr>
          <w:sz w:val="20"/>
          <w:szCs w:val="20"/>
          <w:rPrChange w:id="39" w:author="Moritz Schwarz" w:date="2020-04-12T00:02:00Z">
            <w:rPr>
              <w:sz w:val="20"/>
              <w:szCs w:val="20"/>
              <w:lang w:val="de-AT"/>
            </w:rPr>
          </w:rPrChange>
        </w:rPr>
        <w:t xml:space="preserve"> </w:t>
      </w:r>
      <w:r w:rsidRPr="00077DFE">
        <w:rPr>
          <w:rFonts w:eastAsia="Times New Roman"/>
          <w:color w:val="222222"/>
          <w:sz w:val="20"/>
          <w:szCs w:val="20"/>
          <w:rPrChange w:id="40" w:author="Moritz Schwarz" w:date="2020-04-12T00:02:00Z">
            <w:rPr>
              <w:rFonts w:eastAsia="Times New Roman"/>
              <w:color w:val="222222"/>
              <w:sz w:val="20"/>
              <w:szCs w:val="20"/>
              <w:lang w:val="de-AT"/>
            </w:rPr>
          </w:rPrChange>
        </w:rPr>
        <w:t xml:space="preserve">Ma, Y., Zhao, Y., Liu, J., He, X., Wang, B., Fu, S., ... </w:t>
      </w:r>
      <w:r w:rsidRPr="00A25466">
        <w:rPr>
          <w:rFonts w:eastAsia="Times New Roman"/>
          <w:color w:val="222222"/>
          <w:sz w:val="20"/>
          <w:szCs w:val="20"/>
          <w:lang w:val="en-US"/>
        </w:rPr>
        <w:t xml:space="preserve">&amp; Luo, B. (2020). Effects of temperature variation and humidity on the mortality of COVID-19 in Wuhan. </w:t>
      </w:r>
      <w:proofErr w:type="spellStart"/>
      <w:r w:rsidRPr="00A25466">
        <w:rPr>
          <w:rFonts w:eastAsia="Times New Roman"/>
          <w:i/>
          <w:iCs/>
          <w:color w:val="222222"/>
          <w:sz w:val="20"/>
          <w:szCs w:val="20"/>
          <w:lang w:val="en-US"/>
        </w:rPr>
        <w:t>medRxiv</w:t>
      </w:r>
      <w:proofErr w:type="spellEnd"/>
      <w:r w:rsidRPr="00A25466">
        <w:rPr>
          <w:rFonts w:eastAsia="Times New Roman"/>
          <w:color w:val="222222"/>
          <w:sz w:val="20"/>
          <w:szCs w:val="20"/>
          <w:lang w:val="en-US"/>
        </w:rPr>
        <w:t>.</w:t>
      </w:r>
    </w:p>
  </w:endnote>
  <w:endnote w:id="13">
    <w:p w14:paraId="63059AC0" w14:textId="77777777" w:rsidR="006D4F4C" w:rsidRPr="00A25466" w:rsidRDefault="006D4F4C" w:rsidP="00CB53F9">
      <w:pPr>
        <w:spacing w:line="240" w:lineRule="auto"/>
        <w:rPr>
          <w:sz w:val="20"/>
          <w:szCs w:val="20"/>
        </w:rPr>
      </w:pPr>
      <w:r w:rsidRPr="00A25466">
        <w:rPr>
          <w:rStyle w:val="EndnoteReference"/>
          <w:sz w:val="20"/>
          <w:szCs w:val="20"/>
        </w:rPr>
        <w:endnoteRef/>
      </w:r>
      <w:r w:rsidRPr="00A25466">
        <w:rPr>
          <w:sz w:val="20"/>
          <w:szCs w:val="20"/>
          <w:lang w:val="de-AT"/>
        </w:rPr>
        <w:t xml:space="preserve"> </w:t>
      </w:r>
      <w:r w:rsidRPr="00A25466">
        <w:rPr>
          <w:rFonts w:eastAsia="Times New Roman"/>
          <w:color w:val="222222"/>
          <w:sz w:val="20"/>
          <w:szCs w:val="20"/>
          <w:lang w:val="de-AT"/>
        </w:rPr>
        <w:t xml:space="preserve">Wang, J., Tang, K., Feng, K., &amp; </w:t>
      </w:r>
      <w:proofErr w:type="spellStart"/>
      <w:r w:rsidRPr="00A25466">
        <w:rPr>
          <w:rFonts w:eastAsia="Times New Roman"/>
          <w:color w:val="222222"/>
          <w:sz w:val="20"/>
          <w:szCs w:val="20"/>
          <w:lang w:val="de-AT"/>
        </w:rPr>
        <w:t>Lv</w:t>
      </w:r>
      <w:proofErr w:type="spellEnd"/>
      <w:r w:rsidRPr="00A25466">
        <w:rPr>
          <w:rFonts w:eastAsia="Times New Roman"/>
          <w:color w:val="222222"/>
          <w:sz w:val="20"/>
          <w:szCs w:val="20"/>
          <w:lang w:val="de-AT"/>
        </w:rPr>
        <w:t xml:space="preserve">, W. (2020). </w:t>
      </w:r>
      <w:r w:rsidRPr="00A25466">
        <w:rPr>
          <w:rFonts w:eastAsia="Times New Roman"/>
          <w:color w:val="222222"/>
          <w:sz w:val="20"/>
          <w:szCs w:val="20"/>
          <w:lang w:val="en-US"/>
        </w:rPr>
        <w:t xml:space="preserve">High Temperature and High Humidity Reduce the Transmission of COVID-19. </w:t>
      </w:r>
      <w:r w:rsidRPr="00A25466">
        <w:rPr>
          <w:rFonts w:eastAsia="Times New Roman"/>
          <w:i/>
          <w:iCs/>
          <w:color w:val="222222"/>
          <w:sz w:val="20"/>
          <w:szCs w:val="20"/>
          <w:lang w:val="en-US"/>
        </w:rPr>
        <w:t>Available at SSRN 3551767</w:t>
      </w:r>
      <w:r w:rsidRPr="00A25466">
        <w:rPr>
          <w:rFonts w:eastAsia="Times New Roman"/>
          <w:color w:val="222222"/>
          <w:sz w:val="20"/>
          <w:szCs w:val="20"/>
          <w:lang w:val="en-US"/>
        </w:rPr>
        <w:t>.</w:t>
      </w:r>
    </w:p>
  </w:endnote>
  <w:endnote w:id="14">
    <w:p w14:paraId="690EA9DD" w14:textId="77777777" w:rsidR="006D4F4C" w:rsidRPr="00A25466" w:rsidRDefault="006D4F4C" w:rsidP="00CB53F9">
      <w:pPr>
        <w:spacing w:line="240" w:lineRule="auto"/>
        <w:rPr>
          <w:sz w:val="20"/>
          <w:szCs w:val="20"/>
        </w:rPr>
      </w:pPr>
      <w:r w:rsidRPr="00A25466">
        <w:rPr>
          <w:rStyle w:val="EndnoteReference"/>
          <w:sz w:val="20"/>
          <w:szCs w:val="20"/>
        </w:rPr>
        <w:endnoteRef/>
      </w:r>
      <w:r w:rsidRPr="00A25466">
        <w:rPr>
          <w:sz w:val="20"/>
          <w:szCs w:val="20"/>
        </w:rPr>
        <w:t xml:space="preserve"> </w:t>
      </w:r>
      <w:r w:rsidRPr="00A25466">
        <w:rPr>
          <w:rFonts w:eastAsia="Times New Roman"/>
          <w:color w:val="222222"/>
          <w:sz w:val="20"/>
          <w:szCs w:val="20"/>
          <w:lang w:val="en-US"/>
        </w:rPr>
        <w:t xml:space="preserve">Poirier, C., Luo, W., Majumder, M. S., Liu, D., Mandl, K., Mooring, T., &amp; </w:t>
      </w:r>
      <w:proofErr w:type="spellStart"/>
      <w:r w:rsidRPr="00A25466">
        <w:rPr>
          <w:rFonts w:eastAsia="Times New Roman"/>
          <w:color w:val="222222"/>
          <w:sz w:val="20"/>
          <w:szCs w:val="20"/>
          <w:lang w:val="en-US"/>
        </w:rPr>
        <w:t>Santillana</w:t>
      </w:r>
      <w:proofErr w:type="spellEnd"/>
      <w:r w:rsidRPr="00A25466">
        <w:rPr>
          <w:rFonts w:eastAsia="Times New Roman"/>
          <w:color w:val="222222"/>
          <w:sz w:val="20"/>
          <w:szCs w:val="20"/>
          <w:lang w:val="en-US"/>
        </w:rPr>
        <w:t xml:space="preserve">, M. (2020). The Role of Environmental Factors on Transmission Rates of the COVID-19 Outbreak: An Initial Assessment in Two Spatial Scales. </w:t>
      </w:r>
      <w:r w:rsidRPr="00A25466">
        <w:rPr>
          <w:rFonts w:eastAsia="Times New Roman"/>
          <w:i/>
          <w:iCs/>
          <w:color w:val="222222"/>
          <w:sz w:val="20"/>
          <w:szCs w:val="20"/>
          <w:lang w:val="en-US"/>
        </w:rPr>
        <w:t>Available at SSRN 3552677</w:t>
      </w:r>
      <w:r w:rsidRPr="00A25466">
        <w:rPr>
          <w:rFonts w:eastAsia="Times New Roman"/>
          <w:color w:val="222222"/>
          <w:sz w:val="20"/>
          <w:szCs w:val="20"/>
          <w:lang w:val="en-US"/>
        </w:rPr>
        <w:t>.</w:t>
      </w:r>
    </w:p>
  </w:endnote>
  <w:endnote w:id="15">
    <w:p w14:paraId="7297759F" w14:textId="77777777" w:rsidR="006D4F4C" w:rsidRPr="00A25466" w:rsidRDefault="006D4F4C" w:rsidP="00CB53F9">
      <w:pPr>
        <w:spacing w:line="240" w:lineRule="auto"/>
        <w:rPr>
          <w:rFonts w:eastAsia="Times New Roman"/>
          <w:sz w:val="20"/>
          <w:szCs w:val="20"/>
          <w:lang w:val="en-US"/>
        </w:rPr>
      </w:pPr>
      <w:r w:rsidRPr="00A25466">
        <w:rPr>
          <w:rStyle w:val="EndnoteReference"/>
          <w:sz w:val="20"/>
          <w:szCs w:val="20"/>
        </w:rPr>
        <w:endnoteRef/>
      </w:r>
      <w:r w:rsidRPr="00A25466">
        <w:rPr>
          <w:sz w:val="20"/>
          <w:szCs w:val="20"/>
        </w:rPr>
        <w:t xml:space="preserve"> </w:t>
      </w:r>
      <w:r w:rsidRPr="00A25466">
        <w:rPr>
          <w:rFonts w:eastAsia="Times New Roman"/>
          <w:color w:val="222222"/>
          <w:sz w:val="20"/>
          <w:szCs w:val="20"/>
          <w:lang w:val="en-US"/>
        </w:rPr>
        <w:t xml:space="preserve">Gupta, D. (2020). Effect of Ambient Temperature on COVID-19 Infection Rate. </w:t>
      </w:r>
      <w:r w:rsidRPr="00A25466">
        <w:rPr>
          <w:rFonts w:eastAsia="Times New Roman"/>
          <w:i/>
          <w:iCs/>
          <w:color w:val="222222"/>
          <w:sz w:val="20"/>
          <w:szCs w:val="20"/>
          <w:lang w:val="en-US"/>
        </w:rPr>
        <w:t>Available at SSRN 3558470</w:t>
      </w:r>
      <w:r w:rsidRPr="00A25466">
        <w:rPr>
          <w:rFonts w:eastAsia="Times New Roman"/>
          <w:color w:val="222222"/>
          <w:sz w:val="20"/>
          <w:szCs w:val="20"/>
          <w:lang w:val="en-US"/>
        </w:rPr>
        <w:t>.</w:t>
      </w:r>
    </w:p>
  </w:endnote>
  <w:endnote w:id="16">
    <w:p w14:paraId="37885C02" w14:textId="77777777" w:rsidR="006D4F4C" w:rsidRPr="00A25466" w:rsidRDefault="006D4F4C" w:rsidP="00CB53F9">
      <w:pPr>
        <w:spacing w:line="240" w:lineRule="auto"/>
        <w:rPr>
          <w:rFonts w:eastAsia="Times New Roman"/>
          <w:sz w:val="20"/>
          <w:szCs w:val="20"/>
          <w:lang w:val="en-US"/>
        </w:rPr>
      </w:pPr>
      <w:r w:rsidRPr="00A25466">
        <w:rPr>
          <w:rStyle w:val="EndnoteReference"/>
          <w:sz w:val="20"/>
          <w:szCs w:val="20"/>
        </w:rPr>
        <w:endnoteRef/>
      </w:r>
      <w:r w:rsidRPr="00A25466">
        <w:rPr>
          <w:sz w:val="20"/>
          <w:szCs w:val="20"/>
        </w:rPr>
        <w:t xml:space="preserve"> </w:t>
      </w:r>
      <w:proofErr w:type="spellStart"/>
      <w:r w:rsidRPr="00A25466">
        <w:rPr>
          <w:rFonts w:eastAsia="Times New Roman"/>
          <w:color w:val="222222"/>
          <w:sz w:val="20"/>
          <w:szCs w:val="20"/>
          <w:lang w:val="en-US"/>
        </w:rPr>
        <w:t>Oliveiros</w:t>
      </w:r>
      <w:proofErr w:type="spellEnd"/>
      <w:r w:rsidRPr="00A25466">
        <w:rPr>
          <w:rFonts w:eastAsia="Times New Roman"/>
          <w:color w:val="222222"/>
          <w:sz w:val="20"/>
          <w:szCs w:val="20"/>
          <w:lang w:val="en-US"/>
        </w:rPr>
        <w:t xml:space="preserve">, B., </w:t>
      </w:r>
      <w:proofErr w:type="spellStart"/>
      <w:r w:rsidRPr="00A25466">
        <w:rPr>
          <w:rFonts w:eastAsia="Times New Roman"/>
          <w:color w:val="222222"/>
          <w:sz w:val="20"/>
          <w:szCs w:val="20"/>
          <w:lang w:val="en-US"/>
        </w:rPr>
        <w:t>Caramelo</w:t>
      </w:r>
      <w:proofErr w:type="spellEnd"/>
      <w:r w:rsidRPr="00A25466">
        <w:rPr>
          <w:rFonts w:eastAsia="Times New Roman"/>
          <w:color w:val="222222"/>
          <w:sz w:val="20"/>
          <w:szCs w:val="20"/>
          <w:lang w:val="en-US"/>
        </w:rPr>
        <w:t xml:space="preserve">, L., Ferreira, N. C., &amp; </w:t>
      </w:r>
      <w:proofErr w:type="spellStart"/>
      <w:r w:rsidRPr="00A25466">
        <w:rPr>
          <w:rFonts w:eastAsia="Times New Roman"/>
          <w:color w:val="222222"/>
          <w:sz w:val="20"/>
          <w:szCs w:val="20"/>
          <w:lang w:val="en-US"/>
        </w:rPr>
        <w:t>Caramelo</w:t>
      </w:r>
      <w:proofErr w:type="spellEnd"/>
      <w:r w:rsidRPr="00A25466">
        <w:rPr>
          <w:rFonts w:eastAsia="Times New Roman"/>
          <w:color w:val="222222"/>
          <w:sz w:val="20"/>
          <w:szCs w:val="20"/>
          <w:lang w:val="en-US"/>
        </w:rPr>
        <w:t xml:space="preserve">, F. (2020). Role of temperature and humidity in the modulation of the doubling time of COVID-19 cases. </w:t>
      </w:r>
      <w:proofErr w:type="spellStart"/>
      <w:r w:rsidRPr="00A25466">
        <w:rPr>
          <w:rFonts w:eastAsia="Times New Roman"/>
          <w:i/>
          <w:iCs/>
          <w:color w:val="222222"/>
          <w:sz w:val="20"/>
          <w:szCs w:val="20"/>
          <w:lang w:val="en-US"/>
        </w:rPr>
        <w:t>medRxiv</w:t>
      </w:r>
      <w:proofErr w:type="spellEnd"/>
      <w:r w:rsidRPr="00A25466">
        <w:rPr>
          <w:rFonts w:eastAsia="Times New Roman"/>
          <w:color w:val="222222"/>
          <w:sz w:val="20"/>
          <w:szCs w:val="20"/>
          <w:lang w:val="en-US"/>
        </w:rPr>
        <w:t>.</w:t>
      </w:r>
    </w:p>
  </w:endnote>
  <w:endnote w:id="17">
    <w:p w14:paraId="053E8D53" w14:textId="77777777" w:rsidR="006D4F4C" w:rsidRPr="00A25466" w:rsidRDefault="006D4F4C" w:rsidP="00CB53F9">
      <w:pPr>
        <w:spacing w:line="240" w:lineRule="auto"/>
        <w:rPr>
          <w:rFonts w:eastAsia="Times New Roman"/>
          <w:sz w:val="20"/>
          <w:szCs w:val="20"/>
          <w:lang w:val="en-US"/>
        </w:rPr>
      </w:pPr>
      <w:r w:rsidRPr="00A25466">
        <w:rPr>
          <w:rStyle w:val="EndnoteReference"/>
          <w:sz w:val="20"/>
          <w:szCs w:val="20"/>
        </w:rPr>
        <w:endnoteRef/>
      </w:r>
      <w:r w:rsidRPr="00A25466">
        <w:rPr>
          <w:rFonts w:eastAsia="Times New Roman"/>
          <w:color w:val="222222"/>
          <w:sz w:val="20"/>
          <w:szCs w:val="20"/>
          <w:lang w:val="en-US"/>
        </w:rPr>
        <w:t xml:space="preserve"> Bannister-Tyrrell, M., Meyer, A., </w:t>
      </w:r>
      <w:proofErr w:type="spellStart"/>
      <w:r w:rsidRPr="00A25466">
        <w:rPr>
          <w:rFonts w:eastAsia="Times New Roman"/>
          <w:color w:val="222222"/>
          <w:sz w:val="20"/>
          <w:szCs w:val="20"/>
          <w:lang w:val="en-US"/>
        </w:rPr>
        <w:t>Faverjon</w:t>
      </w:r>
      <w:proofErr w:type="spellEnd"/>
      <w:r w:rsidRPr="00A25466">
        <w:rPr>
          <w:rFonts w:eastAsia="Times New Roman"/>
          <w:color w:val="222222"/>
          <w:sz w:val="20"/>
          <w:szCs w:val="20"/>
          <w:lang w:val="en-US"/>
        </w:rPr>
        <w:t xml:space="preserve">, C., &amp; Cameron, A. (2020). Preliminary evidence that higher temperatures are associated with lower incidence of COVID-19, for cases reported globally up to 29th February 2020. </w:t>
      </w:r>
      <w:proofErr w:type="spellStart"/>
      <w:r w:rsidRPr="00A25466">
        <w:rPr>
          <w:rFonts w:eastAsia="Times New Roman"/>
          <w:i/>
          <w:iCs/>
          <w:color w:val="222222"/>
          <w:sz w:val="20"/>
          <w:szCs w:val="20"/>
          <w:lang w:val="en-US"/>
        </w:rPr>
        <w:t>medRxiv</w:t>
      </w:r>
      <w:proofErr w:type="spellEnd"/>
      <w:r w:rsidRPr="00A25466">
        <w:rPr>
          <w:rFonts w:eastAsia="Times New Roman"/>
          <w:color w:val="222222"/>
          <w:sz w:val="20"/>
          <w:szCs w:val="20"/>
          <w:lang w:val="en-US"/>
        </w:rPr>
        <w:t>.</w:t>
      </w:r>
    </w:p>
  </w:endnote>
  <w:endnote w:id="18">
    <w:p w14:paraId="4BC05F66" w14:textId="77777777" w:rsidR="006D4F4C" w:rsidRPr="00A25466" w:rsidRDefault="006D4F4C" w:rsidP="00CB53F9">
      <w:pPr>
        <w:spacing w:line="240" w:lineRule="auto"/>
        <w:rPr>
          <w:sz w:val="20"/>
          <w:szCs w:val="20"/>
        </w:rPr>
      </w:pPr>
      <w:r w:rsidRPr="00A25466">
        <w:rPr>
          <w:rStyle w:val="EndnoteReference"/>
          <w:sz w:val="20"/>
          <w:szCs w:val="20"/>
        </w:rPr>
        <w:endnoteRef/>
      </w:r>
      <w:r w:rsidRPr="00A25466">
        <w:rPr>
          <w:sz w:val="20"/>
          <w:szCs w:val="20"/>
        </w:rPr>
        <w:t xml:space="preserve"> </w:t>
      </w:r>
      <w:r w:rsidRPr="00A25466">
        <w:rPr>
          <w:rFonts w:eastAsia="Times New Roman"/>
          <w:color w:val="222222"/>
          <w:sz w:val="20"/>
          <w:szCs w:val="20"/>
          <w:lang w:val="en-US"/>
        </w:rPr>
        <w:t xml:space="preserve">Bukhari, Q., &amp; Jameel, Y. (2020). Will Coronavirus Pandemic Diminish by Summer? </w:t>
      </w:r>
      <w:r w:rsidRPr="00A25466">
        <w:rPr>
          <w:rFonts w:eastAsia="Times New Roman"/>
          <w:i/>
          <w:iCs/>
          <w:color w:val="222222"/>
          <w:sz w:val="20"/>
          <w:szCs w:val="20"/>
          <w:lang w:val="en-US"/>
        </w:rPr>
        <w:t>Available at SSRN 3556998</w:t>
      </w:r>
      <w:r w:rsidRPr="00A25466">
        <w:rPr>
          <w:rFonts w:eastAsia="Times New Roman"/>
          <w:color w:val="222222"/>
          <w:sz w:val="20"/>
          <w:szCs w:val="20"/>
          <w:lang w:val="en-US"/>
        </w:rPr>
        <w:t>.</w:t>
      </w:r>
    </w:p>
  </w:endnote>
  <w:endnote w:id="19">
    <w:p w14:paraId="2E18B960" w14:textId="77777777" w:rsidR="006D4F4C" w:rsidRPr="00A25466" w:rsidRDefault="006D4F4C" w:rsidP="00CB53F9">
      <w:pPr>
        <w:spacing w:line="240" w:lineRule="auto"/>
        <w:rPr>
          <w:rFonts w:eastAsia="Times New Roman"/>
          <w:sz w:val="20"/>
          <w:szCs w:val="20"/>
          <w:lang w:val="en-US"/>
        </w:rPr>
      </w:pPr>
      <w:r w:rsidRPr="00A25466">
        <w:rPr>
          <w:rStyle w:val="EndnoteReference"/>
          <w:sz w:val="20"/>
          <w:szCs w:val="20"/>
        </w:rPr>
        <w:endnoteRef/>
      </w:r>
      <w:r w:rsidRPr="00A25466">
        <w:rPr>
          <w:sz w:val="20"/>
          <w:szCs w:val="20"/>
        </w:rPr>
        <w:t xml:space="preserve"> </w:t>
      </w:r>
      <w:r w:rsidRPr="00A25466">
        <w:rPr>
          <w:rFonts w:eastAsia="Times New Roman"/>
          <w:color w:val="222222"/>
          <w:sz w:val="20"/>
          <w:szCs w:val="20"/>
        </w:rPr>
        <w:t xml:space="preserve">Chen, B., Liang, H., Yuan, X., Hu, Y., Xu, M., Zhao, Y., ... </w:t>
      </w:r>
      <w:r w:rsidRPr="00A25466">
        <w:rPr>
          <w:rFonts w:eastAsia="Times New Roman"/>
          <w:color w:val="222222"/>
          <w:sz w:val="20"/>
          <w:szCs w:val="20"/>
          <w:lang w:val="en-US"/>
        </w:rPr>
        <w:t xml:space="preserve">&amp; Zhu, X. (2020). Roles of meteorological conditions in COVID-19 transmission on a worldwide scale. </w:t>
      </w:r>
      <w:proofErr w:type="spellStart"/>
      <w:r w:rsidRPr="00A25466">
        <w:rPr>
          <w:rFonts w:eastAsia="Times New Roman"/>
          <w:i/>
          <w:iCs/>
          <w:color w:val="222222"/>
          <w:sz w:val="20"/>
          <w:szCs w:val="20"/>
          <w:lang w:val="en-US"/>
        </w:rPr>
        <w:t>medRxiv</w:t>
      </w:r>
      <w:proofErr w:type="spellEnd"/>
      <w:r w:rsidRPr="00A25466">
        <w:rPr>
          <w:rFonts w:eastAsia="Times New Roman"/>
          <w:color w:val="222222"/>
          <w:sz w:val="20"/>
          <w:szCs w:val="20"/>
          <w:lang w:val="en-US"/>
        </w:rPr>
        <w:t>.</w:t>
      </w:r>
    </w:p>
  </w:endnote>
  <w:endnote w:id="20">
    <w:p w14:paraId="058C723E" w14:textId="77777777" w:rsidR="006D4F4C" w:rsidRPr="00A25466" w:rsidRDefault="006D4F4C" w:rsidP="00CB53F9">
      <w:pPr>
        <w:spacing w:line="240" w:lineRule="auto"/>
        <w:rPr>
          <w:sz w:val="20"/>
          <w:szCs w:val="20"/>
        </w:rPr>
      </w:pPr>
      <w:r w:rsidRPr="00A25466">
        <w:rPr>
          <w:rStyle w:val="EndnoteReference"/>
          <w:sz w:val="20"/>
          <w:szCs w:val="20"/>
        </w:rPr>
        <w:endnoteRef/>
      </w:r>
      <w:r w:rsidRPr="00A25466">
        <w:rPr>
          <w:sz w:val="20"/>
          <w:szCs w:val="20"/>
          <w:lang w:val="de-AT"/>
        </w:rPr>
        <w:t xml:space="preserve"> </w:t>
      </w:r>
      <w:r w:rsidRPr="00A25466">
        <w:rPr>
          <w:rFonts w:eastAsia="Times New Roman"/>
          <w:color w:val="222222"/>
          <w:sz w:val="20"/>
          <w:szCs w:val="20"/>
          <w:lang w:val="de-AT"/>
        </w:rPr>
        <w:t xml:space="preserve">Wang, M., Jiang, A., Gong, L., Luo, L., Guo, W., Li, C., ... &amp; Chen, Y. (2020). </w:t>
      </w:r>
      <w:r w:rsidRPr="00A25466">
        <w:rPr>
          <w:rFonts w:eastAsia="Times New Roman"/>
          <w:color w:val="222222"/>
          <w:sz w:val="20"/>
          <w:szCs w:val="20"/>
          <w:lang w:val="en-US"/>
        </w:rPr>
        <w:t xml:space="preserve">Temperature significant change COVID-19 Transmission in 429 cities. </w:t>
      </w:r>
      <w:proofErr w:type="spellStart"/>
      <w:r w:rsidRPr="00A25466">
        <w:rPr>
          <w:rFonts w:eastAsia="Times New Roman"/>
          <w:i/>
          <w:iCs/>
          <w:color w:val="222222"/>
          <w:sz w:val="20"/>
          <w:szCs w:val="20"/>
          <w:lang w:val="en-US"/>
        </w:rPr>
        <w:t>medRxiv</w:t>
      </w:r>
      <w:proofErr w:type="spellEnd"/>
      <w:r w:rsidRPr="00A25466">
        <w:rPr>
          <w:rFonts w:eastAsia="Times New Roman"/>
          <w:color w:val="222222"/>
          <w:sz w:val="20"/>
          <w:szCs w:val="20"/>
          <w:lang w:val="en-US"/>
        </w:rPr>
        <w:t>.</w:t>
      </w:r>
    </w:p>
  </w:endnote>
  <w:endnote w:id="21">
    <w:p w14:paraId="78076A3E" w14:textId="77777777" w:rsidR="006D4F4C" w:rsidRPr="00A25466" w:rsidRDefault="006D4F4C" w:rsidP="00CB53F9">
      <w:pPr>
        <w:pStyle w:val="EndnoteText"/>
        <w:spacing w:after="120"/>
      </w:pPr>
      <w:r w:rsidRPr="00A25466">
        <w:rPr>
          <w:rStyle w:val="EndnoteReference"/>
        </w:rPr>
        <w:endnoteRef/>
      </w:r>
      <w:r w:rsidRPr="00A25466">
        <w:rPr>
          <w:lang w:val="es-ES"/>
        </w:rPr>
        <w:t xml:space="preserve"> </w:t>
      </w:r>
      <w:r w:rsidRPr="00A25466">
        <w:rPr>
          <w:rFonts w:eastAsia="Times New Roman"/>
          <w:lang w:val="es-ES"/>
        </w:rPr>
        <w:t xml:space="preserve">Araujo, M. B., &amp; </w:t>
      </w:r>
      <w:proofErr w:type="spellStart"/>
      <w:r w:rsidRPr="00A25466">
        <w:rPr>
          <w:rFonts w:eastAsia="Times New Roman"/>
          <w:lang w:val="es-ES"/>
        </w:rPr>
        <w:t>Naimi</w:t>
      </w:r>
      <w:proofErr w:type="spellEnd"/>
      <w:r w:rsidRPr="00A25466">
        <w:rPr>
          <w:rFonts w:eastAsia="Times New Roman"/>
          <w:lang w:val="es-ES"/>
        </w:rPr>
        <w:t xml:space="preserve">, B. (2020). </w:t>
      </w:r>
      <w:r w:rsidRPr="00A25466">
        <w:rPr>
          <w:rFonts w:eastAsia="Times New Roman"/>
        </w:rPr>
        <w:t xml:space="preserve">Spread of SARS-CoV-2 Coronavirus likely to be constrained by climate. </w:t>
      </w:r>
      <w:proofErr w:type="spellStart"/>
      <w:r w:rsidRPr="00A25466">
        <w:rPr>
          <w:rFonts w:eastAsia="Times New Roman"/>
        </w:rPr>
        <w:t>medRxiv</w:t>
      </w:r>
      <w:proofErr w:type="spellEnd"/>
      <w:r w:rsidRPr="00A25466">
        <w:rPr>
          <w:rFonts w:eastAsia="Times New Roman"/>
          <w:lang w:val="en-US"/>
        </w:rPr>
        <w:t>.</w:t>
      </w:r>
    </w:p>
  </w:endnote>
  <w:endnote w:id="22">
    <w:p w14:paraId="4F83D5CB" w14:textId="77777777" w:rsidR="006D4F4C" w:rsidRPr="00A25466" w:rsidRDefault="006D4F4C" w:rsidP="00CB53F9">
      <w:pPr>
        <w:pStyle w:val="EndnoteText"/>
        <w:spacing w:after="120"/>
      </w:pPr>
      <w:r w:rsidRPr="00A25466">
        <w:rPr>
          <w:rStyle w:val="EndnoteReference"/>
        </w:rPr>
        <w:endnoteRef/>
      </w:r>
      <w:r w:rsidRPr="00A25466">
        <w:t xml:space="preserve"> </w:t>
      </w:r>
      <w:r w:rsidRPr="00A25466">
        <w:rPr>
          <w:rFonts w:eastAsia="Times New Roman"/>
        </w:rPr>
        <w:t xml:space="preserve">Carleton, T., &amp; Meng K. (2020). </w:t>
      </w:r>
      <w:r w:rsidRPr="00A25466">
        <w:rPr>
          <w:rFonts w:eastAsia="Times New Roman"/>
          <w:i/>
          <w:iCs/>
        </w:rPr>
        <w:t>Causal empirical estimates suggest COVID-19 transmission rates are highly seasonal</w:t>
      </w:r>
      <w:r w:rsidRPr="00A25466">
        <w:rPr>
          <w:rFonts w:eastAsia="Times New Roman"/>
        </w:rPr>
        <w:t xml:space="preserve">. Unpublished draft available </w:t>
      </w:r>
      <w:r>
        <w:rPr>
          <w:rFonts w:eastAsia="Times New Roman"/>
        </w:rPr>
        <w:t>at</w:t>
      </w:r>
      <w:r w:rsidRPr="00A25466">
        <w:rPr>
          <w:rFonts w:eastAsia="Times New Roman"/>
        </w:rPr>
        <w:t xml:space="preserve">: </w:t>
      </w:r>
      <w:hyperlink r:id="rId2">
        <w:r w:rsidRPr="00A25466">
          <w:rPr>
            <w:rStyle w:val="Hyperlink"/>
            <w:rFonts w:eastAsia="Times New Roman"/>
            <w:color w:val="0563C1"/>
          </w:rPr>
          <w:t>http://www.kylemeng.com/</w:t>
        </w:r>
      </w:hyperlink>
      <w:r>
        <w:rPr>
          <w:rStyle w:val="Hyperlink"/>
          <w:rFonts w:eastAsia="Times New Roman"/>
          <w:color w:val="0563C1"/>
        </w:rPr>
        <w:t xml:space="preserve"> </w:t>
      </w:r>
      <w:r w:rsidRPr="00A25466">
        <w:t>[Accessed 1</w:t>
      </w:r>
      <w:r w:rsidRPr="00A25466">
        <w:rPr>
          <w:vertAlign w:val="superscript"/>
        </w:rPr>
        <w:t>st</w:t>
      </w:r>
      <w:r>
        <w:t xml:space="preserve"> </w:t>
      </w:r>
      <w:proofErr w:type="gramStart"/>
      <w:r>
        <w:t>April</w:t>
      </w:r>
      <w:r w:rsidRPr="00A25466">
        <w:t>,</w:t>
      </w:r>
      <w:proofErr w:type="gramEnd"/>
      <w:r w:rsidRPr="00A25466">
        <w:t xml:space="preserve"> 2020]</w:t>
      </w:r>
    </w:p>
  </w:endnote>
  <w:endnote w:id="23">
    <w:p w14:paraId="0FAD9D99" w14:textId="77777777" w:rsidR="006D4F4C" w:rsidRPr="00A25466" w:rsidRDefault="006D4F4C" w:rsidP="00CB53F9">
      <w:pPr>
        <w:pStyle w:val="EndnoteText"/>
        <w:spacing w:after="120"/>
      </w:pPr>
      <w:r w:rsidRPr="00A25466">
        <w:rPr>
          <w:rStyle w:val="EndnoteReference"/>
        </w:rPr>
        <w:endnoteRef/>
      </w:r>
      <w:r w:rsidRPr="00A25466">
        <w:t xml:space="preserve"> </w:t>
      </w:r>
      <w:proofErr w:type="spellStart"/>
      <w:r w:rsidRPr="00A25466">
        <w:t>Kermack</w:t>
      </w:r>
      <w:proofErr w:type="spellEnd"/>
      <w:r w:rsidRPr="00A25466">
        <w:t>, W. O., and A. G. McKendrick. 1927. “A Contribution to the Mathematical Theory of Epidemics.” </w:t>
      </w:r>
      <w:r w:rsidRPr="00A25466">
        <w:rPr>
          <w:i/>
          <w:iCs/>
        </w:rPr>
        <w:t>Proceedings of the Royal Society, Series A</w:t>
      </w:r>
      <w:r w:rsidRPr="00A25466">
        <w:t> 115: 700–721.</w:t>
      </w:r>
    </w:p>
  </w:endnote>
  <w:endnote w:id="24">
    <w:p w14:paraId="1283A9B0" w14:textId="77777777" w:rsidR="006D4F4C" w:rsidRPr="00A25466" w:rsidRDefault="006D4F4C" w:rsidP="00CB53F9">
      <w:pPr>
        <w:pStyle w:val="EndnoteText"/>
        <w:spacing w:after="120"/>
      </w:pPr>
      <w:r w:rsidRPr="00A25466">
        <w:rPr>
          <w:rStyle w:val="EndnoteReference"/>
        </w:rPr>
        <w:endnoteRef/>
      </w:r>
      <w:r w:rsidRPr="00A25466">
        <w:t xml:space="preserve"> Walker</w:t>
      </w:r>
      <w:r>
        <w:t xml:space="preserve"> et al. (2020)</w:t>
      </w:r>
      <w:r w:rsidRPr="00A25466">
        <w:t xml:space="preserve">. </w:t>
      </w:r>
      <w:r w:rsidRPr="00A25466">
        <w:rPr>
          <w:i/>
          <w:iCs/>
        </w:rPr>
        <w:t>Report 12: The Global Impact of COVID-19 and Strategies for Mitigation and Suppression</w:t>
      </w:r>
      <w:r w:rsidRPr="00A25466">
        <w:t xml:space="preserve">. Imperial College COVID-19 Response Team. Available at: </w:t>
      </w:r>
      <w:hyperlink r:id="rId3" w:history="1">
        <w:r w:rsidRPr="00285C68">
          <w:rPr>
            <w:rStyle w:val="Hyperlink"/>
          </w:rPr>
          <w:t>https://www.imperial.ac.uk/media/imperial-college/medicine/sph/ide/gida-fellowships/Imperial-College-COVID19-Global-Impact-26-03-2020v2.pdf</w:t>
        </w:r>
      </w:hyperlink>
      <w:r>
        <w:t xml:space="preserve"> </w:t>
      </w:r>
      <w:r w:rsidRPr="00A25466">
        <w:t xml:space="preserve"> [Accessed March 31st, 2020]</w:t>
      </w:r>
    </w:p>
  </w:endnote>
  <w:endnote w:id="25">
    <w:p w14:paraId="601173C4" w14:textId="77777777" w:rsidR="006D4F4C" w:rsidRPr="00A25466" w:rsidRDefault="006D4F4C" w:rsidP="00CB53F9">
      <w:pPr>
        <w:pStyle w:val="EndnoteText"/>
        <w:spacing w:after="120"/>
      </w:pPr>
      <w:r w:rsidRPr="00A25466">
        <w:rPr>
          <w:rStyle w:val="EndnoteReference"/>
        </w:rPr>
        <w:endnoteRef/>
      </w:r>
      <w:r w:rsidRPr="00A25466">
        <w:t xml:space="preserve"> Thomas Pietschmann, Will warmer weather stop the spread of the coronavirus?, available at: </w:t>
      </w:r>
      <w:hyperlink r:id="rId4" w:history="1">
        <w:r w:rsidRPr="00285C68">
          <w:rPr>
            <w:rStyle w:val="Hyperlink"/>
            <w:rFonts w:eastAsia="Times New Roman"/>
            <w:lang w:val="en-US"/>
          </w:rPr>
          <w:t>https://www.dw.com/en/will-warmer-weather-stop-the-spread-of-the-coronavirus/a-52570290</w:t>
        </w:r>
      </w:hyperlink>
      <w:r>
        <w:rPr>
          <w:rStyle w:val="Hyperlink"/>
          <w:rFonts w:eastAsia="Times New Roman"/>
          <w:lang w:val="en-US"/>
        </w:rPr>
        <w:t xml:space="preserve"> </w:t>
      </w:r>
      <w:r w:rsidRPr="00A25466">
        <w:t>[Accessed March 31st, 2020]</w:t>
      </w:r>
    </w:p>
  </w:endnote>
  <w:endnote w:id="26">
    <w:p w14:paraId="18931433" w14:textId="77777777" w:rsidR="006D4F4C" w:rsidRPr="00A25466" w:rsidRDefault="006D4F4C" w:rsidP="00CB53F9">
      <w:pPr>
        <w:pStyle w:val="EndnoteText"/>
        <w:spacing w:after="120"/>
        <w:rPr>
          <w:rFonts w:eastAsia="Arial"/>
          <w:color w:val="222222"/>
          <w:lang w:val="en-US"/>
        </w:rPr>
      </w:pPr>
      <w:r w:rsidRPr="00A25466">
        <w:rPr>
          <w:rStyle w:val="EndnoteReference"/>
        </w:rPr>
        <w:endnoteRef/>
      </w:r>
      <w:r w:rsidRPr="00A25466">
        <w:t xml:space="preserve"> </w:t>
      </w:r>
      <w:r w:rsidRPr="00A25466">
        <w:rPr>
          <w:rFonts w:eastAsia="Arial"/>
          <w:color w:val="222222"/>
          <w:lang w:val="en-US"/>
        </w:rPr>
        <w:t xml:space="preserve">van </w:t>
      </w:r>
      <w:proofErr w:type="spellStart"/>
      <w:r w:rsidRPr="00A25466">
        <w:rPr>
          <w:rFonts w:eastAsia="Arial"/>
          <w:color w:val="222222"/>
          <w:lang w:val="en-US"/>
        </w:rPr>
        <w:t>Doremalen</w:t>
      </w:r>
      <w:proofErr w:type="spellEnd"/>
      <w:r w:rsidRPr="00A25466">
        <w:rPr>
          <w:rFonts w:eastAsia="Arial"/>
          <w:color w:val="222222"/>
          <w:lang w:val="en-US"/>
        </w:rPr>
        <w:t xml:space="preserve"> et al. (2020) "Aerosol and Surface Stability of SARS-CoV-2 as Compared with SARS-CoV-1." </w:t>
      </w:r>
      <w:r w:rsidRPr="00D06D55">
        <w:rPr>
          <w:rFonts w:eastAsia="Arial"/>
          <w:i/>
          <w:iCs/>
          <w:color w:val="222222"/>
          <w:lang w:val="en-US"/>
        </w:rPr>
        <w:t>New England Journal of Medicine</w:t>
      </w:r>
      <w:r w:rsidRPr="00A25466">
        <w:rPr>
          <w:rFonts w:eastAsia="Arial"/>
          <w:color w:val="222222"/>
          <w:lang w:val="en-US"/>
        </w:rPr>
        <w:t>.</w:t>
      </w:r>
    </w:p>
  </w:endnote>
  <w:endnote w:id="27">
    <w:p w14:paraId="5D7AB4E1" w14:textId="77777777" w:rsidR="006D4F4C" w:rsidRPr="00A25466" w:rsidRDefault="006D4F4C" w:rsidP="00CB53F9">
      <w:pPr>
        <w:pStyle w:val="EndnoteText"/>
        <w:spacing w:after="120"/>
      </w:pPr>
      <w:r w:rsidRPr="00A25466">
        <w:rPr>
          <w:rStyle w:val="EndnoteReference"/>
        </w:rPr>
        <w:endnoteRef/>
      </w:r>
      <w:r w:rsidRPr="00A25466">
        <w:t xml:space="preserve"> </w:t>
      </w:r>
      <w:proofErr w:type="spellStart"/>
      <w:r w:rsidRPr="00A25466">
        <w:rPr>
          <w:color w:val="222222"/>
          <w:shd w:val="clear" w:color="auto" w:fill="FFFFFF"/>
        </w:rPr>
        <w:t>Gasparrini</w:t>
      </w:r>
      <w:proofErr w:type="spellEnd"/>
      <w:r w:rsidRPr="00A25466">
        <w:rPr>
          <w:color w:val="222222"/>
          <w:shd w:val="clear" w:color="auto" w:fill="FFFFFF"/>
        </w:rPr>
        <w:t xml:space="preserve">, Antonio, et al. "Mortality risk attributable to high and low ambient temperature: a </w:t>
      </w:r>
      <w:proofErr w:type="spellStart"/>
      <w:r w:rsidRPr="00A25466">
        <w:rPr>
          <w:color w:val="222222"/>
          <w:shd w:val="clear" w:color="auto" w:fill="FFFFFF"/>
        </w:rPr>
        <w:t>multicountry</w:t>
      </w:r>
      <w:proofErr w:type="spellEnd"/>
      <w:r w:rsidRPr="00A25466">
        <w:rPr>
          <w:color w:val="222222"/>
          <w:shd w:val="clear" w:color="auto" w:fill="FFFFFF"/>
        </w:rPr>
        <w:t xml:space="preserve"> observational study." </w:t>
      </w:r>
      <w:r w:rsidRPr="00A25466">
        <w:rPr>
          <w:i/>
          <w:iCs/>
          <w:color w:val="222222"/>
        </w:rPr>
        <w:t>The Lancet</w:t>
      </w:r>
      <w:r w:rsidRPr="00A25466">
        <w:rPr>
          <w:color w:val="222222"/>
          <w:shd w:val="clear" w:color="auto" w:fill="FFFFFF"/>
        </w:rPr>
        <w:t xml:space="preserve"> 386.9991 (2015): 369-375.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C7563" w14:textId="77777777" w:rsidR="0025057F" w:rsidRDefault="0025057F" w:rsidP="00CB53F9">
      <w:pPr>
        <w:spacing w:after="0" w:line="240" w:lineRule="auto"/>
      </w:pPr>
      <w:r>
        <w:separator/>
      </w:r>
    </w:p>
  </w:footnote>
  <w:footnote w:type="continuationSeparator" w:id="0">
    <w:p w14:paraId="425D45F1" w14:textId="77777777" w:rsidR="0025057F" w:rsidRDefault="0025057F" w:rsidP="00CB53F9">
      <w:pPr>
        <w:spacing w:after="0" w:line="240" w:lineRule="auto"/>
      </w:pPr>
      <w:r>
        <w:continuationSeparator/>
      </w:r>
    </w:p>
  </w:footnote>
  <w:footnote w:id="1">
    <w:p w14:paraId="093C3D83" w14:textId="77777777" w:rsidR="006D4F4C" w:rsidRPr="007F115B" w:rsidRDefault="006D4F4C" w:rsidP="00CB53F9">
      <w:pPr>
        <w:pStyle w:val="FootnoteText"/>
      </w:pPr>
      <w:r w:rsidRPr="007F115B">
        <w:rPr>
          <w:rStyle w:val="FootnoteReference"/>
        </w:rPr>
        <w:footnoteRef/>
      </w:r>
      <w:r w:rsidRPr="007F115B">
        <w:t xml:space="preserve"> Smith School of Enterprise and the Environment, University of Oxford; and Institute for New Economic Thinking at the Oxford Martin School, University of Oxford.</w:t>
      </w:r>
    </w:p>
  </w:footnote>
  <w:footnote w:id="2">
    <w:p w14:paraId="2112E9EB" w14:textId="003011A6" w:rsidR="006D4F4C" w:rsidRDefault="006D4F4C">
      <w:pPr>
        <w:pStyle w:val="FootnoteText"/>
      </w:pPr>
      <w:r>
        <w:rPr>
          <w:rStyle w:val="FootnoteReference"/>
        </w:rPr>
        <w:footnoteRef/>
      </w:r>
      <w:r>
        <w:t xml:space="preserve"> Nuffield Department of Primary Care Health Sciences, University of Oxford.</w:t>
      </w:r>
    </w:p>
  </w:footnote>
  <w:footnote w:id="3">
    <w:p w14:paraId="67107898" w14:textId="77777777" w:rsidR="006D4F4C" w:rsidRPr="007F115B" w:rsidRDefault="006D4F4C" w:rsidP="00CB53F9">
      <w:pPr>
        <w:pStyle w:val="FootnoteText"/>
      </w:pPr>
      <w:r w:rsidRPr="007F115B">
        <w:rPr>
          <w:rStyle w:val="FootnoteReference"/>
        </w:rPr>
        <w:footnoteRef/>
      </w:r>
      <w:r w:rsidRPr="007F115B">
        <w:t xml:space="preserve"> Environmental Change Institute, University of Oxford</w:t>
      </w:r>
      <w:r>
        <w:t>.</w:t>
      </w:r>
    </w:p>
  </w:footnote>
  <w:footnote w:id="4">
    <w:p w14:paraId="7DEF4D49" w14:textId="4F21ADC9" w:rsidR="006D4F4C" w:rsidRDefault="006D4F4C" w:rsidP="00CB53F9">
      <w:pPr>
        <w:pStyle w:val="FootnoteText"/>
      </w:pPr>
      <w:r>
        <w:rPr>
          <w:rStyle w:val="FootnoteReference"/>
        </w:rPr>
        <w:footnoteRef/>
      </w:r>
      <w:r>
        <w:t xml:space="preserve"> Climate Econometrics, Nuffield College, Oxford.</w:t>
      </w:r>
    </w:p>
  </w:footnote>
  <w:footnote w:id="5">
    <w:p w14:paraId="6074E334" w14:textId="77777777" w:rsidR="006D4F4C" w:rsidRDefault="006D4F4C" w:rsidP="00CB53F9">
      <w:pPr>
        <w:pStyle w:val="FootnoteText"/>
      </w:pPr>
      <w:r>
        <w:rPr>
          <w:rStyle w:val="FootnoteReference"/>
        </w:rPr>
        <w:footnoteRef/>
      </w:r>
      <w:r>
        <w:t xml:space="preserve"> Figure provided by Our World in Data (</w:t>
      </w:r>
      <w:hyperlink r:id="rId1" w:history="1">
        <w:r w:rsidRPr="005B2277">
          <w:rPr>
            <w:rStyle w:val="Hyperlink"/>
          </w:rPr>
          <w:t>https://ourworldindata.org/coronavirus</w:t>
        </w:r>
      </w:hyperlink>
      <w:r>
        <w:t xml:space="preserve">), based on European CDC’s latest situation updates worldwide: </w:t>
      </w:r>
      <w:hyperlink r:id="rId2" w:history="1">
        <w:r w:rsidRPr="005B2277">
          <w:rPr>
            <w:rStyle w:val="Hyperlink"/>
          </w:rPr>
          <w:t>https://www.ecdc.europa.eu/en/geographical-distribution-</w:t>
        </w:r>
        <w:r>
          <w:rPr>
            <w:rStyle w:val="Hyperlink"/>
          </w:rPr>
          <w:t>COVID-19</w:t>
        </w:r>
        <w:r w:rsidRPr="005B2277">
          <w:rPr>
            <w:rStyle w:val="Hyperlink"/>
          </w:rPr>
          <w:t>-cases</w:t>
        </w:r>
      </w:hyperlink>
      <w:r>
        <w:t>. Website consulted on March 28</w:t>
      </w:r>
      <w:r w:rsidRPr="00844716">
        <w:rPr>
          <w:vertAlign w:val="superscript"/>
        </w:rPr>
        <w:t>th</w:t>
      </w:r>
      <w:r>
        <w:t>, 2020.</w:t>
      </w:r>
    </w:p>
  </w:footnote>
  <w:footnote w:id="6">
    <w:p w14:paraId="7F3D1B20" w14:textId="77777777" w:rsidR="006D4F4C" w:rsidRDefault="006D4F4C" w:rsidP="00CB53F9">
      <w:pPr>
        <w:pStyle w:val="FootnoteText"/>
      </w:pPr>
      <w:r>
        <w:rPr>
          <w:rStyle w:val="FootnoteReference"/>
        </w:rPr>
        <w:footnoteRef/>
      </w:r>
      <w:r>
        <w:t xml:space="preserve"> Downloadable from </w:t>
      </w:r>
      <w:r w:rsidRPr="009C3857">
        <w:t>Copernicus Climate Change Service</w:t>
      </w:r>
      <w:r>
        <w:t xml:space="preserve">: </w:t>
      </w:r>
      <w:hyperlink r:id="rId3" w:history="1">
        <w:r w:rsidRPr="00385018">
          <w:rPr>
            <w:rStyle w:val="Hyperlink"/>
          </w:rPr>
          <w:t>https://cds.climate.copernicus.eu/</w:t>
        </w:r>
      </w:hyperlink>
      <w:r>
        <w:t xml:space="preserve"> </w:t>
      </w:r>
    </w:p>
  </w:footnote>
  <w:footnote w:id="7">
    <w:p w14:paraId="6646A7A3" w14:textId="77777777" w:rsidR="006D4F4C" w:rsidRDefault="006D4F4C" w:rsidP="00CB53F9">
      <w:pPr>
        <w:pStyle w:val="FootnoteText"/>
      </w:pPr>
      <w:r>
        <w:rPr>
          <w:rStyle w:val="FootnoteReference"/>
        </w:rPr>
        <w:footnoteRef/>
      </w:r>
      <w:r>
        <w:t xml:space="preserve"> </w:t>
      </w:r>
      <w:r w:rsidRPr="0023031D">
        <w:rPr>
          <w:highlight w:val="lightGray"/>
        </w:rPr>
        <w:t>The statistical model, however, only relies on the data for 47 countries and 2260 areas,</w:t>
      </w:r>
      <w:r w:rsidRPr="005623F6">
        <w:t xml:space="preserve"> because it needs at least two areas covered within each country in the dataset, and they have to be far enough (e.g. 25km away) to each other to record differences in the weather.</w:t>
      </w:r>
      <w:r>
        <w:t xml:space="preserve"> Else, the model is not capable of separating the effect of temperature in these areas from the country by day fixed effects.</w:t>
      </w:r>
    </w:p>
  </w:footnote>
  <w:footnote w:id="8">
    <w:p w14:paraId="3F9A12B9" w14:textId="77777777" w:rsidR="006D4F4C" w:rsidRDefault="006D4F4C" w:rsidP="00CB53F9">
      <w:pPr>
        <w:pStyle w:val="FootnoteText"/>
      </w:pPr>
      <w:r>
        <w:rPr>
          <w:rStyle w:val="FootnoteReference"/>
        </w:rPr>
        <w:footnoteRef/>
      </w:r>
      <w:r>
        <w:t xml:space="preserve"> Figure provided by Our World in Data (</w:t>
      </w:r>
      <w:hyperlink r:id="rId4" w:history="1">
        <w:r w:rsidRPr="005B2277">
          <w:rPr>
            <w:rStyle w:val="Hyperlink"/>
          </w:rPr>
          <w:t>https://ourworldindata.org/coronavirus</w:t>
        </w:r>
      </w:hyperlink>
      <w:r>
        <w:t xml:space="preserve">), based on European CDC’s latest situation updates worldwide: </w:t>
      </w:r>
      <w:hyperlink r:id="rId5" w:history="1">
        <w:r w:rsidRPr="005B2277">
          <w:rPr>
            <w:rStyle w:val="Hyperlink"/>
          </w:rPr>
          <w:t>https://www.ecdc.europa.eu/en/geographical-distribution-</w:t>
        </w:r>
        <w:r>
          <w:rPr>
            <w:rStyle w:val="Hyperlink"/>
          </w:rPr>
          <w:t>COVID-19</w:t>
        </w:r>
        <w:r w:rsidRPr="005B2277">
          <w:rPr>
            <w:rStyle w:val="Hyperlink"/>
          </w:rPr>
          <w:t>-cases</w:t>
        </w:r>
      </w:hyperlink>
      <w:r>
        <w:t>. Website consulted on March 28</w:t>
      </w:r>
      <w:r w:rsidRPr="00844716">
        <w:rPr>
          <w:vertAlign w:val="superscript"/>
        </w:rPr>
        <w:t>th</w:t>
      </w:r>
      <w:r>
        <w:t>, 2020.</w:t>
      </w:r>
    </w:p>
  </w:footnote>
  <w:footnote w:id="9">
    <w:p w14:paraId="6C44E19A" w14:textId="77777777" w:rsidR="006D4F4C" w:rsidRDefault="006D4F4C" w:rsidP="004D2C1A">
      <w:pPr>
        <w:pStyle w:val="FootnoteText"/>
      </w:pPr>
      <w:r>
        <w:rPr>
          <w:rStyle w:val="FootnoteReference"/>
        </w:rPr>
        <w:footnoteRef/>
      </w:r>
      <w:r>
        <w:t xml:space="preserve"> Very high temperatures were only recorded in the Southern Hemisphere since our data is for January-March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00BD3"/>
    <w:multiLevelType w:val="hybridMultilevel"/>
    <w:tmpl w:val="984C44AC"/>
    <w:lvl w:ilvl="0" w:tplc="F20085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B44155"/>
    <w:multiLevelType w:val="hybridMultilevel"/>
    <w:tmpl w:val="809A2D9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7D269C"/>
    <w:multiLevelType w:val="hybridMultilevel"/>
    <w:tmpl w:val="7B10B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BC72B2"/>
    <w:multiLevelType w:val="hybridMultilevel"/>
    <w:tmpl w:val="097643AE"/>
    <w:lvl w:ilvl="0" w:tplc="C20E214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D737DB"/>
    <w:multiLevelType w:val="hybridMultilevel"/>
    <w:tmpl w:val="7B10B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DF5A6A"/>
    <w:multiLevelType w:val="hybridMultilevel"/>
    <w:tmpl w:val="6FCA061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F0221F"/>
    <w:multiLevelType w:val="hybridMultilevel"/>
    <w:tmpl w:val="7B10B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nt Jani">
    <w15:presenceInfo w15:providerId="AD" w15:userId="S::some2710@ox.ac.uk::0b9cead0-c83c-48a3-8d8c-c4c393a308bf"/>
  </w15:person>
  <w15:person w15:author="Francois Cohen">
    <w15:presenceInfo w15:providerId="None" w15:userId="Francois Cohen"/>
  </w15:person>
  <w15:person w15:author="Moritz Schwarz">
    <w15:presenceInfo w15:providerId="Windows Live" w15:userId="080557f90bc7ee7d"/>
  </w15:person>
  <w15:person w15:author="Francois Cohen [2]">
    <w15:presenceInfo w15:providerId="Windows Live" w15:userId="892fcca35b9696ef"/>
  </w15:person>
  <w15:person w15:author="Yangsiyu Lu">
    <w15:presenceInfo w15:providerId="AD" w15:userId="S::sedm5621@ox.ac.uk::a8e41fa1-8a67-4d56-8edc-2acd38f19228"/>
  </w15:person>
  <w15:person w15:author="Lu Yangsiyu">
    <w15:presenceInfo w15:providerId="Windows Live" w15:userId="242bdd07cccd60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08"/>
  <w:hyphenationZone w:val="425"/>
  <w:characterSpacingControl w:val="doNotCompres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F9"/>
    <w:rsid w:val="00004614"/>
    <w:rsid w:val="00012222"/>
    <w:rsid w:val="00030BC5"/>
    <w:rsid w:val="000334AB"/>
    <w:rsid w:val="00052154"/>
    <w:rsid w:val="0005457D"/>
    <w:rsid w:val="00071E7F"/>
    <w:rsid w:val="000767CD"/>
    <w:rsid w:val="00077DFE"/>
    <w:rsid w:val="000B6D68"/>
    <w:rsid w:val="000B7088"/>
    <w:rsid w:val="000C457E"/>
    <w:rsid w:val="000C58F8"/>
    <w:rsid w:val="00106F0F"/>
    <w:rsid w:val="00110315"/>
    <w:rsid w:val="001479AA"/>
    <w:rsid w:val="001510B9"/>
    <w:rsid w:val="00156579"/>
    <w:rsid w:val="00184EF5"/>
    <w:rsid w:val="001973AC"/>
    <w:rsid w:val="001B21AB"/>
    <w:rsid w:val="001D5EF8"/>
    <w:rsid w:val="00206981"/>
    <w:rsid w:val="00224C48"/>
    <w:rsid w:val="0023031D"/>
    <w:rsid w:val="002446B4"/>
    <w:rsid w:val="0025057F"/>
    <w:rsid w:val="002539CC"/>
    <w:rsid w:val="00265AD9"/>
    <w:rsid w:val="00287821"/>
    <w:rsid w:val="00295EE6"/>
    <w:rsid w:val="002B0354"/>
    <w:rsid w:val="002B0463"/>
    <w:rsid w:val="002B5DA1"/>
    <w:rsid w:val="002C4E27"/>
    <w:rsid w:val="002E62BE"/>
    <w:rsid w:val="002F6F59"/>
    <w:rsid w:val="0030399C"/>
    <w:rsid w:val="00306711"/>
    <w:rsid w:val="003073D3"/>
    <w:rsid w:val="003116DB"/>
    <w:rsid w:val="003170CE"/>
    <w:rsid w:val="00352BE6"/>
    <w:rsid w:val="003725C0"/>
    <w:rsid w:val="003B6CDE"/>
    <w:rsid w:val="003B6F4F"/>
    <w:rsid w:val="003E6593"/>
    <w:rsid w:val="003F69B3"/>
    <w:rsid w:val="00420173"/>
    <w:rsid w:val="00433C1D"/>
    <w:rsid w:val="00436426"/>
    <w:rsid w:val="00443D40"/>
    <w:rsid w:val="00453CC9"/>
    <w:rsid w:val="004555F5"/>
    <w:rsid w:val="0046122D"/>
    <w:rsid w:val="00476AD3"/>
    <w:rsid w:val="004771CA"/>
    <w:rsid w:val="004830DC"/>
    <w:rsid w:val="004833D2"/>
    <w:rsid w:val="004A2110"/>
    <w:rsid w:val="004A3479"/>
    <w:rsid w:val="004B5F03"/>
    <w:rsid w:val="004C271C"/>
    <w:rsid w:val="004D06F6"/>
    <w:rsid w:val="004D2943"/>
    <w:rsid w:val="004D2C1A"/>
    <w:rsid w:val="004D657B"/>
    <w:rsid w:val="004E04AB"/>
    <w:rsid w:val="00507115"/>
    <w:rsid w:val="00546777"/>
    <w:rsid w:val="00550171"/>
    <w:rsid w:val="00576C66"/>
    <w:rsid w:val="00594409"/>
    <w:rsid w:val="005A3EAC"/>
    <w:rsid w:val="005B5CDC"/>
    <w:rsid w:val="005E74F4"/>
    <w:rsid w:val="006169A5"/>
    <w:rsid w:val="006229FD"/>
    <w:rsid w:val="00665703"/>
    <w:rsid w:val="00676454"/>
    <w:rsid w:val="00682E03"/>
    <w:rsid w:val="00692A49"/>
    <w:rsid w:val="00693A85"/>
    <w:rsid w:val="00694F65"/>
    <w:rsid w:val="006A620C"/>
    <w:rsid w:val="006A67DD"/>
    <w:rsid w:val="006D0009"/>
    <w:rsid w:val="006D351E"/>
    <w:rsid w:val="006D4F4C"/>
    <w:rsid w:val="006E3D5D"/>
    <w:rsid w:val="006E6A2F"/>
    <w:rsid w:val="006E7F9C"/>
    <w:rsid w:val="007014BE"/>
    <w:rsid w:val="007045E7"/>
    <w:rsid w:val="00704E1B"/>
    <w:rsid w:val="00715D90"/>
    <w:rsid w:val="00744552"/>
    <w:rsid w:val="00765AF6"/>
    <w:rsid w:val="00770180"/>
    <w:rsid w:val="0077584D"/>
    <w:rsid w:val="00790E36"/>
    <w:rsid w:val="007D0C9C"/>
    <w:rsid w:val="007D4282"/>
    <w:rsid w:val="007F2814"/>
    <w:rsid w:val="00802C5C"/>
    <w:rsid w:val="008105FA"/>
    <w:rsid w:val="00822DCD"/>
    <w:rsid w:val="00864BFB"/>
    <w:rsid w:val="00871C7A"/>
    <w:rsid w:val="00880C8A"/>
    <w:rsid w:val="008D000F"/>
    <w:rsid w:val="008D1540"/>
    <w:rsid w:val="008D4285"/>
    <w:rsid w:val="0091697B"/>
    <w:rsid w:val="0092069C"/>
    <w:rsid w:val="009253D9"/>
    <w:rsid w:val="00935E5E"/>
    <w:rsid w:val="00937735"/>
    <w:rsid w:val="009406EB"/>
    <w:rsid w:val="00944999"/>
    <w:rsid w:val="0094681C"/>
    <w:rsid w:val="00950646"/>
    <w:rsid w:val="009949FC"/>
    <w:rsid w:val="009B1EC9"/>
    <w:rsid w:val="009B390E"/>
    <w:rsid w:val="009C4565"/>
    <w:rsid w:val="009D2DC1"/>
    <w:rsid w:val="009F6341"/>
    <w:rsid w:val="009F7F34"/>
    <w:rsid w:val="00A051F9"/>
    <w:rsid w:val="00A17109"/>
    <w:rsid w:val="00A21AA2"/>
    <w:rsid w:val="00A338DA"/>
    <w:rsid w:val="00A362FC"/>
    <w:rsid w:val="00A47661"/>
    <w:rsid w:val="00A62281"/>
    <w:rsid w:val="00A642B9"/>
    <w:rsid w:val="00AC7C15"/>
    <w:rsid w:val="00AD5F1C"/>
    <w:rsid w:val="00AD7F2C"/>
    <w:rsid w:val="00B27950"/>
    <w:rsid w:val="00B30E90"/>
    <w:rsid w:val="00B41B10"/>
    <w:rsid w:val="00B43FA4"/>
    <w:rsid w:val="00B56244"/>
    <w:rsid w:val="00B61605"/>
    <w:rsid w:val="00B67665"/>
    <w:rsid w:val="00B7240B"/>
    <w:rsid w:val="00B8732F"/>
    <w:rsid w:val="00BB6E86"/>
    <w:rsid w:val="00BD0F51"/>
    <w:rsid w:val="00BF2D6E"/>
    <w:rsid w:val="00C13E1A"/>
    <w:rsid w:val="00C25D10"/>
    <w:rsid w:val="00C25E10"/>
    <w:rsid w:val="00C35ED8"/>
    <w:rsid w:val="00CA57D4"/>
    <w:rsid w:val="00CA6E74"/>
    <w:rsid w:val="00CB53F9"/>
    <w:rsid w:val="00CC1E8E"/>
    <w:rsid w:val="00CC54AC"/>
    <w:rsid w:val="00CD27F7"/>
    <w:rsid w:val="00CF3E5A"/>
    <w:rsid w:val="00CF751D"/>
    <w:rsid w:val="00D07527"/>
    <w:rsid w:val="00D61416"/>
    <w:rsid w:val="00D77088"/>
    <w:rsid w:val="00D83FED"/>
    <w:rsid w:val="00D968A7"/>
    <w:rsid w:val="00DA51A8"/>
    <w:rsid w:val="00DA53D2"/>
    <w:rsid w:val="00DF02A3"/>
    <w:rsid w:val="00E36E92"/>
    <w:rsid w:val="00E36F04"/>
    <w:rsid w:val="00E500EE"/>
    <w:rsid w:val="00E65166"/>
    <w:rsid w:val="00E76D7B"/>
    <w:rsid w:val="00E87CCE"/>
    <w:rsid w:val="00EC0341"/>
    <w:rsid w:val="00EC245B"/>
    <w:rsid w:val="00ED3197"/>
    <w:rsid w:val="00EE09D7"/>
    <w:rsid w:val="00EE1F57"/>
    <w:rsid w:val="00EF6014"/>
    <w:rsid w:val="00F27D25"/>
    <w:rsid w:val="00F406F3"/>
    <w:rsid w:val="00F73450"/>
    <w:rsid w:val="00F91AB6"/>
    <w:rsid w:val="00F95F6D"/>
    <w:rsid w:val="00F96F9A"/>
    <w:rsid w:val="00FA308B"/>
    <w:rsid w:val="00FE0BF2"/>
    <w:rsid w:val="00FE7751"/>
    <w:rsid w:val="00FF2E60"/>
    <w:rsid w:val="0248A046"/>
    <w:rsid w:val="0A2B6CEC"/>
    <w:rsid w:val="0CBBEF8D"/>
    <w:rsid w:val="140AEDB4"/>
    <w:rsid w:val="152C9D0F"/>
    <w:rsid w:val="1F1BB75E"/>
    <w:rsid w:val="205D3807"/>
    <w:rsid w:val="2374CF89"/>
    <w:rsid w:val="25ADF653"/>
    <w:rsid w:val="26ACB817"/>
    <w:rsid w:val="2996CF35"/>
    <w:rsid w:val="306BF88A"/>
    <w:rsid w:val="3681DFBC"/>
    <w:rsid w:val="383CA416"/>
    <w:rsid w:val="46BF99AC"/>
    <w:rsid w:val="4D01A4B4"/>
    <w:rsid w:val="4DEDC7D9"/>
    <w:rsid w:val="54F0547F"/>
    <w:rsid w:val="5AA8D8FB"/>
    <w:rsid w:val="5D40906B"/>
    <w:rsid w:val="61E94C51"/>
    <w:rsid w:val="63A5CC41"/>
    <w:rsid w:val="68313C49"/>
    <w:rsid w:val="6861D33A"/>
    <w:rsid w:val="70E1E298"/>
    <w:rsid w:val="72D2B312"/>
    <w:rsid w:val="74D3B15E"/>
    <w:rsid w:val="7E2EC06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A4479"/>
  <w15:chartTrackingRefBased/>
  <w15:docId w15:val="{2D4C01EB-AB05-4F1A-B51F-C6145E97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3F9"/>
    <w:pPr>
      <w:spacing w:after="120"/>
      <w:jc w:val="both"/>
    </w:pPr>
    <w:rPr>
      <w:rFonts w:ascii="Times New Roman" w:eastAsia="SimSun" w:hAnsi="Times New Roman" w:cs="Times New Roman"/>
      <w:lang w:val="en-GB"/>
    </w:rPr>
  </w:style>
  <w:style w:type="paragraph" w:styleId="Heading1">
    <w:name w:val="heading 1"/>
    <w:basedOn w:val="Normal"/>
    <w:next w:val="Normal"/>
    <w:link w:val="Heading1Char"/>
    <w:uiPriority w:val="9"/>
    <w:qFormat/>
    <w:rsid w:val="00CB5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3F9"/>
    <w:pPr>
      <w:keepNext/>
      <w:keepLines/>
      <w:spacing w:line="480" w:lineRule="auto"/>
      <w:outlineLvl w:val="1"/>
    </w:pPr>
    <w:rPr>
      <w:rFonts w:eastAsiaTheme="majorEastAsia"/>
      <w:b/>
      <w:bCs/>
      <w:sz w:val="24"/>
      <w:szCs w:val="24"/>
    </w:rPr>
  </w:style>
  <w:style w:type="paragraph" w:styleId="Heading3">
    <w:name w:val="heading 3"/>
    <w:basedOn w:val="Normal"/>
    <w:next w:val="Normal"/>
    <w:link w:val="Heading3Char"/>
    <w:uiPriority w:val="9"/>
    <w:unhideWhenUsed/>
    <w:qFormat/>
    <w:rsid w:val="00CB53F9"/>
    <w:pPr>
      <w:keepNext/>
      <w:keepLines/>
      <w:spacing w:before="40" w:after="0"/>
      <w:outlineLvl w:val="2"/>
    </w:pPr>
    <w:rPr>
      <w:rFonts w:eastAsiaTheme="majorEastAsia"/>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3F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B53F9"/>
    <w:rPr>
      <w:rFonts w:ascii="Times New Roman" w:eastAsiaTheme="majorEastAsia" w:hAnsi="Times New Roman" w:cs="Times New Roman"/>
      <w:b/>
      <w:bCs/>
      <w:sz w:val="24"/>
      <w:szCs w:val="24"/>
      <w:lang w:val="en-GB"/>
    </w:rPr>
  </w:style>
  <w:style w:type="character" w:customStyle="1" w:styleId="Heading3Char">
    <w:name w:val="Heading 3 Char"/>
    <w:basedOn w:val="DefaultParagraphFont"/>
    <w:link w:val="Heading3"/>
    <w:uiPriority w:val="9"/>
    <w:rsid w:val="00CB53F9"/>
    <w:rPr>
      <w:rFonts w:ascii="Times New Roman" w:eastAsiaTheme="majorEastAsia" w:hAnsi="Times New Roman" w:cs="Times New Roman"/>
      <w:color w:val="1F3763" w:themeColor="accent1" w:themeShade="7F"/>
      <w:sz w:val="24"/>
      <w:szCs w:val="24"/>
      <w:lang w:val="en-GB"/>
    </w:rPr>
  </w:style>
  <w:style w:type="paragraph" w:styleId="FootnoteText">
    <w:name w:val="footnote text"/>
    <w:basedOn w:val="Normal"/>
    <w:link w:val="FootnoteTextChar"/>
    <w:uiPriority w:val="99"/>
    <w:unhideWhenUsed/>
    <w:rsid w:val="00CB53F9"/>
    <w:pPr>
      <w:spacing w:after="0" w:line="240" w:lineRule="auto"/>
    </w:pPr>
    <w:rPr>
      <w:sz w:val="20"/>
      <w:szCs w:val="20"/>
    </w:rPr>
  </w:style>
  <w:style w:type="character" w:customStyle="1" w:styleId="FootnoteTextChar">
    <w:name w:val="Footnote Text Char"/>
    <w:basedOn w:val="DefaultParagraphFont"/>
    <w:link w:val="FootnoteText"/>
    <w:uiPriority w:val="99"/>
    <w:rsid w:val="00CB53F9"/>
    <w:rPr>
      <w:rFonts w:ascii="Times New Roman" w:eastAsia="SimSun" w:hAnsi="Times New Roman" w:cs="Times New Roman"/>
      <w:sz w:val="20"/>
      <w:szCs w:val="20"/>
      <w:lang w:val="en-GB"/>
    </w:rPr>
  </w:style>
  <w:style w:type="character" w:styleId="FootnoteReference">
    <w:name w:val="footnote reference"/>
    <w:basedOn w:val="DefaultParagraphFont"/>
    <w:uiPriority w:val="99"/>
    <w:semiHidden/>
    <w:unhideWhenUsed/>
    <w:rsid w:val="00CB53F9"/>
    <w:rPr>
      <w:vertAlign w:val="superscript"/>
    </w:rPr>
  </w:style>
  <w:style w:type="character" w:styleId="Hyperlink">
    <w:name w:val="Hyperlink"/>
    <w:basedOn w:val="DefaultParagraphFont"/>
    <w:uiPriority w:val="99"/>
    <w:unhideWhenUsed/>
    <w:rsid w:val="00CB53F9"/>
    <w:rPr>
      <w:color w:val="0563C1" w:themeColor="hyperlink"/>
      <w:u w:val="single"/>
    </w:rPr>
  </w:style>
  <w:style w:type="character" w:styleId="PlaceholderText">
    <w:name w:val="Placeholder Text"/>
    <w:basedOn w:val="DefaultParagraphFont"/>
    <w:uiPriority w:val="99"/>
    <w:semiHidden/>
    <w:rsid w:val="00CB53F9"/>
    <w:rPr>
      <w:color w:val="808080"/>
    </w:rPr>
  </w:style>
  <w:style w:type="paragraph" w:styleId="EndnoteText">
    <w:name w:val="endnote text"/>
    <w:basedOn w:val="Normal"/>
    <w:link w:val="EndnoteTextChar"/>
    <w:uiPriority w:val="99"/>
    <w:semiHidden/>
    <w:unhideWhenUsed/>
    <w:rsid w:val="00CB53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53F9"/>
    <w:rPr>
      <w:rFonts w:ascii="Times New Roman" w:eastAsia="SimSun" w:hAnsi="Times New Roman" w:cs="Times New Roman"/>
      <w:sz w:val="20"/>
      <w:szCs w:val="20"/>
      <w:lang w:val="en-GB"/>
    </w:rPr>
  </w:style>
  <w:style w:type="character" w:styleId="EndnoteReference">
    <w:name w:val="endnote reference"/>
    <w:basedOn w:val="DefaultParagraphFont"/>
    <w:uiPriority w:val="99"/>
    <w:semiHidden/>
    <w:unhideWhenUsed/>
    <w:rsid w:val="00CB53F9"/>
    <w:rPr>
      <w:vertAlign w:val="superscript"/>
    </w:rPr>
  </w:style>
  <w:style w:type="character" w:styleId="UnresolvedMention">
    <w:name w:val="Unresolved Mention"/>
    <w:basedOn w:val="DefaultParagraphFont"/>
    <w:uiPriority w:val="99"/>
    <w:unhideWhenUsed/>
    <w:rsid w:val="00CB53F9"/>
    <w:rPr>
      <w:color w:val="605E5C"/>
      <w:shd w:val="clear" w:color="auto" w:fill="E1DFDD"/>
    </w:rPr>
  </w:style>
  <w:style w:type="character" w:styleId="Strong">
    <w:name w:val="Strong"/>
    <w:basedOn w:val="DefaultParagraphFont"/>
    <w:uiPriority w:val="22"/>
    <w:qFormat/>
    <w:rsid w:val="00CB53F9"/>
    <w:rPr>
      <w:b/>
      <w:bCs/>
    </w:rPr>
  </w:style>
  <w:style w:type="paragraph" w:styleId="ListParagraph">
    <w:name w:val="List Paragraph"/>
    <w:basedOn w:val="Normal"/>
    <w:uiPriority w:val="34"/>
    <w:qFormat/>
    <w:rsid w:val="00CB53F9"/>
    <w:pPr>
      <w:ind w:left="720"/>
      <w:contextualSpacing/>
    </w:pPr>
  </w:style>
  <w:style w:type="paragraph" w:styleId="Caption">
    <w:name w:val="caption"/>
    <w:basedOn w:val="Normal"/>
    <w:next w:val="Normal"/>
    <w:uiPriority w:val="35"/>
    <w:unhideWhenUsed/>
    <w:qFormat/>
    <w:rsid w:val="00CB53F9"/>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CB53F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B53F9"/>
    <w:rPr>
      <w:rFonts w:ascii="Times New Roman" w:eastAsia="SimSun" w:hAnsi="Times New Roman" w:cs="Times New Roman"/>
      <w:lang w:val="en-GB"/>
    </w:rPr>
  </w:style>
  <w:style w:type="paragraph" w:styleId="Footer">
    <w:name w:val="footer"/>
    <w:basedOn w:val="Normal"/>
    <w:link w:val="FooterChar"/>
    <w:uiPriority w:val="99"/>
    <w:semiHidden/>
    <w:unhideWhenUsed/>
    <w:rsid w:val="00CB53F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B53F9"/>
    <w:rPr>
      <w:rFonts w:ascii="Times New Roman" w:eastAsia="SimSun" w:hAnsi="Times New Roman" w:cs="Times New Roman"/>
      <w:lang w:val="en-GB"/>
    </w:rPr>
  </w:style>
  <w:style w:type="paragraph" w:styleId="BalloonText">
    <w:name w:val="Balloon Text"/>
    <w:basedOn w:val="Normal"/>
    <w:link w:val="BalloonTextChar"/>
    <w:uiPriority w:val="99"/>
    <w:semiHidden/>
    <w:unhideWhenUsed/>
    <w:rsid w:val="00CB5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3F9"/>
    <w:rPr>
      <w:rFonts w:ascii="Segoe UI" w:eastAsia="SimSun" w:hAnsi="Segoe UI" w:cs="Segoe UI"/>
      <w:sz w:val="18"/>
      <w:szCs w:val="18"/>
      <w:lang w:val="en-GB"/>
    </w:rPr>
  </w:style>
  <w:style w:type="character" w:styleId="Mention">
    <w:name w:val="Mention"/>
    <w:basedOn w:val="DefaultParagraphFont"/>
    <w:uiPriority w:val="99"/>
    <w:unhideWhenUsed/>
    <w:rsid w:val="00CB53F9"/>
    <w:rPr>
      <w:color w:val="2B579A"/>
      <w:shd w:val="clear" w:color="auto" w:fill="E6E6E6"/>
    </w:rPr>
  </w:style>
  <w:style w:type="paragraph" w:styleId="CommentText">
    <w:name w:val="annotation text"/>
    <w:basedOn w:val="Normal"/>
    <w:link w:val="CommentTextChar"/>
    <w:uiPriority w:val="99"/>
    <w:semiHidden/>
    <w:unhideWhenUsed/>
    <w:rsid w:val="00CB53F9"/>
    <w:pPr>
      <w:spacing w:line="240" w:lineRule="auto"/>
    </w:pPr>
    <w:rPr>
      <w:sz w:val="20"/>
      <w:szCs w:val="20"/>
    </w:rPr>
  </w:style>
  <w:style w:type="character" w:customStyle="1" w:styleId="CommentTextChar">
    <w:name w:val="Comment Text Char"/>
    <w:basedOn w:val="DefaultParagraphFont"/>
    <w:link w:val="CommentText"/>
    <w:uiPriority w:val="99"/>
    <w:semiHidden/>
    <w:rsid w:val="00CB53F9"/>
    <w:rPr>
      <w:rFonts w:ascii="Times New Roman" w:eastAsia="SimSun" w:hAnsi="Times New Roman" w:cs="Times New Roman"/>
      <w:sz w:val="20"/>
      <w:szCs w:val="20"/>
      <w:lang w:val="en-GB"/>
    </w:rPr>
  </w:style>
  <w:style w:type="character" w:styleId="CommentReference">
    <w:name w:val="annotation reference"/>
    <w:basedOn w:val="DefaultParagraphFont"/>
    <w:uiPriority w:val="99"/>
    <w:semiHidden/>
    <w:unhideWhenUsed/>
    <w:rsid w:val="00CB53F9"/>
    <w:rPr>
      <w:sz w:val="16"/>
      <w:szCs w:val="16"/>
    </w:rPr>
  </w:style>
  <w:style w:type="paragraph" w:styleId="CommentSubject">
    <w:name w:val="annotation subject"/>
    <w:basedOn w:val="CommentText"/>
    <w:next w:val="CommentText"/>
    <w:link w:val="CommentSubjectChar"/>
    <w:uiPriority w:val="99"/>
    <w:semiHidden/>
    <w:unhideWhenUsed/>
    <w:rsid w:val="00CB53F9"/>
    <w:rPr>
      <w:b/>
      <w:bCs/>
    </w:rPr>
  </w:style>
  <w:style w:type="character" w:customStyle="1" w:styleId="CommentSubjectChar">
    <w:name w:val="Comment Subject Char"/>
    <w:basedOn w:val="CommentTextChar"/>
    <w:link w:val="CommentSubject"/>
    <w:uiPriority w:val="99"/>
    <w:semiHidden/>
    <w:rsid w:val="00CB53F9"/>
    <w:rPr>
      <w:rFonts w:ascii="Times New Roman" w:eastAsia="SimSun" w:hAnsi="Times New Roman" w:cs="Times New Roman"/>
      <w:b/>
      <w:bCs/>
      <w:sz w:val="20"/>
      <w:szCs w:val="20"/>
      <w:lang w:val="en-GB"/>
    </w:rPr>
  </w:style>
  <w:style w:type="table" w:styleId="TableGrid">
    <w:name w:val="Table Grid"/>
    <w:basedOn w:val="TableNormal"/>
    <w:uiPriority w:val="39"/>
    <w:rsid w:val="00CB53F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53F9"/>
    <w:pPr>
      <w:spacing w:after="0" w:line="240" w:lineRule="auto"/>
    </w:pPr>
    <w:rPr>
      <w:rFonts w:eastAsia="SimSu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B53F9"/>
    <w:pPr>
      <w:spacing w:after="0" w:line="240" w:lineRule="auto"/>
    </w:pPr>
    <w:rPr>
      <w:rFonts w:eastAsia="SimSu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B53F9"/>
    <w:rPr>
      <w:color w:val="954F72" w:themeColor="followedHyperlink"/>
      <w:u w:val="single"/>
    </w:rPr>
  </w:style>
  <w:style w:type="paragraph" w:styleId="Revision">
    <w:name w:val="Revision"/>
    <w:hidden/>
    <w:uiPriority w:val="99"/>
    <w:semiHidden/>
    <w:rsid w:val="00CB53F9"/>
    <w:pPr>
      <w:spacing w:after="0" w:line="240" w:lineRule="auto"/>
    </w:pPr>
    <w:rPr>
      <w:rFonts w:ascii="Times New Roman" w:eastAsia="SimSun" w:hAnsi="Times New Roman" w:cs="Times New Roman"/>
      <w:lang w:val="en-GB"/>
    </w:rPr>
  </w:style>
  <w:style w:type="paragraph" w:styleId="NormalWeb">
    <w:name w:val="Normal (Web)"/>
    <w:basedOn w:val="Normal"/>
    <w:uiPriority w:val="99"/>
    <w:semiHidden/>
    <w:unhideWhenUsed/>
    <w:rsid w:val="00CB53F9"/>
    <w:pPr>
      <w:spacing w:before="100" w:beforeAutospacing="1" w:after="100" w:afterAutospacing="1" w:line="240" w:lineRule="auto"/>
      <w:jc w:val="left"/>
    </w:pPr>
    <w:rPr>
      <w:rFonts w:eastAsia="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www.imperial.ac.uk/media/imperial-college/medicine/sph/ide/gida-fellowships/Imperial-College-COVID19-Global-Impact-26-03-2020v2.pdf" TargetMode="External"/><Relationship Id="rId2" Type="http://schemas.openxmlformats.org/officeDocument/2006/relationships/hyperlink" Target="http://www.kylemeng.com/" TargetMode="External"/><Relationship Id="rId1" Type="http://schemas.openxmlformats.org/officeDocument/2006/relationships/hyperlink" Target="https://www.cnbc.com/2020/03/06/its-a-false-hope-coronavirus-will-disappear-in-the-summer-like-the-flu-who-says.html" TargetMode="External"/><Relationship Id="rId4" Type="http://schemas.openxmlformats.org/officeDocument/2006/relationships/hyperlink" Target="https://www.dw.com/en/will-warmer-weather-stop-the-spread-of-the-coronavirus/a-5257029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ds.climate.copernicus.eu/" TargetMode="External"/><Relationship Id="rId2" Type="http://schemas.openxmlformats.org/officeDocument/2006/relationships/hyperlink" Target="https://www.ecdc.europa.eu/en/geographical-distribution-2019-ncov-cases" TargetMode="External"/><Relationship Id="rId1" Type="http://schemas.openxmlformats.org/officeDocument/2006/relationships/hyperlink" Target="https://ourworldindata.org/coronavirus" TargetMode="External"/><Relationship Id="rId5" Type="http://schemas.openxmlformats.org/officeDocument/2006/relationships/hyperlink" Target="https://www.ecdc.europa.eu/en/geographical-distribution-2019-ncov-cases" TargetMode="External"/><Relationship Id="rId4" Type="http://schemas.openxmlformats.org/officeDocument/2006/relationships/hyperlink" Target="https://ourworldindata.org/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C10834B15D574CB387181A9FA08300" ma:contentTypeVersion="13" ma:contentTypeDescription="Create a new document." ma:contentTypeScope="" ma:versionID="3c2389a3704471f759c5a5c1776c4386">
  <xsd:schema xmlns:xsd="http://www.w3.org/2001/XMLSchema" xmlns:xs="http://www.w3.org/2001/XMLSchema" xmlns:p="http://schemas.microsoft.com/office/2006/metadata/properties" xmlns:ns3="f1098eb1-3391-433e-9d35-8cf38e9603f5" xmlns:ns4="27a1fbec-491d-46b6-9763-3a87ff2be1e0" targetNamespace="http://schemas.microsoft.com/office/2006/metadata/properties" ma:root="true" ma:fieldsID="039aad078765f3b54c7f3bbb4745496b" ns3:_="" ns4:_="">
    <xsd:import namespace="f1098eb1-3391-433e-9d35-8cf38e9603f5"/>
    <xsd:import namespace="27a1fbec-491d-46b6-9763-3a87ff2be1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98eb1-3391-433e-9d35-8cf38e9603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a1fbec-491d-46b6-9763-3a87ff2be1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685D-8D81-4172-B8AF-B50AD67BCF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A014AB-135D-4B88-95F2-D98924E17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98eb1-3391-433e-9d35-8cf38e9603f5"/>
    <ds:schemaRef ds:uri="27a1fbec-491d-46b6-9763-3a87ff2be1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2B6540-D74A-4D1B-9414-A8109617B79A}">
  <ds:schemaRefs>
    <ds:schemaRef ds:uri="http://schemas.microsoft.com/sharepoint/v3/contenttype/forms"/>
  </ds:schemaRefs>
</ds:datastoreItem>
</file>

<file path=customXml/itemProps4.xml><?xml version="1.0" encoding="utf-8"?>
<ds:datastoreItem xmlns:ds="http://schemas.openxmlformats.org/officeDocument/2006/customXml" ds:itemID="{ABB6F96F-CE2C-4F6F-B878-F7F80663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3907</Words>
  <Characters>22274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Cohen</dc:creator>
  <cp:keywords/>
  <dc:description/>
  <cp:lastModifiedBy>Moritz Schwarz</cp:lastModifiedBy>
  <cp:revision>3</cp:revision>
  <dcterms:created xsi:type="dcterms:W3CDTF">2020-04-12T01:22:00Z</dcterms:created>
  <dcterms:modified xsi:type="dcterms:W3CDTF">2020-04-12T01:47:00Z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0x01010057C10834B15D574CB387181A9FA08300</vt:lpwstr>
  </property>
</Properties>
</file>